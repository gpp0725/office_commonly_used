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4921" w14:textId="77777777" w:rsidR="000A63B4" w:rsidRDefault="000A63B4">
      <w:pPr>
        <w:wordWrap w:val="0"/>
        <w:ind w:left="240" w:right="240" w:firstLineChars="38" w:firstLine="91"/>
        <w:jc w:val="right"/>
        <w:rPr>
          <w:rFonts w:eastAsia="黑体" w:hAnsi="Arial"/>
          <w:sz w:val="52"/>
          <w:szCs w:val="52"/>
        </w:rPr>
      </w:pPr>
      <w:r>
        <w:rPr>
          <w:rFonts w:ascii="黑体" w:eastAsia="黑体" w:hint="eastAsia"/>
          <w:bCs/>
        </w:rPr>
        <w:t>文档编号：</w:t>
      </w:r>
    </w:p>
    <w:p w14:paraId="33344922" w14:textId="77777777" w:rsidR="000A63B4" w:rsidRDefault="000A63B4">
      <w:pPr>
        <w:wordWrap w:val="0"/>
        <w:ind w:left="240" w:right="240" w:firstLineChars="38" w:firstLine="198"/>
        <w:jc w:val="center"/>
        <w:rPr>
          <w:rFonts w:eastAsia="黑体" w:hAnsi="Arial"/>
          <w:sz w:val="52"/>
          <w:szCs w:val="52"/>
        </w:rPr>
      </w:pPr>
    </w:p>
    <w:p w14:paraId="33344923" w14:textId="77777777" w:rsidR="000A63B4" w:rsidRDefault="000A63B4">
      <w:pPr>
        <w:wordWrap w:val="0"/>
        <w:ind w:left="240" w:right="240" w:firstLineChars="38" w:firstLine="198"/>
        <w:jc w:val="center"/>
        <w:rPr>
          <w:rFonts w:eastAsia="黑体" w:hAnsi="Arial"/>
          <w:sz w:val="52"/>
          <w:szCs w:val="52"/>
        </w:rPr>
      </w:pPr>
    </w:p>
    <w:p w14:paraId="33344924" w14:textId="77777777" w:rsidR="000A63B4" w:rsidRDefault="000A63B4">
      <w:pPr>
        <w:wordWrap w:val="0"/>
        <w:ind w:left="240" w:right="240" w:firstLineChars="38" w:firstLine="198"/>
        <w:jc w:val="center"/>
        <w:rPr>
          <w:rFonts w:eastAsia="黑体" w:hAnsi="Arial"/>
          <w:sz w:val="52"/>
          <w:szCs w:val="52"/>
        </w:rPr>
      </w:pPr>
    </w:p>
    <w:p w14:paraId="33344925" w14:textId="77777777" w:rsidR="000A63B4" w:rsidRPr="00E272D8" w:rsidRDefault="00D428A1" w:rsidP="00E272D8">
      <w:pPr>
        <w:pStyle w:val="affc"/>
        <w:ind w:firstLine="1044"/>
        <w:rPr>
          <w:rFonts w:ascii="黑体" w:eastAsia="黑体" w:hAnsi="黑体"/>
          <w:sz w:val="52"/>
        </w:rPr>
      </w:pPr>
      <w:bookmarkStart w:id="0" w:name="_Toc10737942"/>
      <w:bookmarkStart w:id="1" w:name="_Toc10471213"/>
      <w:r w:rsidRPr="00E272D8">
        <w:rPr>
          <w:rFonts w:ascii="黑体" w:eastAsia="黑体" w:hAnsi="黑体" w:hint="eastAsia"/>
          <w:sz w:val="52"/>
        </w:rPr>
        <w:t>实体三元组标注</w:t>
      </w:r>
      <w:r w:rsidR="00886ED0" w:rsidRPr="00E272D8">
        <w:rPr>
          <w:rFonts w:ascii="黑体" w:eastAsia="黑体" w:hAnsi="黑体" w:hint="eastAsia"/>
          <w:sz w:val="52"/>
        </w:rPr>
        <w:t>规范</w:t>
      </w:r>
      <w:r w:rsidR="000A63B4" w:rsidRPr="00E272D8">
        <w:rPr>
          <w:rFonts w:ascii="黑体" w:eastAsia="黑体" w:hAnsi="黑体" w:hint="eastAsia"/>
          <w:sz w:val="52"/>
        </w:rPr>
        <w:t>说明书</w:t>
      </w:r>
      <w:bookmarkEnd w:id="0"/>
      <w:bookmarkEnd w:id="1"/>
    </w:p>
    <w:p w14:paraId="33344926" w14:textId="77777777" w:rsidR="000A63B4" w:rsidRDefault="000A63B4">
      <w:pPr>
        <w:wordWrap w:val="0"/>
        <w:ind w:left="240" w:right="240" w:firstLineChars="0" w:firstLine="0"/>
        <w:jc w:val="center"/>
        <w:rPr>
          <w:rFonts w:ascii="Times New Roman" w:eastAsia="黑体" w:hAnsi="Times New Roman"/>
          <w:sz w:val="28"/>
          <w:szCs w:val="28"/>
        </w:rPr>
      </w:pPr>
    </w:p>
    <w:p w14:paraId="33344927" w14:textId="77777777" w:rsidR="000A63B4" w:rsidRDefault="000A63B4">
      <w:pPr>
        <w:wordWrap w:val="0"/>
        <w:ind w:left="240" w:right="240" w:firstLineChars="0" w:firstLine="0"/>
        <w:jc w:val="center"/>
        <w:rPr>
          <w:rFonts w:ascii="Times New Roman" w:eastAsia="黑体" w:hAnsi="Times New Roman"/>
          <w:sz w:val="28"/>
          <w:szCs w:val="28"/>
        </w:rPr>
      </w:pPr>
    </w:p>
    <w:p w14:paraId="33344928" w14:textId="77777777" w:rsidR="000A63B4" w:rsidRDefault="000A63B4">
      <w:pPr>
        <w:wordWrap w:val="0"/>
        <w:ind w:left="240" w:right="240" w:firstLine="480"/>
      </w:pPr>
    </w:p>
    <w:p w14:paraId="33344929" w14:textId="77777777" w:rsidR="000A63B4" w:rsidRDefault="000A63B4">
      <w:pPr>
        <w:wordWrap w:val="0"/>
        <w:ind w:left="240" w:right="240" w:firstLine="480"/>
      </w:pPr>
    </w:p>
    <w:p w14:paraId="3334492A" w14:textId="77777777" w:rsidR="000A63B4" w:rsidRDefault="000A63B4">
      <w:pPr>
        <w:wordWrap w:val="0"/>
        <w:ind w:left="240" w:right="240" w:firstLine="480"/>
      </w:pPr>
    </w:p>
    <w:p w14:paraId="3334492B" w14:textId="77777777" w:rsidR="000A63B4" w:rsidRDefault="000A63B4">
      <w:pPr>
        <w:wordWrap w:val="0"/>
        <w:ind w:left="240" w:right="240" w:firstLine="480"/>
      </w:pPr>
    </w:p>
    <w:p w14:paraId="3334492C" w14:textId="77777777" w:rsidR="000A63B4" w:rsidRDefault="000A63B4">
      <w:pPr>
        <w:wordWrap w:val="0"/>
        <w:ind w:left="240" w:right="240" w:firstLine="480"/>
      </w:pPr>
    </w:p>
    <w:p w14:paraId="3334492D" w14:textId="77777777" w:rsidR="000A63B4" w:rsidRDefault="000A63B4">
      <w:pPr>
        <w:wordWrap w:val="0"/>
        <w:ind w:left="240" w:right="240" w:firstLine="480"/>
      </w:pPr>
    </w:p>
    <w:p w14:paraId="3334492E" w14:textId="77777777" w:rsidR="000A63B4" w:rsidRDefault="000A63B4">
      <w:pPr>
        <w:wordWrap w:val="0"/>
        <w:ind w:left="240" w:right="240" w:firstLine="480"/>
      </w:pPr>
    </w:p>
    <w:p w14:paraId="3334492F" w14:textId="77777777" w:rsidR="000A63B4" w:rsidRDefault="000A63B4">
      <w:pPr>
        <w:wordWrap w:val="0"/>
        <w:ind w:left="240" w:right="240" w:firstLine="480"/>
      </w:pPr>
    </w:p>
    <w:p w14:paraId="33344930" w14:textId="77777777" w:rsidR="000A63B4" w:rsidRDefault="000A63B4">
      <w:pPr>
        <w:wordWrap w:val="0"/>
        <w:ind w:left="240" w:right="240" w:firstLine="480"/>
      </w:pPr>
    </w:p>
    <w:p w14:paraId="33344931" w14:textId="77777777" w:rsidR="000A63B4" w:rsidRDefault="000A63B4">
      <w:pPr>
        <w:wordWrap w:val="0"/>
        <w:ind w:left="240" w:right="240" w:firstLine="480"/>
      </w:pPr>
    </w:p>
    <w:p w14:paraId="33344932" w14:textId="77777777" w:rsidR="000A63B4" w:rsidRDefault="00255719">
      <w:pPr>
        <w:wordWrap w:val="0"/>
        <w:spacing w:line="400" w:lineRule="exact"/>
        <w:ind w:left="240" w:right="240" w:firstLine="400"/>
        <w:jc w:val="center"/>
        <w:rPr>
          <w:rFonts w:eastAsia="黑体"/>
          <w:sz w:val="52"/>
        </w:rPr>
      </w:pPr>
      <w:r>
        <w:rPr>
          <w:rFonts w:eastAsia="黑体"/>
          <w:noProof/>
          <w:sz w:val="20"/>
        </w:rPr>
        <w:drawing>
          <wp:anchor distT="0" distB="0" distL="114300" distR="114300" simplePos="0" relativeHeight="251657728" behindDoc="0" locked="0" layoutInCell="1" allowOverlap="1" wp14:anchorId="33344FA4" wp14:editId="33344FA5">
            <wp:simplePos x="0" y="0"/>
            <wp:positionH relativeFrom="column">
              <wp:posOffset>2204720</wp:posOffset>
            </wp:positionH>
            <wp:positionV relativeFrom="paragraph">
              <wp:posOffset>27305</wp:posOffset>
            </wp:positionV>
            <wp:extent cx="800100" cy="495300"/>
            <wp:effectExtent l="0" t="0" r="0" b="0"/>
            <wp:wrapNone/>
            <wp:docPr id="4" name="图片 2" descr="Sino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Sinosof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44933" w14:textId="77777777" w:rsidR="000A63B4" w:rsidRDefault="000A63B4">
      <w:pPr>
        <w:wordWrap w:val="0"/>
        <w:spacing w:line="400" w:lineRule="exact"/>
        <w:ind w:left="240" w:right="240" w:firstLine="1040"/>
        <w:jc w:val="center"/>
        <w:rPr>
          <w:rFonts w:eastAsia="黑体"/>
          <w:sz w:val="52"/>
        </w:rPr>
      </w:pPr>
    </w:p>
    <w:p w14:paraId="33344934" w14:textId="77777777" w:rsidR="000A63B4" w:rsidRDefault="000A63B4">
      <w:pPr>
        <w:wordWrap w:val="0"/>
        <w:spacing w:line="400" w:lineRule="exact"/>
        <w:ind w:left="240" w:right="240" w:firstLineChars="0" w:firstLine="0"/>
        <w:jc w:val="center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中科软科技股份有限公司</w:t>
      </w:r>
    </w:p>
    <w:p w14:paraId="33344935" w14:textId="77777777" w:rsidR="000A63B4" w:rsidRDefault="000A63B4">
      <w:pPr>
        <w:pStyle w:val="afc"/>
        <w:wordWrap w:val="0"/>
        <w:spacing w:line="400" w:lineRule="exact"/>
        <w:ind w:leftChars="47" w:left="113" w:right="240"/>
        <w:jc w:val="center"/>
        <w:sectPr w:rsidR="000A63B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797" w:bottom="1440" w:left="1797" w:header="851" w:footer="992" w:gutter="0"/>
          <w:pgNumType w:start="1"/>
          <w:cols w:space="720"/>
          <w:titlePg/>
          <w:docGrid w:type="linesAndChars" w:linePitch="312"/>
        </w:sectPr>
      </w:pPr>
      <w:r>
        <w:rPr>
          <w:rFonts w:ascii="黑体" w:hint="eastAsia"/>
          <w:b/>
          <w:bCs/>
        </w:rPr>
        <w:t>201</w:t>
      </w:r>
      <w:r w:rsidR="005C20A3">
        <w:rPr>
          <w:rFonts w:ascii="黑体" w:hint="eastAsia"/>
          <w:b/>
          <w:bCs/>
        </w:rPr>
        <w:t>9</w:t>
      </w:r>
      <w:r>
        <w:rPr>
          <w:rFonts w:ascii="黑体" w:hint="eastAsia"/>
          <w:b/>
          <w:bCs/>
        </w:rPr>
        <w:t>年</w:t>
      </w:r>
      <w:r w:rsidR="005C20A3">
        <w:rPr>
          <w:rFonts w:ascii="黑体" w:hint="eastAsia"/>
          <w:b/>
          <w:bCs/>
        </w:rPr>
        <w:t>05</w:t>
      </w:r>
      <w:r>
        <w:rPr>
          <w:rFonts w:ascii="黑体" w:hint="eastAsia"/>
          <w:b/>
          <w:bCs/>
        </w:rPr>
        <w:t>月</w:t>
      </w:r>
    </w:p>
    <w:p w14:paraId="33344936" w14:textId="77777777" w:rsidR="000A63B4" w:rsidRDefault="000A63B4">
      <w:pPr>
        <w:wordWrap w:val="0"/>
        <w:spacing w:before="240" w:after="240" w:line="400" w:lineRule="exact"/>
        <w:ind w:left="240" w:right="240" w:firstLineChars="0" w:firstLine="0"/>
        <w:rPr>
          <w:rFonts w:ascii="宋体" w:hAnsi="宋体"/>
          <w:b/>
        </w:rPr>
      </w:pPr>
      <w:r>
        <w:rPr>
          <w:rFonts w:ascii="宋体" w:hAnsi="宋体" w:hint="eastAsia"/>
          <w:b/>
        </w:rPr>
        <w:lastRenderedPageBreak/>
        <w:t>关于本文档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297"/>
        <w:gridCol w:w="1007"/>
        <w:gridCol w:w="878"/>
        <w:gridCol w:w="2034"/>
        <w:gridCol w:w="1234"/>
        <w:gridCol w:w="1832"/>
      </w:tblGrid>
      <w:tr w:rsidR="000A63B4" w14:paraId="33344939" w14:textId="77777777" w:rsidTr="000A59D1">
        <w:trPr>
          <w:cantSplit/>
        </w:trPr>
        <w:tc>
          <w:tcPr>
            <w:tcW w:w="783" w:type="pct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3344937" w14:textId="77777777" w:rsidR="000A63B4" w:rsidRDefault="000A63B4">
            <w:pPr>
              <w:pStyle w:val="af4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题</w:t>
            </w:r>
          </w:p>
        </w:tc>
        <w:tc>
          <w:tcPr>
            <w:tcW w:w="4217" w:type="pct"/>
            <w:gridSpan w:val="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3344938" w14:textId="77777777" w:rsidR="000A63B4" w:rsidRDefault="00F56E45">
            <w:pPr>
              <w:pStyle w:val="af3"/>
              <w:jc w:val="left"/>
            </w:pPr>
            <w:r w:rsidRPr="00F56E45">
              <w:rPr>
                <w:rFonts w:hint="eastAsia"/>
              </w:rPr>
              <w:t>实体三元组标注</w:t>
            </w:r>
          </w:p>
        </w:tc>
      </w:tr>
      <w:tr w:rsidR="000A63B4" w14:paraId="3334493C" w14:textId="77777777" w:rsidTr="000A59D1">
        <w:trPr>
          <w:cantSplit/>
        </w:trPr>
        <w:tc>
          <w:tcPr>
            <w:tcW w:w="783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334493A" w14:textId="77777777" w:rsidR="000A63B4" w:rsidRDefault="000A63B4">
            <w:pPr>
              <w:pStyle w:val="af4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明</w:t>
            </w:r>
          </w:p>
        </w:tc>
        <w:tc>
          <w:tcPr>
            <w:tcW w:w="4217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334493B" w14:textId="77777777" w:rsidR="000A63B4" w:rsidRDefault="000A63B4">
            <w:pPr>
              <w:pStyle w:val="af3"/>
              <w:jc w:val="left"/>
            </w:pPr>
            <w:r>
              <w:rPr>
                <w:rFonts w:hint="eastAsia"/>
              </w:rPr>
              <w:t>本文描述了</w:t>
            </w:r>
            <w:r w:rsidR="005C20A3">
              <w:rPr>
                <w:rFonts w:hint="eastAsia"/>
              </w:rPr>
              <w:t>三元组标注功能生成的结果格式</w:t>
            </w:r>
            <w:r>
              <w:rPr>
                <w:rFonts w:hint="eastAsia"/>
              </w:rPr>
              <w:t>。</w:t>
            </w:r>
          </w:p>
        </w:tc>
      </w:tr>
      <w:tr w:rsidR="000A63B4" w14:paraId="3334493F" w14:textId="77777777" w:rsidTr="000A59D1">
        <w:trPr>
          <w:cantSplit/>
        </w:trPr>
        <w:tc>
          <w:tcPr>
            <w:tcW w:w="783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334493D" w14:textId="77777777" w:rsidR="000A63B4" w:rsidRDefault="000A63B4">
            <w:pPr>
              <w:pStyle w:val="af4"/>
            </w:pPr>
            <w:r>
              <w:rPr>
                <w:rFonts w:hint="eastAsia"/>
              </w:rPr>
              <w:t>适用对象</w:t>
            </w:r>
          </w:p>
        </w:tc>
        <w:tc>
          <w:tcPr>
            <w:tcW w:w="4217" w:type="pct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334493E" w14:textId="77777777" w:rsidR="000A63B4" w:rsidRDefault="000A63B4">
            <w:pPr>
              <w:pStyle w:val="af3"/>
              <w:jc w:val="left"/>
            </w:pPr>
            <w:r>
              <w:rPr>
                <w:rFonts w:hint="eastAsia"/>
              </w:rPr>
              <w:t>系统设计人员、系统开发人员等</w:t>
            </w:r>
          </w:p>
        </w:tc>
      </w:tr>
      <w:tr w:rsidR="000A63B4" w14:paraId="33344941" w14:textId="77777777" w:rsidTr="000A59D1">
        <w:trPr>
          <w:cantSplit/>
        </w:trPr>
        <w:tc>
          <w:tcPr>
            <w:tcW w:w="5000" w:type="pct"/>
            <w:gridSpan w:val="6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pct10" w:color="auto" w:fill="auto"/>
            <w:vAlign w:val="center"/>
          </w:tcPr>
          <w:p w14:paraId="33344940" w14:textId="77777777" w:rsidR="000A63B4" w:rsidRDefault="000A63B4">
            <w:pPr>
              <w:pStyle w:val="af4"/>
            </w:pPr>
            <w:r>
              <w:rPr>
                <w:rFonts w:hint="eastAsia"/>
              </w:rPr>
              <w:t>修</w:t>
            </w:r>
            <w:r>
              <w:t xml:space="preserve"> </w:t>
            </w:r>
            <w:r>
              <w:rPr>
                <w:rFonts w:hint="eastAsia"/>
              </w:rPr>
              <w:t>订</w:t>
            </w:r>
            <w:r>
              <w:t xml:space="preserve"> </w:t>
            </w:r>
            <w:r>
              <w:rPr>
                <w:rFonts w:hint="eastAsia"/>
              </w:rPr>
              <w:t>历</w:t>
            </w:r>
            <w:r>
              <w:t xml:space="preserve"> </w:t>
            </w:r>
            <w:r>
              <w:rPr>
                <w:rFonts w:hint="eastAsia"/>
              </w:rPr>
              <w:t>史</w:t>
            </w:r>
          </w:p>
        </w:tc>
      </w:tr>
      <w:tr w:rsidR="000A63B4" w14:paraId="33344948" w14:textId="77777777" w:rsidTr="000A59D1">
        <w:trPr>
          <w:cantSplit/>
        </w:trPr>
        <w:tc>
          <w:tcPr>
            <w:tcW w:w="783" w:type="pct"/>
            <w:tcBorders>
              <w:top w:val="single" w:sz="6" w:space="0" w:color="auto"/>
              <w:left w:val="double" w:sz="4" w:space="0" w:color="auto"/>
              <w:bottom w:val="doub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3344942" w14:textId="77777777" w:rsidR="000A63B4" w:rsidRDefault="000A63B4">
            <w:pPr>
              <w:pStyle w:val="af4"/>
            </w:pPr>
            <w:r>
              <w:rPr>
                <w:rFonts w:hint="eastAsia"/>
              </w:rPr>
              <w:t>版</w:t>
            </w:r>
            <w:r>
              <w:t xml:space="preserve"> </w:t>
            </w:r>
            <w:r>
              <w:rPr>
                <w:rFonts w:hint="eastAsia"/>
              </w:rPr>
              <w:t>本</w:t>
            </w:r>
          </w:p>
        </w:tc>
        <w:tc>
          <w:tcPr>
            <w:tcW w:w="608" w:type="pct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3344943" w14:textId="77777777" w:rsidR="000A63B4" w:rsidRDefault="000A63B4">
            <w:pPr>
              <w:pStyle w:val="af4"/>
            </w:pP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节</w:t>
            </w:r>
          </w:p>
        </w:tc>
        <w:tc>
          <w:tcPr>
            <w:tcW w:w="530" w:type="pct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3344944" w14:textId="77777777" w:rsidR="000A63B4" w:rsidRDefault="000A63B4">
            <w:pPr>
              <w:pStyle w:val="af4"/>
            </w:pP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型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3344945" w14:textId="77777777" w:rsidR="000A63B4" w:rsidRDefault="000A63B4">
            <w:pPr>
              <w:pStyle w:val="af4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745" w:type="pct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3344946" w14:textId="77777777" w:rsidR="000A63B4" w:rsidRDefault="000A63B4">
            <w:pPr>
              <w:pStyle w:val="af4"/>
            </w:pPr>
            <w:r>
              <w:rPr>
                <w:rFonts w:hint="eastAsia"/>
              </w:rPr>
              <w:t>作</w:t>
            </w:r>
            <w:r>
              <w:t xml:space="preserve"> </w:t>
            </w:r>
            <w:r>
              <w:rPr>
                <w:rFonts w:hint="eastAsia"/>
              </w:rPr>
              <w:t>者</w:t>
            </w:r>
          </w:p>
        </w:tc>
        <w:tc>
          <w:tcPr>
            <w:tcW w:w="1105" w:type="pct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4" w:space="0" w:color="auto"/>
            </w:tcBorders>
            <w:shd w:val="pct10" w:color="auto" w:fill="auto"/>
            <w:vAlign w:val="center"/>
          </w:tcPr>
          <w:p w14:paraId="33344947" w14:textId="77777777" w:rsidR="000A63B4" w:rsidRDefault="000A63B4">
            <w:pPr>
              <w:pStyle w:val="af4"/>
            </w:pPr>
            <w:r>
              <w:rPr>
                <w:rFonts w:hint="eastAsia"/>
              </w:rPr>
              <w:t>说</w:t>
            </w:r>
            <w:r>
              <w:t xml:space="preserve"> </w:t>
            </w:r>
            <w:r>
              <w:rPr>
                <w:rFonts w:hint="eastAsia"/>
              </w:rPr>
              <w:t>明</w:t>
            </w:r>
          </w:p>
        </w:tc>
      </w:tr>
      <w:tr w:rsidR="000A63B4" w14:paraId="3334494F" w14:textId="77777777" w:rsidTr="000A59D1">
        <w:trPr>
          <w:cantSplit/>
          <w:trHeight w:val="390"/>
        </w:trPr>
        <w:tc>
          <w:tcPr>
            <w:tcW w:w="783" w:type="pct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49" w14:textId="77777777" w:rsidR="000A63B4" w:rsidRDefault="000A63B4">
            <w:pPr>
              <w:pStyle w:val="af3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608" w:type="pct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4A" w14:textId="77777777" w:rsidR="000A63B4" w:rsidRDefault="000A63B4">
            <w:pPr>
              <w:pStyle w:val="af3"/>
              <w:jc w:val="center"/>
            </w:pPr>
            <w:r>
              <w:rPr>
                <w:rFonts w:hint="eastAsia"/>
              </w:rPr>
              <w:t>全部</w:t>
            </w:r>
          </w:p>
        </w:tc>
        <w:tc>
          <w:tcPr>
            <w:tcW w:w="530" w:type="pct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4B" w14:textId="77777777" w:rsidR="000A63B4" w:rsidRDefault="000A63B4">
            <w:pPr>
              <w:pStyle w:val="af3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28" w:type="pct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4C" w14:textId="77777777" w:rsidR="000A63B4" w:rsidRDefault="000A63B4">
            <w:pPr>
              <w:pStyle w:val="af3"/>
              <w:jc w:val="left"/>
            </w:pPr>
            <w:r>
              <w:t>201</w:t>
            </w:r>
            <w:r w:rsidR="005C20A3">
              <w:rPr>
                <w:rFonts w:hint="eastAsia"/>
              </w:rPr>
              <w:t>9</w:t>
            </w:r>
            <w:r>
              <w:t>年</w:t>
            </w:r>
            <w:r w:rsidR="005C20A3">
              <w:rPr>
                <w:rFonts w:hint="eastAsia"/>
              </w:rPr>
              <w:t>05</w:t>
            </w:r>
            <w:r>
              <w:t>月</w:t>
            </w:r>
            <w:r w:rsidR="005C20A3">
              <w:rPr>
                <w:rFonts w:hint="eastAsia"/>
              </w:rPr>
              <w:t>18</w:t>
            </w:r>
            <w:r>
              <w:t>日</w:t>
            </w:r>
          </w:p>
        </w:tc>
        <w:tc>
          <w:tcPr>
            <w:tcW w:w="745" w:type="pct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4D" w14:textId="77777777" w:rsidR="000A63B4" w:rsidRDefault="005C20A3">
            <w:pPr>
              <w:pStyle w:val="af3"/>
              <w:jc w:val="center"/>
            </w:pPr>
            <w:r>
              <w:rPr>
                <w:rFonts w:hint="eastAsia"/>
              </w:rPr>
              <w:t>苏展</w:t>
            </w:r>
          </w:p>
        </w:tc>
        <w:tc>
          <w:tcPr>
            <w:tcW w:w="1105" w:type="pct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334494E" w14:textId="77777777" w:rsidR="000A63B4" w:rsidRDefault="000A63B4">
            <w:pPr>
              <w:pStyle w:val="af3"/>
              <w:jc w:val="left"/>
            </w:pPr>
          </w:p>
        </w:tc>
      </w:tr>
      <w:tr w:rsidR="000A63B4" w14:paraId="33344957" w14:textId="77777777" w:rsidTr="000A59D1">
        <w:trPr>
          <w:cantSplit/>
          <w:trHeight w:val="390"/>
        </w:trPr>
        <w:tc>
          <w:tcPr>
            <w:tcW w:w="78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50" w14:textId="77777777" w:rsidR="000A63B4" w:rsidRDefault="00131B43">
            <w:pPr>
              <w:pStyle w:val="af3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51" w14:textId="77777777" w:rsidR="000A63B4" w:rsidRDefault="00131B43">
            <w:pPr>
              <w:pStyle w:val="af3"/>
              <w:jc w:val="center"/>
            </w:pPr>
            <w:r>
              <w:rPr>
                <w:rFonts w:hint="eastAsia"/>
              </w:rPr>
              <w:t>1.3-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52" w14:textId="77777777" w:rsidR="000A63B4" w:rsidRDefault="00131B43">
            <w:pPr>
              <w:pStyle w:val="af3"/>
              <w:jc w:val="center"/>
            </w:pPr>
            <w:r>
              <w:rPr>
                <w:rFonts w:hint="eastAsia"/>
              </w:rPr>
              <w:t>A</w:t>
            </w:r>
            <w:r>
              <w:t>U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53" w14:textId="77777777" w:rsidR="000A63B4" w:rsidRDefault="00131B43">
            <w:pPr>
              <w:pStyle w:val="af3"/>
              <w:jc w:val="left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54" w14:textId="77777777" w:rsidR="00587811" w:rsidRDefault="00131B43">
            <w:pPr>
              <w:pStyle w:val="af3"/>
              <w:jc w:val="center"/>
            </w:pPr>
            <w:r>
              <w:rPr>
                <w:rFonts w:hint="eastAsia"/>
              </w:rPr>
              <w:t>苏展</w:t>
            </w:r>
            <w:r w:rsidR="00587811">
              <w:rPr>
                <w:rFonts w:hint="eastAsia"/>
              </w:rPr>
              <w:t>，</w:t>
            </w:r>
          </w:p>
          <w:p w14:paraId="33344955" w14:textId="77777777" w:rsidR="000A63B4" w:rsidRDefault="00587811">
            <w:pPr>
              <w:pStyle w:val="af3"/>
              <w:jc w:val="center"/>
            </w:pPr>
            <w:r>
              <w:rPr>
                <w:rFonts w:hint="eastAsia"/>
              </w:rPr>
              <w:t>郭盼盼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3344956" w14:textId="77777777" w:rsidR="000A63B4" w:rsidRDefault="00587811">
            <w:pPr>
              <w:pStyle w:val="af3"/>
              <w:jc w:val="left"/>
            </w:pPr>
            <w:r>
              <w:rPr>
                <w:rFonts w:hint="eastAsia"/>
              </w:rPr>
              <w:t>补充字典信息</w:t>
            </w:r>
          </w:p>
        </w:tc>
      </w:tr>
      <w:tr w:rsidR="000A59D1" w14:paraId="3334495E" w14:textId="77777777" w:rsidTr="000A59D1">
        <w:trPr>
          <w:cantSplit/>
          <w:trHeight w:val="390"/>
        </w:trPr>
        <w:tc>
          <w:tcPr>
            <w:tcW w:w="78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58" w14:textId="01813E5B" w:rsidR="000A59D1" w:rsidRDefault="000A59D1" w:rsidP="000A59D1">
            <w:pPr>
              <w:pStyle w:val="af3"/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59" w14:textId="5641DA83" w:rsidR="000A59D1" w:rsidRDefault="000A59D1" w:rsidP="000A59D1">
            <w:pPr>
              <w:pStyle w:val="af3"/>
              <w:jc w:val="center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5A" w14:textId="3768A8EF" w:rsidR="000A59D1" w:rsidRDefault="000A59D1" w:rsidP="000A59D1">
            <w:pPr>
              <w:pStyle w:val="af3"/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5B" w14:textId="4525B9DB" w:rsidR="000A59D1" w:rsidRDefault="000A59D1" w:rsidP="000A59D1">
            <w:pPr>
              <w:pStyle w:val="af3"/>
              <w:jc w:val="left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5C" w14:textId="5357E903" w:rsidR="000A59D1" w:rsidRDefault="000A59D1" w:rsidP="000A59D1">
            <w:pPr>
              <w:pStyle w:val="af3"/>
              <w:jc w:val="center"/>
            </w:pPr>
            <w:r>
              <w:rPr>
                <w:rFonts w:hint="eastAsia"/>
              </w:rPr>
              <w:t>郭盼盼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334495D" w14:textId="5F69693C" w:rsidR="000A59D1" w:rsidRDefault="00912E5F" w:rsidP="000A59D1">
            <w:pPr>
              <w:pStyle w:val="af3"/>
              <w:jc w:val="left"/>
            </w:pPr>
            <w:r>
              <w:rPr>
                <w:rFonts w:hint="eastAsia"/>
              </w:rPr>
              <w:t>规范文本格式</w:t>
            </w:r>
          </w:p>
        </w:tc>
      </w:tr>
      <w:tr w:rsidR="000A59D1" w14:paraId="33344965" w14:textId="77777777" w:rsidTr="000A59D1">
        <w:trPr>
          <w:cantSplit/>
          <w:trHeight w:val="369"/>
        </w:trPr>
        <w:tc>
          <w:tcPr>
            <w:tcW w:w="78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5F" w14:textId="5FF1DE50" w:rsidR="000A59D1" w:rsidRDefault="002E0233" w:rsidP="000A59D1">
            <w:pPr>
              <w:pStyle w:val="af3"/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60" w14:textId="21AC108D" w:rsidR="000A59D1" w:rsidRDefault="002E0233" w:rsidP="000A59D1">
            <w:pPr>
              <w:pStyle w:val="af3"/>
              <w:jc w:val="center"/>
            </w:pPr>
            <w:r>
              <w:rPr>
                <w:rFonts w:hint="eastAsia"/>
              </w:rPr>
              <w:t>全部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61" w14:textId="6103AAFE" w:rsidR="000A59D1" w:rsidRDefault="002E0233" w:rsidP="000A59D1">
            <w:pPr>
              <w:pStyle w:val="af3"/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62" w14:textId="548F14D1" w:rsidR="000A59D1" w:rsidRDefault="002E0233" w:rsidP="000A59D1">
            <w:pPr>
              <w:pStyle w:val="af3"/>
              <w:jc w:val="left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日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63" w14:textId="101E8AAB" w:rsidR="000A59D1" w:rsidRDefault="002E0233" w:rsidP="000A59D1">
            <w:pPr>
              <w:pStyle w:val="af3"/>
              <w:jc w:val="center"/>
            </w:pPr>
            <w:r>
              <w:rPr>
                <w:rFonts w:hint="eastAsia"/>
              </w:rPr>
              <w:t>郭盼盼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3344964" w14:textId="52388083" w:rsidR="000A59D1" w:rsidRDefault="002E0233" w:rsidP="000A59D1">
            <w:pPr>
              <w:pStyle w:val="af3"/>
              <w:jc w:val="left"/>
            </w:pPr>
            <w:r>
              <w:rPr>
                <w:rFonts w:hint="eastAsia"/>
              </w:rPr>
              <w:t>规范文本格式</w:t>
            </w:r>
          </w:p>
        </w:tc>
      </w:tr>
      <w:tr w:rsidR="000A59D1" w14:paraId="3334496C" w14:textId="77777777" w:rsidTr="000A59D1">
        <w:trPr>
          <w:cantSplit/>
          <w:trHeight w:val="285"/>
        </w:trPr>
        <w:tc>
          <w:tcPr>
            <w:tcW w:w="78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66" w14:textId="77777777" w:rsidR="000A59D1" w:rsidRDefault="000A59D1" w:rsidP="000A59D1">
            <w:pPr>
              <w:pStyle w:val="af3"/>
              <w:jc w:val="center"/>
            </w:pPr>
          </w:p>
        </w:tc>
        <w:tc>
          <w:tcPr>
            <w:tcW w:w="60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67" w14:textId="77777777" w:rsidR="000A59D1" w:rsidRDefault="000A59D1" w:rsidP="000A59D1">
            <w:pPr>
              <w:pStyle w:val="af3"/>
              <w:jc w:val="center"/>
            </w:pPr>
          </w:p>
        </w:tc>
        <w:tc>
          <w:tcPr>
            <w:tcW w:w="53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68" w14:textId="77777777" w:rsidR="000A59D1" w:rsidRDefault="000A59D1" w:rsidP="000A59D1">
            <w:pPr>
              <w:pStyle w:val="af3"/>
              <w:jc w:val="center"/>
            </w:pPr>
          </w:p>
        </w:tc>
        <w:tc>
          <w:tcPr>
            <w:tcW w:w="122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69" w14:textId="77777777" w:rsidR="000A59D1" w:rsidRDefault="000A59D1" w:rsidP="000A59D1">
            <w:pPr>
              <w:pStyle w:val="af3"/>
              <w:jc w:val="left"/>
            </w:pPr>
          </w:p>
        </w:tc>
        <w:tc>
          <w:tcPr>
            <w:tcW w:w="74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6A" w14:textId="77777777" w:rsidR="000A59D1" w:rsidRDefault="000A59D1" w:rsidP="000A59D1">
            <w:pPr>
              <w:pStyle w:val="af3"/>
              <w:jc w:val="center"/>
            </w:pPr>
          </w:p>
        </w:tc>
        <w:tc>
          <w:tcPr>
            <w:tcW w:w="110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334496B" w14:textId="77777777" w:rsidR="000A59D1" w:rsidRDefault="000A59D1" w:rsidP="000A59D1">
            <w:pPr>
              <w:pStyle w:val="af3"/>
              <w:jc w:val="left"/>
            </w:pPr>
          </w:p>
        </w:tc>
      </w:tr>
      <w:tr w:rsidR="000A59D1" w14:paraId="33344973" w14:textId="77777777" w:rsidTr="000A59D1">
        <w:trPr>
          <w:cantSplit/>
          <w:trHeight w:val="390"/>
        </w:trPr>
        <w:tc>
          <w:tcPr>
            <w:tcW w:w="78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6D" w14:textId="77777777" w:rsidR="000A59D1" w:rsidRDefault="000A59D1" w:rsidP="000A59D1">
            <w:pPr>
              <w:pStyle w:val="af3"/>
              <w:jc w:val="center"/>
            </w:pPr>
          </w:p>
        </w:tc>
        <w:tc>
          <w:tcPr>
            <w:tcW w:w="60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6E" w14:textId="77777777" w:rsidR="000A59D1" w:rsidRDefault="000A59D1" w:rsidP="000A59D1">
            <w:pPr>
              <w:pStyle w:val="af3"/>
              <w:jc w:val="center"/>
            </w:pPr>
          </w:p>
        </w:tc>
        <w:tc>
          <w:tcPr>
            <w:tcW w:w="53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6F" w14:textId="77777777" w:rsidR="000A59D1" w:rsidRDefault="000A59D1" w:rsidP="000A59D1">
            <w:pPr>
              <w:pStyle w:val="af3"/>
              <w:jc w:val="center"/>
            </w:pPr>
          </w:p>
        </w:tc>
        <w:tc>
          <w:tcPr>
            <w:tcW w:w="122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70" w14:textId="77777777" w:rsidR="000A59D1" w:rsidRDefault="000A59D1" w:rsidP="000A59D1">
            <w:pPr>
              <w:pStyle w:val="af3"/>
              <w:jc w:val="left"/>
            </w:pPr>
          </w:p>
        </w:tc>
        <w:tc>
          <w:tcPr>
            <w:tcW w:w="74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71" w14:textId="77777777" w:rsidR="000A59D1" w:rsidRDefault="000A59D1" w:rsidP="000A59D1">
            <w:pPr>
              <w:pStyle w:val="af3"/>
              <w:jc w:val="center"/>
            </w:pPr>
          </w:p>
        </w:tc>
        <w:tc>
          <w:tcPr>
            <w:tcW w:w="110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3344972" w14:textId="77777777" w:rsidR="000A59D1" w:rsidRDefault="000A59D1" w:rsidP="000A59D1">
            <w:pPr>
              <w:pStyle w:val="af3"/>
              <w:jc w:val="left"/>
            </w:pPr>
          </w:p>
        </w:tc>
      </w:tr>
      <w:tr w:rsidR="000A59D1" w14:paraId="3334497A" w14:textId="77777777" w:rsidTr="000A59D1">
        <w:trPr>
          <w:cantSplit/>
          <w:trHeight w:val="390"/>
        </w:trPr>
        <w:tc>
          <w:tcPr>
            <w:tcW w:w="78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74" w14:textId="77777777" w:rsidR="000A59D1" w:rsidRDefault="000A59D1" w:rsidP="000A59D1">
            <w:pPr>
              <w:pStyle w:val="af3"/>
              <w:jc w:val="center"/>
            </w:pPr>
            <w:bookmarkStart w:id="2" w:name="OLE_LINK4" w:colFirst="3" w:colLast="5"/>
          </w:p>
        </w:tc>
        <w:tc>
          <w:tcPr>
            <w:tcW w:w="60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75" w14:textId="77777777" w:rsidR="000A59D1" w:rsidRDefault="000A59D1" w:rsidP="000A59D1">
            <w:pPr>
              <w:pStyle w:val="af3"/>
              <w:jc w:val="center"/>
            </w:pPr>
          </w:p>
        </w:tc>
        <w:tc>
          <w:tcPr>
            <w:tcW w:w="53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76" w14:textId="77777777" w:rsidR="000A59D1" w:rsidRDefault="000A59D1" w:rsidP="000A59D1">
            <w:pPr>
              <w:pStyle w:val="af3"/>
              <w:jc w:val="center"/>
            </w:pPr>
          </w:p>
        </w:tc>
        <w:tc>
          <w:tcPr>
            <w:tcW w:w="122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77" w14:textId="77777777" w:rsidR="000A59D1" w:rsidRDefault="000A59D1" w:rsidP="000A59D1">
            <w:pPr>
              <w:pStyle w:val="af3"/>
              <w:jc w:val="left"/>
            </w:pPr>
          </w:p>
        </w:tc>
        <w:tc>
          <w:tcPr>
            <w:tcW w:w="74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78" w14:textId="77777777" w:rsidR="000A59D1" w:rsidRDefault="000A59D1" w:rsidP="000A59D1">
            <w:pPr>
              <w:pStyle w:val="af3"/>
              <w:jc w:val="center"/>
            </w:pPr>
          </w:p>
        </w:tc>
        <w:tc>
          <w:tcPr>
            <w:tcW w:w="110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3344979" w14:textId="77777777" w:rsidR="000A59D1" w:rsidRDefault="000A59D1" w:rsidP="000A59D1">
            <w:pPr>
              <w:pStyle w:val="af3"/>
              <w:jc w:val="left"/>
            </w:pPr>
          </w:p>
        </w:tc>
      </w:tr>
      <w:bookmarkEnd w:id="2"/>
      <w:tr w:rsidR="000A59D1" w14:paraId="33344981" w14:textId="77777777" w:rsidTr="000A59D1">
        <w:trPr>
          <w:cantSplit/>
          <w:trHeight w:val="390"/>
        </w:trPr>
        <w:tc>
          <w:tcPr>
            <w:tcW w:w="78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7B" w14:textId="77777777" w:rsidR="000A59D1" w:rsidRDefault="000A59D1" w:rsidP="000A59D1">
            <w:pPr>
              <w:pStyle w:val="af3"/>
              <w:jc w:val="center"/>
            </w:pPr>
          </w:p>
        </w:tc>
        <w:tc>
          <w:tcPr>
            <w:tcW w:w="60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7C" w14:textId="77777777" w:rsidR="000A59D1" w:rsidRDefault="000A59D1" w:rsidP="000A59D1">
            <w:pPr>
              <w:pStyle w:val="af3"/>
              <w:jc w:val="center"/>
            </w:pPr>
          </w:p>
        </w:tc>
        <w:tc>
          <w:tcPr>
            <w:tcW w:w="53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7D" w14:textId="77777777" w:rsidR="000A59D1" w:rsidRDefault="000A59D1" w:rsidP="000A59D1">
            <w:pPr>
              <w:pStyle w:val="af3"/>
              <w:jc w:val="center"/>
            </w:pPr>
          </w:p>
        </w:tc>
        <w:tc>
          <w:tcPr>
            <w:tcW w:w="1228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7E" w14:textId="77777777" w:rsidR="000A59D1" w:rsidRDefault="000A59D1" w:rsidP="000A59D1">
            <w:pPr>
              <w:pStyle w:val="af3"/>
              <w:jc w:val="left"/>
            </w:pPr>
          </w:p>
        </w:tc>
        <w:tc>
          <w:tcPr>
            <w:tcW w:w="74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4497F" w14:textId="77777777" w:rsidR="000A59D1" w:rsidRDefault="000A59D1" w:rsidP="000A59D1">
            <w:pPr>
              <w:pStyle w:val="af3"/>
              <w:jc w:val="center"/>
            </w:pPr>
          </w:p>
        </w:tc>
        <w:tc>
          <w:tcPr>
            <w:tcW w:w="110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3344980" w14:textId="77777777" w:rsidR="000A59D1" w:rsidRDefault="000A59D1" w:rsidP="000A59D1">
            <w:pPr>
              <w:pStyle w:val="af3"/>
              <w:jc w:val="left"/>
            </w:pPr>
          </w:p>
        </w:tc>
      </w:tr>
      <w:tr w:rsidR="000A59D1" w14:paraId="33344988" w14:textId="77777777" w:rsidTr="000A59D1">
        <w:trPr>
          <w:cantSplit/>
          <w:trHeight w:val="390"/>
        </w:trPr>
        <w:tc>
          <w:tcPr>
            <w:tcW w:w="783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3344982" w14:textId="77777777" w:rsidR="000A59D1" w:rsidRDefault="000A59D1" w:rsidP="000A59D1">
            <w:pPr>
              <w:pStyle w:val="af3"/>
              <w:jc w:val="center"/>
            </w:pPr>
          </w:p>
        </w:tc>
        <w:tc>
          <w:tcPr>
            <w:tcW w:w="608" w:type="pct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3344983" w14:textId="77777777" w:rsidR="000A59D1" w:rsidRDefault="000A59D1" w:rsidP="000A59D1">
            <w:pPr>
              <w:pStyle w:val="af3"/>
              <w:jc w:val="center"/>
            </w:pPr>
          </w:p>
        </w:tc>
        <w:tc>
          <w:tcPr>
            <w:tcW w:w="530" w:type="pct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3344984" w14:textId="77777777" w:rsidR="000A59D1" w:rsidRDefault="000A59D1" w:rsidP="000A59D1">
            <w:pPr>
              <w:pStyle w:val="af3"/>
              <w:jc w:val="center"/>
            </w:pPr>
          </w:p>
        </w:tc>
        <w:tc>
          <w:tcPr>
            <w:tcW w:w="1228" w:type="pct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3344985" w14:textId="77777777" w:rsidR="000A59D1" w:rsidRDefault="000A59D1" w:rsidP="000A59D1">
            <w:pPr>
              <w:pStyle w:val="af3"/>
              <w:jc w:val="left"/>
            </w:pPr>
          </w:p>
        </w:tc>
        <w:tc>
          <w:tcPr>
            <w:tcW w:w="745" w:type="pct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3344986" w14:textId="77777777" w:rsidR="000A59D1" w:rsidRDefault="000A59D1" w:rsidP="000A59D1">
            <w:pPr>
              <w:pStyle w:val="af3"/>
              <w:jc w:val="center"/>
            </w:pPr>
          </w:p>
        </w:tc>
        <w:tc>
          <w:tcPr>
            <w:tcW w:w="1105" w:type="pct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3344987" w14:textId="77777777" w:rsidR="000A59D1" w:rsidRDefault="000A59D1" w:rsidP="000A59D1">
            <w:pPr>
              <w:pStyle w:val="af3"/>
              <w:jc w:val="left"/>
            </w:pPr>
          </w:p>
        </w:tc>
      </w:tr>
    </w:tbl>
    <w:p w14:paraId="33344989" w14:textId="77777777" w:rsidR="000A63B4" w:rsidRDefault="000A63B4">
      <w:pPr>
        <w:wordWrap w:val="0"/>
        <w:ind w:left="240" w:right="240" w:firstLineChars="0"/>
        <w:jc w:val="left"/>
        <w:rPr>
          <w:rFonts w:ascii="仿宋_GB2312"/>
          <w:b/>
          <w:sz w:val="28"/>
        </w:rPr>
      </w:pPr>
      <w:r>
        <w:rPr>
          <w:rFonts w:ascii="宋体" w:hAnsi="宋体" w:hint="eastAsia"/>
          <w:b/>
        </w:rPr>
        <w:t>说明：类型－创建（</w:t>
      </w:r>
      <w:r>
        <w:rPr>
          <w:rFonts w:ascii="宋体" w:hAnsi="宋体" w:hint="eastAsia"/>
          <w:b/>
        </w:rPr>
        <w:t>C</w:t>
      </w:r>
      <w:r>
        <w:rPr>
          <w:rFonts w:ascii="宋体" w:hAnsi="宋体" w:hint="eastAsia"/>
          <w:b/>
        </w:rPr>
        <w:t>）、修改（</w:t>
      </w:r>
      <w:r>
        <w:rPr>
          <w:rFonts w:ascii="宋体" w:hAnsi="宋体" w:hint="eastAsia"/>
          <w:b/>
        </w:rPr>
        <w:t>U</w:t>
      </w:r>
      <w:r>
        <w:rPr>
          <w:rFonts w:ascii="宋体" w:hAnsi="宋体" w:hint="eastAsia"/>
          <w:b/>
        </w:rPr>
        <w:t>）、删除（</w:t>
      </w:r>
      <w:r>
        <w:rPr>
          <w:rFonts w:ascii="宋体" w:hAnsi="宋体" w:hint="eastAsia"/>
          <w:b/>
        </w:rPr>
        <w:t>D</w:t>
      </w:r>
      <w:r>
        <w:rPr>
          <w:rFonts w:ascii="宋体" w:hAnsi="宋体" w:hint="eastAsia"/>
          <w:b/>
        </w:rPr>
        <w:t>）、增加（</w:t>
      </w:r>
      <w:r>
        <w:rPr>
          <w:rFonts w:ascii="宋体" w:hAnsi="宋体" w:hint="eastAsia"/>
          <w:b/>
        </w:rPr>
        <w:t>A</w:t>
      </w:r>
      <w:r>
        <w:rPr>
          <w:rFonts w:ascii="宋体" w:hAnsi="宋体" w:hint="eastAsia"/>
          <w:b/>
        </w:rPr>
        <w:t>）；</w:t>
      </w:r>
    </w:p>
    <w:p w14:paraId="3334498A" w14:textId="77777777" w:rsidR="000A63B4" w:rsidRDefault="000A63B4">
      <w:pPr>
        <w:wordWrap w:val="0"/>
        <w:ind w:left="240" w:right="240" w:firstLineChars="1200" w:firstLine="3360"/>
        <w:rPr>
          <w:rFonts w:ascii="仿宋_GB2312"/>
          <w:sz w:val="28"/>
        </w:rPr>
      </w:pPr>
    </w:p>
    <w:p w14:paraId="3334498B" w14:textId="77777777" w:rsidR="000A63B4" w:rsidRDefault="000A63B4">
      <w:pPr>
        <w:wordWrap w:val="0"/>
        <w:ind w:left="240" w:right="240" w:firstLineChars="1200" w:firstLine="3360"/>
        <w:rPr>
          <w:rFonts w:ascii="仿宋_GB2312"/>
          <w:sz w:val="28"/>
        </w:rPr>
      </w:pPr>
    </w:p>
    <w:p w14:paraId="3334498C" w14:textId="77777777" w:rsidR="000A63B4" w:rsidRDefault="000A63B4">
      <w:pPr>
        <w:wordWrap w:val="0"/>
        <w:ind w:left="240" w:right="240" w:firstLineChars="1200" w:firstLine="3360"/>
        <w:rPr>
          <w:rFonts w:ascii="仿宋_GB2312"/>
          <w:sz w:val="28"/>
        </w:rPr>
      </w:pPr>
    </w:p>
    <w:p w14:paraId="3334498D" w14:textId="77777777" w:rsidR="000A63B4" w:rsidRDefault="000A63B4">
      <w:pPr>
        <w:wordWrap w:val="0"/>
        <w:ind w:left="240" w:right="240" w:firstLineChars="1200" w:firstLine="3360"/>
        <w:rPr>
          <w:rFonts w:ascii="仿宋_GB2312"/>
          <w:sz w:val="28"/>
        </w:rPr>
      </w:pPr>
    </w:p>
    <w:p w14:paraId="3334498E" w14:textId="77777777" w:rsidR="000A63B4" w:rsidRDefault="000A63B4">
      <w:pPr>
        <w:wordWrap w:val="0"/>
        <w:ind w:left="240" w:right="240" w:firstLineChars="1200" w:firstLine="3360"/>
        <w:rPr>
          <w:rFonts w:ascii="仿宋_GB2312"/>
          <w:sz w:val="28"/>
        </w:rPr>
      </w:pPr>
    </w:p>
    <w:p w14:paraId="3334498F" w14:textId="77777777" w:rsidR="000A63B4" w:rsidRDefault="000A63B4">
      <w:pPr>
        <w:wordWrap w:val="0"/>
        <w:ind w:left="240" w:right="240" w:firstLineChars="1200" w:firstLine="3360"/>
        <w:rPr>
          <w:rFonts w:ascii="仿宋_GB2312"/>
          <w:sz w:val="28"/>
        </w:rPr>
      </w:pPr>
    </w:p>
    <w:p w14:paraId="33344990" w14:textId="77777777" w:rsidR="000A63B4" w:rsidRDefault="000A63B4">
      <w:pPr>
        <w:wordWrap w:val="0"/>
        <w:ind w:left="240" w:right="240" w:firstLineChars="1200" w:firstLine="3360"/>
        <w:rPr>
          <w:rFonts w:ascii="仿宋_GB2312"/>
          <w:sz w:val="28"/>
        </w:rPr>
      </w:pPr>
    </w:p>
    <w:p w14:paraId="33344991" w14:textId="77777777" w:rsidR="000A63B4" w:rsidRDefault="000A63B4">
      <w:pPr>
        <w:wordWrap w:val="0"/>
        <w:ind w:right="240" w:firstLineChars="0" w:firstLine="0"/>
        <w:sectPr w:rsidR="000A63B4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797" w:bottom="1440" w:left="1797" w:header="851" w:footer="851" w:gutter="0"/>
          <w:cols w:space="720"/>
          <w:docGrid w:linePitch="326"/>
        </w:sectPr>
      </w:pPr>
    </w:p>
    <w:p w14:paraId="33344992" w14:textId="77777777" w:rsidR="000A63B4" w:rsidRDefault="000A63B4">
      <w:pPr>
        <w:pStyle w:val="aff2"/>
        <w:wordWrap w:val="0"/>
        <w:ind w:left="240" w:right="240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目 录</w:t>
      </w:r>
    </w:p>
    <w:p w14:paraId="4BBF4F50" w14:textId="77777777" w:rsidR="00701DC5" w:rsidRDefault="000A63B4">
      <w:pPr>
        <w:pStyle w:val="TOC1"/>
        <w:rPr>
          <w:del w:id="3" w:author="郭 盼盼" w:date="2019-06-08T15:36:00Z"/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del w:id="4" w:author="郭 盼盼" w:date="2019-06-08T15:36:00Z">
        <w:r w:rsidR="00913BEB">
          <w:fldChar w:fldCharType="begin"/>
        </w:r>
        <w:r w:rsidR="00913BEB">
          <w:delInstrText xml:space="preserve"> HYPERLINK \l "_Toc10471213" </w:delInstrText>
        </w:r>
        <w:r w:rsidR="00913BEB">
          <w:fldChar w:fldCharType="separate"/>
        </w:r>
        <w:r w:rsidR="00701DC5" w:rsidRPr="00225ACD">
          <w:rPr>
            <w:rStyle w:val="a6"/>
            <w:rFonts w:ascii="黑体" w:eastAsia="黑体" w:hAnsi="黑体"/>
            <w:noProof/>
          </w:rPr>
          <w:delText>实体三元组标注规范说明书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_Toc10471213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1</w:delText>
        </w:r>
        <w:r w:rsidR="00701DC5">
          <w:rPr>
            <w:noProof/>
            <w:webHidden/>
          </w:rPr>
          <w:fldChar w:fldCharType="end"/>
        </w:r>
        <w:r w:rsidR="00913BEB">
          <w:rPr>
            <w:noProof/>
          </w:rPr>
          <w:fldChar w:fldCharType="end"/>
        </w:r>
      </w:del>
    </w:p>
    <w:p w14:paraId="0552936C" w14:textId="77777777" w:rsidR="00701DC5" w:rsidRDefault="00913BEB">
      <w:pPr>
        <w:pStyle w:val="TOC1"/>
        <w:rPr>
          <w:del w:id="5" w:author="郭 盼盼" w:date="2019-06-08T15:36:00Z"/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del w:id="6" w:author="郭 盼盼" w:date="2019-06-08T15:36:00Z">
        <w:r>
          <w:fldChar w:fldCharType="begin"/>
        </w:r>
        <w:r>
          <w:delInstrText xml:space="preserve"> HYPERLINK \l "_Toc10471214" </w:delInstrText>
        </w:r>
        <w:r>
          <w:fldChar w:fldCharType="separate"/>
        </w:r>
        <w:r w:rsidR="00701DC5" w:rsidRPr="00225ACD">
          <w:rPr>
            <w:rStyle w:val="a6"/>
            <w:noProof/>
          </w:rPr>
          <w:delText>第一章</w:delText>
        </w:r>
        <w:r w:rsidR="00701DC5" w:rsidRPr="00225ACD">
          <w:rPr>
            <w:rStyle w:val="a6"/>
            <w:noProof/>
          </w:rPr>
          <w:delText xml:space="preserve"> </w:delText>
        </w:r>
        <w:r w:rsidR="00701DC5" w:rsidRPr="00225ACD">
          <w:rPr>
            <w:rStyle w:val="a6"/>
            <w:noProof/>
          </w:rPr>
          <w:delText>实体三元组标注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_Toc10471214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1</w:delText>
        </w:r>
        <w:r w:rsidR="00701DC5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14:paraId="4BEE442A" w14:textId="77777777" w:rsidR="00701DC5" w:rsidRDefault="00913BEB">
      <w:pPr>
        <w:pStyle w:val="TOC2"/>
        <w:tabs>
          <w:tab w:val="right" w:leader="dot" w:pos="8302"/>
        </w:tabs>
        <w:ind w:left="240"/>
        <w:rPr>
          <w:del w:id="7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del w:id="8" w:author="郭 盼盼" w:date="2019-06-08T15:36:00Z">
        <w:r>
          <w:fldChar w:fldCharType="begin"/>
        </w:r>
        <w:r>
          <w:delInstrText xml:space="preserve"> HYPERLINK \l "_Toc10471215" </w:delInstrText>
        </w:r>
        <w:r>
          <w:fldChar w:fldCharType="separate"/>
        </w:r>
        <w:r w:rsidR="00701DC5" w:rsidRPr="00225ACD">
          <w:rPr>
            <w:rStyle w:val="a6"/>
            <w:noProof/>
          </w:rPr>
          <w:delText xml:space="preserve">1.1 </w:delText>
        </w:r>
        <w:r w:rsidR="00701DC5" w:rsidRPr="00225ACD">
          <w:rPr>
            <w:rStyle w:val="a6"/>
            <w:noProof/>
          </w:rPr>
          <w:delText>名词说明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_Toc10471215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1</w:delText>
        </w:r>
        <w:r w:rsidR="00701DC5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14:paraId="0EB9E65D" w14:textId="77777777" w:rsidR="00701DC5" w:rsidRDefault="00913BEB">
      <w:pPr>
        <w:pStyle w:val="TOC2"/>
        <w:tabs>
          <w:tab w:val="right" w:leader="dot" w:pos="8302"/>
        </w:tabs>
        <w:ind w:left="240"/>
        <w:rPr>
          <w:del w:id="9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del w:id="10" w:author="郭 盼盼" w:date="2019-06-08T15:36:00Z">
        <w:r>
          <w:fldChar w:fldCharType="begin"/>
        </w:r>
        <w:r>
          <w:delInstrText xml:space="preserve"> HYPERLINK \l "_Toc10471216" </w:delInstrText>
        </w:r>
        <w:r>
          <w:fldChar w:fldCharType="separate"/>
        </w:r>
        <w:r w:rsidR="00701DC5" w:rsidRPr="00225ACD">
          <w:rPr>
            <w:rStyle w:val="a6"/>
            <w:noProof/>
          </w:rPr>
          <w:delText xml:space="preserve">1.2 </w:delText>
        </w:r>
        <w:r w:rsidR="00701DC5" w:rsidRPr="00225ACD">
          <w:rPr>
            <w:rStyle w:val="a6"/>
            <w:noProof/>
          </w:rPr>
          <w:delText>标注步骤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_Toc10471216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1</w:delText>
        </w:r>
        <w:r w:rsidR="00701DC5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14:paraId="0CC72EDE" w14:textId="77777777" w:rsidR="00701DC5" w:rsidRDefault="00913BEB">
      <w:pPr>
        <w:pStyle w:val="TOC2"/>
        <w:tabs>
          <w:tab w:val="right" w:leader="dot" w:pos="8302"/>
        </w:tabs>
        <w:ind w:left="240"/>
        <w:rPr>
          <w:del w:id="11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del w:id="12" w:author="郭 盼盼" w:date="2019-06-08T15:36:00Z">
        <w:r>
          <w:fldChar w:fldCharType="begin"/>
        </w:r>
        <w:r>
          <w:delInstrText xml:space="preserve"> HYPERLINK \l "_Toc10471217" </w:delInstrText>
        </w:r>
        <w:r>
          <w:fldChar w:fldCharType="separate"/>
        </w:r>
        <w:r w:rsidR="00701DC5" w:rsidRPr="00225ACD">
          <w:rPr>
            <w:rStyle w:val="a6"/>
            <w:noProof/>
          </w:rPr>
          <w:delText xml:space="preserve">1.3 </w:delText>
        </w:r>
        <w:r w:rsidR="00701DC5" w:rsidRPr="00225ACD">
          <w:rPr>
            <w:rStyle w:val="a6"/>
            <w:noProof/>
          </w:rPr>
          <w:delText>指导原则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_Toc10471217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2</w:delText>
        </w:r>
        <w:r w:rsidR="00701DC5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14:paraId="505DAD26" w14:textId="77777777" w:rsidR="00701DC5" w:rsidRDefault="00913BEB">
      <w:pPr>
        <w:pStyle w:val="TOC2"/>
        <w:tabs>
          <w:tab w:val="right" w:leader="dot" w:pos="8302"/>
        </w:tabs>
        <w:ind w:left="240"/>
        <w:rPr>
          <w:del w:id="13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del w:id="14" w:author="郭 盼盼" w:date="2019-06-08T15:36:00Z">
        <w:r>
          <w:fldChar w:fldCharType="begin"/>
        </w:r>
        <w:r>
          <w:delInstrText xml:space="preserve"> HYPERLINK \l "_Toc10471218" </w:delInstrText>
        </w:r>
        <w:r>
          <w:fldChar w:fldCharType="separate"/>
        </w:r>
        <w:r w:rsidR="00701DC5" w:rsidRPr="00225ACD">
          <w:rPr>
            <w:rStyle w:val="a6"/>
            <w:noProof/>
          </w:rPr>
          <w:delText xml:space="preserve">1.4 </w:delText>
        </w:r>
        <w:r w:rsidR="00701DC5" w:rsidRPr="00225ACD">
          <w:rPr>
            <w:rStyle w:val="a6"/>
            <w:noProof/>
          </w:rPr>
          <w:delText>线下标注结果格式</w:delText>
        </w:r>
        <w:r w:rsidR="00701DC5" w:rsidRPr="00225ACD">
          <w:rPr>
            <w:rStyle w:val="a6"/>
            <w:noProof/>
            <w:highlight w:val="yellow"/>
          </w:rPr>
          <w:delText>(</w:delText>
        </w:r>
        <w:r w:rsidR="00701DC5" w:rsidRPr="00225ACD">
          <w:rPr>
            <w:rStyle w:val="a6"/>
            <w:noProof/>
            <w:highlight w:val="yellow"/>
          </w:rPr>
          <w:delText>存疑</w:delText>
        </w:r>
        <w:r w:rsidR="00701DC5" w:rsidRPr="00225ACD">
          <w:rPr>
            <w:rStyle w:val="a6"/>
            <w:noProof/>
            <w:highlight w:val="yellow"/>
          </w:rPr>
          <w:delText>)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_Toc10471218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2</w:delText>
        </w:r>
        <w:r w:rsidR="00701DC5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14:paraId="34C874FB" w14:textId="77777777" w:rsidR="00701DC5" w:rsidRDefault="00913BEB">
      <w:pPr>
        <w:pStyle w:val="TOC2"/>
        <w:tabs>
          <w:tab w:val="right" w:leader="dot" w:pos="8302"/>
        </w:tabs>
        <w:ind w:left="240"/>
        <w:rPr>
          <w:del w:id="15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del w:id="16" w:author="郭 盼盼" w:date="2019-06-08T15:36:00Z">
        <w:r>
          <w:fldChar w:fldCharType="begin"/>
        </w:r>
        <w:r>
          <w:delInstrText xml:space="preserve"> HYPERLINK \l "_Toc10471219" </w:delInstrText>
        </w:r>
        <w:r>
          <w:fldChar w:fldCharType="separate"/>
        </w:r>
        <w:r w:rsidR="00701DC5" w:rsidRPr="00225ACD">
          <w:rPr>
            <w:rStyle w:val="a6"/>
            <w:noProof/>
          </w:rPr>
          <w:delText xml:space="preserve">1.5 </w:delText>
        </w:r>
        <w:r w:rsidR="00701DC5" w:rsidRPr="00225ACD">
          <w:rPr>
            <w:rStyle w:val="a6"/>
            <w:noProof/>
          </w:rPr>
          <w:delText>线上标注结果格式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_Toc10471219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3</w:delText>
        </w:r>
        <w:r w:rsidR="00701DC5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14:paraId="093C836D" w14:textId="77777777" w:rsidR="00701DC5" w:rsidRDefault="00913BEB">
      <w:pPr>
        <w:pStyle w:val="TOC1"/>
        <w:rPr>
          <w:del w:id="17" w:author="郭 盼盼" w:date="2019-06-08T15:36:00Z"/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del w:id="18" w:author="郭 盼盼" w:date="2019-06-08T15:36:00Z">
        <w:r>
          <w:fldChar w:fldCharType="begin"/>
        </w:r>
        <w:r>
          <w:delInstrText xml:space="preserve"> HYPERLINK \l "_Toc10471220" </w:delInstrText>
        </w:r>
        <w:r>
          <w:fldChar w:fldCharType="separate"/>
        </w:r>
        <w:r w:rsidR="00701DC5" w:rsidRPr="00225ACD">
          <w:rPr>
            <w:rStyle w:val="a6"/>
            <w:noProof/>
          </w:rPr>
          <w:delText>第二章</w:delText>
        </w:r>
        <w:r w:rsidR="00701DC5" w:rsidRPr="00225ACD">
          <w:rPr>
            <w:rStyle w:val="a6"/>
            <w:noProof/>
          </w:rPr>
          <w:delText xml:space="preserve"> </w:delText>
        </w:r>
        <w:r w:rsidR="00701DC5" w:rsidRPr="00225ACD">
          <w:rPr>
            <w:rStyle w:val="a6"/>
            <w:noProof/>
          </w:rPr>
          <w:delText>数据字典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_Toc10471220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5</w:delText>
        </w:r>
        <w:r w:rsidR="00701DC5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14:paraId="718A8F96" w14:textId="77777777" w:rsidR="00701DC5" w:rsidRDefault="00913BEB">
      <w:pPr>
        <w:pStyle w:val="TOC2"/>
        <w:tabs>
          <w:tab w:val="right" w:leader="dot" w:pos="8302"/>
        </w:tabs>
        <w:ind w:left="240"/>
        <w:rPr>
          <w:del w:id="19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del w:id="20" w:author="郭 盼盼" w:date="2019-06-08T15:36:00Z">
        <w:r>
          <w:fldChar w:fldCharType="begin"/>
        </w:r>
        <w:r>
          <w:delInstrText xml:space="preserve"> HYPERLINK \l "_Toc10471221" </w:delInstrText>
        </w:r>
        <w:r>
          <w:fldChar w:fldCharType="separate"/>
        </w:r>
        <w:r w:rsidR="00701DC5" w:rsidRPr="00225ACD">
          <w:rPr>
            <w:rStyle w:val="a6"/>
            <w:noProof/>
          </w:rPr>
          <w:delText xml:space="preserve">2.1 </w:delText>
        </w:r>
        <w:r w:rsidR="00701DC5" w:rsidRPr="00225ACD">
          <w:rPr>
            <w:rStyle w:val="a6"/>
            <w:noProof/>
          </w:rPr>
          <w:delText>标签字典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_Toc10471221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5</w:delText>
        </w:r>
        <w:r w:rsidR="00701DC5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14:paraId="6BB36706" w14:textId="77777777" w:rsidR="00701DC5" w:rsidRDefault="00913BEB">
      <w:pPr>
        <w:pStyle w:val="TOC2"/>
        <w:tabs>
          <w:tab w:val="right" w:leader="dot" w:pos="8302"/>
        </w:tabs>
        <w:ind w:left="240"/>
        <w:rPr>
          <w:del w:id="21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del w:id="22" w:author="郭 盼盼" w:date="2019-06-08T15:36:00Z">
        <w:r>
          <w:fldChar w:fldCharType="begin"/>
        </w:r>
        <w:r>
          <w:delInstrText xml:space="preserve"> HYPERLINK \l "_Toc10471222" </w:delInstrText>
        </w:r>
        <w:r>
          <w:fldChar w:fldCharType="separate"/>
        </w:r>
        <w:r w:rsidR="00701DC5" w:rsidRPr="00225ACD">
          <w:rPr>
            <w:rStyle w:val="a6"/>
            <w:noProof/>
          </w:rPr>
          <w:delText xml:space="preserve">2.2 </w:delText>
        </w:r>
        <w:r w:rsidR="00701DC5" w:rsidRPr="00225ACD">
          <w:rPr>
            <w:rStyle w:val="a6"/>
            <w:noProof/>
          </w:rPr>
          <w:delText>实体属性字典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_Toc10471222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5</w:delText>
        </w:r>
        <w:r w:rsidR="00701DC5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14:paraId="5C8442FF" w14:textId="77777777" w:rsidR="00701DC5" w:rsidRDefault="00913BEB">
      <w:pPr>
        <w:pStyle w:val="TOC3"/>
        <w:ind w:left="480"/>
        <w:rPr>
          <w:del w:id="23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del w:id="24" w:author="郭 盼盼" w:date="2019-06-08T15:36:00Z">
        <w:r>
          <w:fldChar w:fldCharType="begin"/>
        </w:r>
        <w:r>
          <w:delInstrText xml:space="preserve"> HYPERLINK \l "_Toc10471223" </w:delInstrText>
        </w:r>
        <w:r>
          <w:fldChar w:fldCharType="separate"/>
        </w:r>
        <w:r w:rsidR="00701DC5" w:rsidRPr="00225ACD">
          <w:rPr>
            <w:rStyle w:val="a6"/>
            <w:rFonts w:ascii="Arial" w:hAnsi="Arial"/>
            <w:noProof/>
          </w:rPr>
          <w:delText>2.2.1</w:delText>
        </w:r>
        <w:r w:rsidR="00701DC5" w:rsidRPr="00225ACD">
          <w:rPr>
            <w:rStyle w:val="a6"/>
            <w:noProof/>
          </w:rPr>
          <w:delText xml:space="preserve"> </w:delText>
        </w:r>
        <w:r w:rsidR="00701DC5" w:rsidRPr="00225ACD">
          <w:rPr>
            <w:rStyle w:val="a6"/>
            <w:noProof/>
          </w:rPr>
          <w:delText>人物属性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_Toc10471223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5</w:delText>
        </w:r>
        <w:r w:rsidR="00701DC5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14:paraId="590B072D" w14:textId="77777777" w:rsidR="00701DC5" w:rsidRDefault="00913BEB">
      <w:pPr>
        <w:pStyle w:val="TOC3"/>
        <w:ind w:left="480"/>
        <w:rPr>
          <w:del w:id="25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del w:id="26" w:author="郭 盼盼" w:date="2019-06-08T15:36:00Z">
        <w:r>
          <w:fldChar w:fldCharType="begin"/>
        </w:r>
        <w:r>
          <w:delInstrText xml:space="preserve"> HYPERLINK \l "_Toc10471224" </w:delInstrText>
        </w:r>
        <w:r>
          <w:fldChar w:fldCharType="separate"/>
        </w:r>
        <w:r w:rsidR="00701DC5" w:rsidRPr="00225ACD">
          <w:rPr>
            <w:rStyle w:val="a6"/>
            <w:rFonts w:ascii="Arial" w:hAnsi="Arial"/>
            <w:noProof/>
          </w:rPr>
          <w:delText>2.2.2</w:delText>
        </w:r>
        <w:r w:rsidR="00701DC5" w:rsidRPr="00225ACD">
          <w:rPr>
            <w:rStyle w:val="a6"/>
            <w:noProof/>
          </w:rPr>
          <w:delText xml:space="preserve"> </w:delText>
        </w:r>
        <w:r w:rsidR="00701DC5" w:rsidRPr="00225ACD">
          <w:rPr>
            <w:rStyle w:val="a6"/>
            <w:noProof/>
          </w:rPr>
          <w:delText>事件属性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_Toc10471224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6</w:delText>
        </w:r>
        <w:r w:rsidR="00701DC5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14:paraId="171F41AF" w14:textId="77777777" w:rsidR="00701DC5" w:rsidRDefault="00913BEB">
      <w:pPr>
        <w:pStyle w:val="TOC3"/>
        <w:ind w:left="480"/>
        <w:rPr>
          <w:del w:id="27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del w:id="28" w:author="郭 盼盼" w:date="2019-06-08T15:36:00Z">
        <w:r>
          <w:fldChar w:fldCharType="begin"/>
        </w:r>
        <w:r>
          <w:delInstrText xml:space="preserve"> HYPERLINK \l "_Toc10471225" </w:delInstrText>
        </w:r>
        <w:r>
          <w:fldChar w:fldCharType="separate"/>
        </w:r>
        <w:r w:rsidR="00701DC5" w:rsidRPr="00225ACD">
          <w:rPr>
            <w:rStyle w:val="a6"/>
            <w:rFonts w:ascii="Arial" w:hAnsi="Arial"/>
            <w:noProof/>
          </w:rPr>
          <w:delText>2.2.3</w:delText>
        </w:r>
        <w:r w:rsidR="00701DC5" w:rsidRPr="00225ACD">
          <w:rPr>
            <w:rStyle w:val="a6"/>
            <w:noProof/>
          </w:rPr>
          <w:delText xml:space="preserve"> </w:delText>
        </w:r>
        <w:r w:rsidR="00701DC5" w:rsidRPr="00225ACD">
          <w:rPr>
            <w:rStyle w:val="a6"/>
            <w:noProof/>
          </w:rPr>
          <w:delText>地理属性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_Toc10471225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6</w:delText>
        </w:r>
        <w:r w:rsidR="00701DC5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14:paraId="2527A57A" w14:textId="77777777" w:rsidR="00701DC5" w:rsidRDefault="00913BEB">
      <w:pPr>
        <w:pStyle w:val="TOC3"/>
        <w:ind w:left="480"/>
        <w:rPr>
          <w:del w:id="29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del w:id="30" w:author="郭 盼盼" w:date="2019-06-08T15:36:00Z">
        <w:r>
          <w:fldChar w:fldCharType="begin"/>
        </w:r>
        <w:r>
          <w:delInstrText xml:space="preserve"> HYPERLINK \l "_Toc10471226" </w:delInstrText>
        </w:r>
        <w:r>
          <w:fldChar w:fldCharType="separate"/>
        </w:r>
        <w:r w:rsidR="00701DC5" w:rsidRPr="00225ACD">
          <w:rPr>
            <w:rStyle w:val="a6"/>
            <w:rFonts w:ascii="Arial" w:hAnsi="Arial"/>
            <w:noProof/>
          </w:rPr>
          <w:delText>2.2.4</w:delText>
        </w:r>
        <w:r w:rsidR="00701DC5" w:rsidRPr="00225ACD">
          <w:rPr>
            <w:rStyle w:val="a6"/>
            <w:noProof/>
          </w:rPr>
          <w:delText xml:space="preserve"> </w:delText>
        </w:r>
        <w:r w:rsidR="00701DC5" w:rsidRPr="00225ACD">
          <w:rPr>
            <w:rStyle w:val="a6"/>
            <w:noProof/>
          </w:rPr>
          <w:delText>物品属性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_Toc10471226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7</w:delText>
        </w:r>
        <w:r w:rsidR="00701DC5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14:paraId="7D03F70F" w14:textId="77777777" w:rsidR="00701DC5" w:rsidRDefault="00913BEB">
      <w:pPr>
        <w:pStyle w:val="TOC3"/>
        <w:ind w:left="480"/>
        <w:rPr>
          <w:del w:id="31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del w:id="32" w:author="郭 盼盼" w:date="2019-06-08T15:36:00Z">
        <w:r>
          <w:fldChar w:fldCharType="begin"/>
        </w:r>
        <w:r>
          <w:delInstrText xml:space="preserve"> HYPERLINK \l "_Toc10471227" </w:delInstrText>
        </w:r>
        <w:r>
          <w:fldChar w:fldCharType="separate"/>
        </w:r>
        <w:r w:rsidR="00701DC5" w:rsidRPr="00225ACD">
          <w:rPr>
            <w:rStyle w:val="a6"/>
            <w:rFonts w:ascii="Arial" w:hAnsi="Arial"/>
            <w:noProof/>
          </w:rPr>
          <w:delText>2.2.5</w:delText>
        </w:r>
        <w:r w:rsidR="00701DC5" w:rsidRPr="00225ACD">
          <w:rPr>
            <w:rStyle w:val="a6"/>
            <w:noProof/>
          </w:rPr>
          <w:delText xml:space="preserve"> </w:delText>
        </w:r>
        <w:r w:rsidR="00701DC5" w:rsidRPr="00225ACD">
          <w:rPr>
            <w:rStyle w:val="a6"/>
            <w:noProof/>
          </w:rPr>
          <w:delText>组织属性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_Toc10471227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8</w:delText>
        </w:r>
        <w:r w:rsidR="00701DC5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14:paraId="1C29EE11" w14:textId="77777777" w:rsidR="00701DC5" w:rsidRDefault="00913BEB">
      <w:pPr>
        <w:pStyle w:val="TOC2"/>
        <w:tabs>
          <w:tab w:val="right" w:leader="dot" w:pos="8302"/>
        </w:tabs>
        <w:ind w:left="240"/>
        <w:rPr>
          <w:del w:id="33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del w:id="34" w:author="郭 盼盼" w:date="2019-06-08T15:36:00Z">
        <w:r>
          <w:fldChar w:fldCharType="begin"/>
        </w:r>
        <w:r>
          <w:delInstrText xml:space="preserve"> HYPERLINK \l "_Toc10471228" </w:delInstrText>
        </w:r>
        <w:r>
          <w:fldChar w:fldCharType="separate"/>
        </w:r>
        <w:r w:rsidR="00701DC5" w:rsidRPr="00225ACD">
          <w:rPr>
            <w:rStyle w:val="a6"/>
            <w:noProof/>
          </w:rPr>
          <w:delText xml:space="preserve">2.3 </w:delText>
        </w:r>
        <w:r w:rsidR="00701DC5" w:rsidRPr="00225ACD">
          <w:rPr>
            <w:rStyle w:val="a6"/>
            <w:noProof/>
          </w:rPr>
          <w:delText>关系分类字典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_Toc10471228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8</w:delText>
        </w:r>
        <w:r w:rsidR="00701DC5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14:paraId="0F9EC025" w14:textId="77777777" w:rsidR="00701DC5" w:rsidRDefault="00913BEB">
      <w:pPr>
        <w:pStyle w:val="TOC3"/>
        <w:ind w:left="480"/>
        <w:rPr>
          <w:del w:id="35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del w:id="36" w:author="郭 盼盼" w:date="2019-06-08T15:36:00Z">
        <w:r>
          <w:fldChar w:fldCharType="begin"/>
        </w:r>
        <w:r>
          <w:delInstrText xml:space="preserve"> HYPERLINK \l "_Toc10471229" </w:delInstrText>
        </w:r>
        <w:r>
          <w:fldChar w:fldCharType="separate"/>
        </w:r>
        <w:r w:rsidR="00701DC5" w:rsidRPr="00225ACD">
          <w:rPr>
            <w:rStyle w:val="a6"/>
            <w:rFonts w:ascii="Arial" w:hAnsi="Arial"/>
            <w:noProof/>
          </w:rPr>
          <w:delText>2.3.1</w:delText>
        </w:r>
        <w:r w:rsidR="00701DC5" w:rsidRPr="00225ACD">
          <w:rPr>
            <w:rStyle w:val="a6"/>
            <w:noProof/>
          </w:rPr>
          <w:delText xml:space="preserve"> </w:delText>
        </w:r>
        <w:r w:rsidR="00701DC5" w:rsidRPr="00225ACD">
          <w:rPr>
            <w:rStyle w:val="a6"/>
            <w:noProof/>
          </w:rPr>
          <w:delText>人物主语关系分类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_Toc10471229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8</w:delText>
        </w:r>
        <w:r w:rsidR="00701DC5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14:paraId="583E073C" w14:textId="77777777" w:rsidR="00701DC5" w:rsidRDefault="00913BEB">
      <w:pPr>
        <w:pStyle w:val="TOC3"/>
        <w:ind w:left="480"/>
        <w:rPr>
          <w:del w:id="37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del w:id="38" w:author="郭 盼盼" w:date="2019-06-08T15:36:00Z">
        <w:r>
          <w:fldChar w:fldCharType="begin"/>
        </w:r>
        <w:r>
          <w:delInstrText xml:space="preserve"> HYPERLINK \l "_Toc10471230" </w:delInstrText>
        </w:r>
        <w:r>
          <w:fldChar w:fldCharType="separate"/>
        </w:r>
        <w:r w:rsidR="00701DC5" w:rsidRPr="00225ACD">
          <w:rPr>
            <w:rStyle w:val="a6"/>
            <w:rFonts w:ascii="Arial" w:hAnsi="Arial"/>
            <w:noProof/>
          </w:rPr>
          <w:delText>2.3.2</w:delText>
        </w:r>
        <w:r w:rsidR="00701DC5" w:rsidRPr="00225ACD">
          <w:rPr>
            <w:rStyle w:val="a6"/>
            <w:noProof/>
          </w:rPr>
          <w:delText xml:space="preserve"> </w:delText>
        </w:r>
        <w:r w:rsidR="00701DC5" w:rsidRPr="00225ACD">
          <w:rPr>
            <w:rStyle w:val="a6"/>
            <w:noProof/>
          </w:rPr>
          <w:delText>事件主语关系分类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_Toc10471230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9</w:delText>
        </w:r>
        <w:r w:rsidR="00701DC5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14:paraId="5EA860B0" w14:textId="77777777" w:rsidR="00701DC5" w:rsidRDefault="00913BEB">
      <w:pPr>
        <w:pStyle w:val="TOC3"/>
        <w:ind w:left="480"/>
        <w:rPr>
          <w:del w:id="39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del w:id="40" w:author="郭 盼盼" w:date="2019-06-08T15:36:00Z">
        <w:r>
          <w:fldChar w:fldCharType="begin"/>
        </w:r>
        <w:r>
          <w:delInstrText xml:space="preserve"> HYPERLINK \l "_Toc10471231" </w:delInstrText>
        </w:r>
        <w:r>
          <w:fldChar w:fldCharType="separate"/>
        </w:r>
        <w:r w:rsidR="00701DC5" w:rsidRPr="00225ACD">
          <w:rPr>
            <w:rStyle w:val="a6"/>
            <w:rFonts w:ascii="Arial" w:hAnsi="Arial"/>
            <w:noProof/>
          </w:rPr>
          <w:delText>2.3.3</w:delText>
        </w:r>
        <w:r w:rsidR="00701DC5" w:rsidRPr="00225ACD">
          <w:rPr>
            <w:rStyle w:val="a6"/>
            <w:noProof/>
          </w:rPr>
          <w:delText xml:space="preserve"> </w:delText>
        </w:r>
        <w:r w:rsidR="00701DC5" w:rsidRPr="00225ACD">
          <w:rPr>
            <w:rStyle w:val="a6"/>
            <w:noProof/>
          </w:rPr>
          <w:delText>地理主语关系分类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_Toc10471231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10</w:delText>
        </w:r>
        <w:r w:rsidR="00701DC5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14:paraId="7C921C3F" w14:textId="77777777" w:rsidR="00701DC5" w:rsidRDefault="00913BEB">
      <w:pPr>
        <w:pStyle w:val="TOC3"/>
        <w:ind w:left="480"/>
        <w:rPr>
          <w:del w:id="41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del w:id="42" w:author="郭 盼盼" w:date="2019-06-08T15:36:00Z">
        <w:r>
          <w:fldChar w:fldCharType="begin"/>
        </w:r>
        <w:r>
          <w:delInstrText xml:space="preserve"> HYPERLINK \l "_Toc10471232" </w:delInstrText>
        </w:r>
        <w:r>
          <w:fldChar w:fldCharType="separate"/>
        </w:r>
        <w:r w:rsidR="00701DC5" w:rsidRPr="00225ACD">
          <w:rPr>
            <w:rStyle w:val="a6"/>
            <w:rFonts w:ascii="Arial" w:hAnsi="Arial"/>
            <w:noProof/>
          </w:rPr>
          <w:delText>2.3.4</w:delText>
        </w:r>
        <w:r w:rsidR="00701DC5" w:rsidRPr="00225ACD">
          <w:rPr>
            <w:rStyle w:val="a6"/>
            <w:noProof/>
          </w:rPr>
          <w:delText xml:space="preserve"> </w:delText>
        </w:r>
        <w:r w:rsidR="00701DC5" w:rsidRPr="00225ACD">
          <w:rPr>
            <w:rStyle w:val="a6"/>
            <w:noProof/>
          </w:rPr>
          <w:delText>物品主语关系分类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_Toc10471232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11</w:delText>
        </w:r>
        <w:r w:rsidR="00701DC5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14:paraId="0C5294B3" w14:textId="77777777" w:rsidR="00701DC5" w:rsidRDefault="00913BEB">
      <w:pPr>
        <w:pStyle w:val="TOC3"/>
        <w:ind w:left="480"/>
        <w:rPr>
          <w:del w:id="43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del w:id="44" w:author="郭 盼盼" w:date="2019-06-08T15:36:00Z">
        <w:r>
          <w:fldChar w:fldCharType="begin"/>
        </w:r>
        <w:r>
          <w:delInstrText xml:space="preserve"> HYPERLINK \l "_Toc10471233" </w:delInstrText>
        </w:r>
        <w:r>
          <w:fldChar w:fldCharType="separate"/>
        </w:r>
        <w:r w:rsidR="00701DC5" w:rsidRPr="00225ACD">
          <w:rPr>
            <w:rStyle w:val="a6"/>
            <w:rFonts w:ascii="Arial" w:hAnsi="Arial"/>
            <w:noProof/>
          </w:rPr>
          <w:delText>2.3.5</w:delText>
        </w:r>
        <w:r w:rsidR="00701DC5" w:rsidRPr="00225ACD">
          <w:rPr>
            <w:rStyle w:val="a6"/>
            <w:noProof/>
          </w:rPr>
          <w:delText xml:space="preserve"> </w:delText>
        </w:r>
        <w:r w:rsidR="00701DC5" w:rsidRPr="00225ACD">
          <w:rPr>
            <w:rStyle w:val="a6"/>
            <w:noProof/>
          </w:rPr>
          <w:delText>组织主语关系分类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_Toc10471233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11</w:delText>
        </w:r>
        <w:r w:rsidR="00701DC5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14:paraId="571F5B96" w14:textId="77777777" w:rsidR="00701DC5" w:rsidRDefault="00913BEB">
      <w:pPr>
        <w:pStyle w:val="TOC2"/>
        <w:tabs>
          <w:tab w:val="right" w:leader="dot" w:pos="8302"/>
        </w:tabs>
        <w:ind w:left="240"/>
        <w:rPr>
          <w:del w:id="45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del w:id="46" w:author="郭 盼盼" w:date="2019-06-08T15:36:00Z">
        <w:r>
          <w:fldChar w:fldCharType="begin"/>
        </w:r>
        <w:r>
          <w:delInstrText xml:space="preserve"> HYPERLINK \l "_Toc10471234" </w:delInstrText>
        </w:r>
        <w:r>
          <w:fldChar w:fldCharType="separate"/>
        </w:r>
        <w:r w:rsidR="00701DC5" w:rsidRPr="00225ACD">
          <w:rPr>
            <w:rStyle w:val="a6"/>
            <w:noProof/>
          </w:rPr>
          <w:delText xml:space="preserve">2.4 </w:delText>
        </w:r>
        <w:r w:rsidR="00701DC5" w:rsidRPr="00225ACD">
          <w:rPr>
            <w:rStyle w:val="a6"/>
            <w:noProof/>
          </w:rPr>
          <w:delText>有害类型字典</w:delText>
        </w:r>
        <w:r w:rsidR="00701DC5" w:rsidRPr="00225ACD">
          <w:rPr>
            <w:rStyle w:val="a6"/>
            <w:noProof/>
          </w:rPr>
          <w:delText>(Json)</w:delText>
        </w:r>
        <w:r w:rsidR="00701DC5">
          <w:rPr>
            <w:noProof/>
            <w:webHidden/>
          </w:rPr>
          <w:tab/>
        </w:r>
        <w:r w:rsidR="00701DC5">
          <w:rPr>
            <w:noProof/>
            <w:webHidden/>
          </w:rPr>
          <w:fldChar w:fldCharType="begin"/>
        </w:r>
        <w:r w:rsidR="00701DC5">
          <w:rPr>
            <w:noProof/>
            <w:webHidden/>
          </w:rPr>
          <w:delInstrText xml:space="preserve"> PAGEREF _Toc10471234 \h </w:delInstrText>
        </w:r>
        <w:r w:rsidR="00701DC5">
          <w:rPr>
            <w:noProof/>
            <w:webHidden/>
          </w:rPr>
        </w:r>
        <w:r w:rsidR="00701DC5">
          <w:rPr>
            <w:noProof/>
            <w:webHidden/>
          </w:rPr>
          <w:fldChar w:fldCharType="separate"/>
        </w:r>
        <w:r w:rsidR="00701DC5">
          <w:rPr>
            <w:noProof/>
            <w:webHidden/>
          </w:rPr>
          <w:delText>12</w:delText>
        </w:r>
        <w:r w:rsidR="00701DC5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del>
    </w:p>
    <w:p w14:paraId="77E9452C" w14:textId="495D5769" w:rsidR="00471B04" w:rsidRDefault="00913BEB">
      <w:pPr>
        <w:pStyle w:val="TOC1"/>
        <w:rPr>
          <w:ins w:id="47" w:author="郭 盼盼" w:date="2019-06-08T15:36:00Z"/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ins w:id="48" w:author="郭 盼盼" w:date="2019-06-08T15:36:00Z">
        <w:r>
          <w:fldChar w:fldCharType="begin"/>
        </w:r>
        <w:r>
          <w:instrText xml:space="preserve"> HYPERLINK \l "_Toc10737942" </w:instrText>
        </w:r>
        <w:r>
          <w:fldChar w:fldCharType="separate"/>
        </w:r>
        <w:r w:rsidR="00471B04" w:rsidRPr="00AB411C">
          <w:rPr>
            <w:rStyle w:val="a6"/>
            <w:rFonts w:ascii="黑体" w:eastAsia="黑体" w:hAnsi="黑体"/>
            <w:noProof/>
          </w:rPr>
          <w:t>实体三元组标注规范说明书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_Toc10737942 \h </w:instrText>
        </w:r>
      </w:ins>
      <w:r w:rsidR="00471B04">
        <w:rPr>
          <w:noProof/>
          <w:webHidden/>
        </w:rPr>
      </w:r>
      <w:ins w:id="49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1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4B0FA5E4" w14:textId="1B2D4AFB" w:rsidR="00471B04" w:rsidRDefault="00913BEB">
      <w:pPr>
        <w:pStyle w:val="TOC1"/>
        <w:rPr>
          <w:ins w:id="50" w:author="郭 盼盼" w:date="2019-06-08T15:36:00Z"/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ins w:id="51" w:author="郭 盼盼" w:date="2019-06-08T15:36:00Z">
        <w:r>
          <w:fldChar w:fldCharType="begin"/>
        </w:r>
        <w:r>
          <w:instrText xml:space="preserve"> HYPERLINK \l "_Toc10737943" </w:instrText>
        </w:r>
        <w:r>
          <w:fldChar w:fldCharType="separate"/>
        </w:r>
        <w:r w:rsidR="00471B04" w:rsidRPr="00AB411C">
          <w:rPr>
            <w:rStyle w:val="a6"/>
            <w:noProof/>
          </w:rPr>
          <w:t>第一章</w:t>
        </w:r>
        <w:r w:rsidR="00471B04" w:rsidRPr="00AB411C">
          <w:rPr>
            <w:rStyle w:val="a6"/>
            <w:noProof/>
          </w:rPr>
          <w:t xml:space="preserve"> </w:t>
        </w:r>
        <w:r w:rsidR="00471B04" w:rsidRPr="00AB411C">
          <w:rPr>
            <w:rStyle w:val="a6"/>
            <w:noProof/>
          </w:rPr>
          <w:t>实体三元组标注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_Toc10737943 \h </w:instrText>
        </w:r>
      </w:ins>
      <w:r w:rsidR="00471B04">
        <w:rPr>
          <w:noProof/>
          <w:webHidden/>
        </w:rPr>
      </w:r>
      <w:ins w:id="52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1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325BEDE0" w14:textId="0B09C7A2" w:rsidR="00471B04" w:rsidRDefault="00913BEB">
      <w:pPr>
        <w:pStyle w:val="TOC2"/>
        <w:tabs>
          <w:tab w:val="right" w:leader="dot" w:pos="8302"/>
        </w:tabs>
        <w:ind w:left="240"/>
        <w:rPr>
          <w:ins w:id="53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ins w:id="54" w:author="郭 盼盼" w:date="2019-06-08T15:36:00Z">
        <w:r>
          <w:fldChar w:fldCharType="begin"/>
        </w:r>
        <w:r>
          <w:instrText xml:space="preserve"> HYPERLINK \l "_Toc10737944" </w:instrText>
        </w:r>
        <w:r>
          <w:fldChar w:fldCharType="separate"/>
        </w:r>
        <w:r w:rsidR="00471B04" w:rsidRPr="00AB411C">
          <w:rPr>
            <w:rStyle w:val="a6"/>
            <w:noProof/>
          </w:rPr>
          <w:t xml:space="preserve">1.1 </w:t>
        </w:r>
        <w:r w:rsidR="00471B04" w:rsidRPr="00AB411C">
          <w:rPr>
            <w:rStyle w:val="a6"/>
            <w:noProof/>
          </w:rPr>
          <w:t>名词说明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_Toc10737944 \h </w:instrText>
        </w:r>
      </w:ins>
      <w:r w:rsidR="00471B04">
        <w:rPr>
          <w:noProof/>
          <w:webHidden/>
        </w:rPr>
      </w:r>
      <w:ins w:id="55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1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0BC1803F" w14:textId="7E471141" w:rsidR="00471B04" w:rsidRDefault="00913BEB">
      <w:pPr>
        <w:pStyle w:val="TOC2"/>
        <w:tabs>
          <w:tab w:val="right" w:leader="dot" w:pos="8302"/>
        </w:tabs>
        <w:ind w:left="240"/>
        <w:rPr>
          <w:ins w:id="56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ins w:id="57" w:author="郭 盼盼" w:date="2019-06-08T15:36:00Z">
        <w:r>
          <w:fldChar w:fldCharType="begin"/>
        </w:r>
        <w:r>
          <w:instrText xml:space="preserve"> HYPERLINK \l "_Toc10737945" </w:instrText>
        </w:r>
        <w:r>
          <w:fldChar w:fldCharType="separate"/>
        </w:r>
        <w:r w:rsidR="00471B04" w:rsidRPr="00AB411C">
          <w:rPr>
            <w:rStyle w:val="a6"/>
            <w:noProof/>
          </w:rPr>
          <w:t xml:space="preserve">1.2 </w:t>
        </w:r>
        <w:r w:rsidR="00471B04" w:rsidRPr="00AB411C">
          <w:rPr>
            <w:rStyle w:val="a6"/>
            <w:noProof/>
          </w:rPr>
          <w:t>标注步骤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_Toc10737945 \h </w:instrText>
        </w:r>
      </w:ins>
      <w:r w:rsidR="00471B04">
        <w:rPr>
          <w:noProof/>
          <w:webHidden/>
        </w:rPr>
      </w:r>
      <w:ins w:id="58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1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1961AA82" w14:textId="78929CB0" w:rsidR="00471B04" w:rsidRDefault="00913BEB">
      <w:pPr>
        <w:pStyle w:val="TOC2"/>
        <w:tabs>
          <w:tab w:val="right" w:leader="dot" w:pos="8302"/>
        </w:tabs>
        <w:ind w:left="240"/>
        <w:rPr>
          <w:ins w:id="59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ins w:id="60" w:author="郭 盼盼" w:date="2019-06-08T15:36:00Z">
        <w:r>
          <w:fldChar w:fldCharType="begin"/>
        </w:r>
        <w:r>
          <w:instrText xml:space="preserve"> HYPERLINK \l "_Toc10737946" </w:instrText>
        </w:r>
        <w:r>
          <w:fldChar w:fldCharType="separate"/>
        </w:r>
        <w:r w:rsidR="00471B04" w:rsidRPr="00AB411C">
          <w:rPr>
            <w:rStyle w:val="a6"/>
            <w:noProof/>
          </w:rPr>
          <w:t xml:space="preserve">1.3 </w:t>
        </w:r>
        <w:r w:rsidR="00471B04" w:rsidRPr="00AB411C">
          <w:rPr>
            <w:rStyle w:val="a6"/>
            <w:noProof/>
          </w:rPr>
          <w:t>指导原则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_Toc10737946 \h </w:instrText>
        </w:r>
      </w:ins>
      <w:r w:rsidR="00471B04">
        <w:rPr>
          <w:noProof/>
          <w:webHidden/>
        </w:rPr>
      </w:r>
      <w:ins w:id="61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2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52D70ADA" w14:textId="3A384957" w:rsidR="00471B04" w:rsidRDefault="00913BEB">
      <w:pPr>
        <w:pStyle w:val="TOC2"/>
        <w:tabs>
          <w:tab w:val="right" w:leader="dot" w:pos="8302"/>
        </w:tabs>
        <w:ind w:left="240"/>
        <w:rPr>
          <w:ins w:id="62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ins w:id="63" w:author="郭 盼盼" w:date="2019-06-08T15:36:00Z">
        <w:r>
          <w:fldChar w:fldCharType="begin"/>
        </w:r>
        <w:r>
          <w:instrText xml:space="preserve"> HYPERLINK \l "_Toc10737947" </w:instrText>
        </w:r>
        <w:r>
          <w:fldChar w:fldCharType="separate"/>
        </w:r>
        <w:r w:rsidR="00471B04" w:rsidRPr="00AB411C">
          <w:rPr>
            <w:rStyle w:val="a6"/>
            <w:noProof/>
          </w:rPr>
          <w:t xml:space="preserve">1.4 </w:t>
        </w:r>
        <w:r w:rsidR="00471B04" w:rsidRPr="00AB411C">
          <w:rPr>
            <w:rStyle w:val="a6"/>
            <w:noProof/>
          </w:rPr>
          <w:t>线下标注结果格式</w:t>
        </w:r>
        <w:r w:rsidR="00471B04" w:rsidRPr="00AB411C">
          <w:rPr>
            <w:rStyle w:val="a6"/>
            <w:noProof/>
            <w:highlight w:val="yellow"/>
          </w:rPr>
          <w:t>(</w:t>
        </w:r>
        <w:r w:rsidR="00471B04" w:rsidRPr="00AB411C">
          <w:rPr>
            <w:rStyle w:val="a6"/>
            <w:noProof/>
            <w:highlight w:val="yellow"/>
          </w:rPr>
          <w:t>存疑</w:t>
        </w:r>
        <w:r w:rsidR="00471B04" w:rsidRPr="00AB411C">
          <w:rPr>
            <w:rStyle w:val="a6"/>
            <w:noProof/>
            <w:highlight w:val="yellow"/>
          </w:rPr>
          <w:t>)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_Toc10737947 \h </w:instrText>
        </w:r>
      </w:ins>
      <w:r w:rsidR="00471B04">
        <w:rPr>
          <w:noProof/>
          <w:webHidden/>
        </w:rPr>
      </w:r>
      <w:ins w:id="64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2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1EC82DEE" w14:textId="49AE2440" w:rsidR="00471B04" w:rsidRDefault="00913BEB">
      <w:pPr>
        <w:pStyle w:val="TOC2"/>
        <w:tabs>
          <w:tab w:val="right" w:leader="dot" w:pos="8302"/>
        </w:tabs>
        <w:ind w:left="240"/>
        <w:rPr>
          <w:ins w:id="65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ins w:id="66" w:author="郭 盼盼" w:date="2019-06-08T15:36:00Z">
        <w:r>
          <w:fldChar w:fldCharType="begin"/>
        </w:r>
        <w:r>
          <w:instrText xml:space="preserve"> HYPERLINK \l "_Toc10737948" </w:instrText>
        </w:r>
        <w:r>
          <w:fldChar w:fldCharType="separate"/>
        </w:r>
        <w:r w:rsidR="00471B04" w:rsidRPr="00AB411C">
          <w:rPr>
            <w:rStyle w:val="a6"/>
            <w:noProof/>
          </w:rPr>
          <w:t xml:space="preserve">1.5 </w:t>
        </w:r>
        <w:r w:rsidR="00471B04" w:rsidRPr="00AB411C">
          <w:rPr>
            <w:rStyle w:val="a6"/>
            <w:noProof/>
          </w:rPr>
          <w:t>线上标注结果格式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_Toc10737948 \h </w:instrText>
        </w:r>
      </w:ins>
      <w:r w:rsidR="00471B04">
        <w:rPr>
          <w:noProof/>
          <w:webHidden/>
        </w:rPr>
      </w:r>
      <w:ins w:id="67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3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0096CA0C" w14:textId="77E51E4E" w:rsidR="00471B04" w:rsidRDefault="00913BEB">
      <w:pPr>
        <w:pStyle w:val="TOC1"/>
        <w:rPr>
          <w:ins w:id="68" w:author="郭 盼盼" w:date="2019-06-08T15:36:00Z"/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ins w:id="69" w:author="郭 盼盼" w:date="2019-06-08T15:36:00Z">
        <w:r>
          <w:fldChar w:fldCharType="begin"/>
        </w:r>
        <w:r>
          <w:instrText xml:space="preserve"> HYPERLINK \l "_Toc10737949" </w:instrText>
        </w:r>
        <w:r>
          <w:fldChar w:fldCharType="separate"/>
        </w:r>
        <w:r w:rsidR="00471B04" w:rsidRPr="00AB411C">
          <w:rPr>
            <w:rStyle w:val="a6"/>
            <w:noProof/>
          </w:rPr>
          <w:t>第二章</w:t>
        </w:r>
        <w:r w:rsidR="00471B04" w:rsidRPr="00AB411C">
          <w:rPr>
            <w:rStyle w:val="a6"/>
            <w:noProof/>
          </w:rPr>
          <w:t xml:space="preserve"> </w:t>
        </w:r>
        <w:r w:rsidR="00471B04" w:rsidRPr="00AB411C">
          <w:rPr>
            <w:rStyle w:val="a6"/>
            <w:noProof/>
          </w:rPr>
          <w:t>数据字典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_Toc10737949 \h </w:instrText>
        </w:r>
      </w:ins>
      <w:r w:rsidR="00471B04">
        <w:rPr>
          <w:noProof/>
          <w:webHidden/>
        </w:rPr>
      </w:r>
      <w:ins w:id="70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6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33D1E5E2" w14:textId="47C7BD8D" w:rsidR="00471B04" w:rsidRDefault="00913BEB">
      <w:pPr>
        <w:pStyle w:val="TOC2"/>
        <w:tabs>
          <w:tab w:val="right" w:leader="dot" w:pos="8302"/>
        </w:tabs>
        <w:ind w:left="240"/>
        <w:rPr>
          <w:ins w:id="71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ins w:id="72" w:author="郭 盼盼" w:date="2019-06-08T15:36:00Z">
        <w:r>
          <w:fldChar w:fldCharType="begin"/>
        </w:r>
        <w:r>
          <w:instrText xml:space="preserve"> HYPERLINK \l "_Toc10737950" </w:instrText>
        </w:r>
        <w:r>
          <w:fldChar w:fldCharType="separate"/>
        </w:r>
        <w:r w:rsidR="00471B04" w:rsidRPr="00AB411C">
          <w:rPr>
            <w:rStyle w:val="a6"/>
            <w:noProof/>
          </w:rPr>
          <w:t xml:space="preserve">2.1 </w:t>
        </w:r>
        <w:r w:rsidR="00471B04" w:rsidRPr="00AB411C">
          <w:rPr>
            <w:rStyle w:val="a6"/>
            <w:noProof/>
          </w:rPr>
          <w:t>标签字典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_Toc10737950 \h </w:instrText>
        </w:r>
      </w:ins>
      <w:r w:rsidR="00471B04">
        <w:rPr>
          <w:noProof/>
          <w:webHidden/>
        </w:rPr>
      </w:r>
      <w:ins w:id="73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6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166CD96F" w14:textId="7F5E21EB" w:rsidR="00471B04" w:rsidRDefault="00913BEB">
      <w:pPr>
        <w:pStyle w:val="TOC2"/>
        <w:tabs>
          <w:tab w:val="right" w:leader="dot" w:pos="8302"/>
        </w:tabs>
        <w:ind w:left="240"/>
        <w:rPr>
          <w:ins w:id="74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ins w:id="75" w:author="郭 盼盼" w:date="2019-06-08T15:36:00Z">
        <w:r>
          <w:fldChar w:fldCharType="begin"/>
        </w:r>
        <w:r>
          <w:instrText xml:space="preserve"> HYPERLINK \l "_Toc10737951" </w:instrText>
        </w:r>
        <w:r>
          <w:fldChar w:fldCharType="separate"/>
        </w:r>
        <w:r w:rsidR="00471B04" w:rsidRPr="00AB411C">
          <w:rPr>
            <w:rStyle w:val="a6"/>
            <w:noProof/>
          </w:rPr>
          <w:t xml:space="preserve">2.2 </w:t>
        </w:r>
        <w:r w:rsidR="00471B04" w:rsidRPr="00AB411C">
          <w:rPr>
            <w:rStyle w:val="a6"/>
            <w:noProof/>
          </w:rPr>
          <w:t>实体属性字典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_Toc10737951 \h </w:instrText>
        </w:r>
      </w:ins>
      <w:r w:rsidR="00471B04">
        <w:rPr>
          <w:noProof/>
          <w:webHidden/>
        </w:rPr>
      </w:r>
      <w:ins w:id="76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6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68DE3D7E" w14:textId="45DC5EA6" w:rsidR="00471B04" w:rsidRDefault="00913BEB">
      <w:pPr>
        <w:pStyle w:val="TOC3"/>
        <w:ind w:left="480"/>
        <w:rPr>
          <w:ins w:id="77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ins w:id="78" w:author="郭 盼盼" w:date="2019-06-08T15:36:00Z">
        <w:r>
          <w:fldChar w:fldCharType="begin"/>
        </w:r>
        <w:r>
          <w:instrText xml:space="preserve"> HYPERLINK \l "_Toc10737952" </w:instrText>
        </w:r>
        <w:r>
          <w:fldChar w:fldCharType="separate"/>
        </w:r>
        <w:r w:rsidR="00471B04" w:rsidRPr="00AB411C">
          <w:rPr>
            <w:rStyle w:val="a6"/>
            <w:rFonts w:ascii="Arial" w:hAnsi="Arial"/>
            <w:noProof/>
          </w:rPr>
          <w:t>2.2.1</w:t>
        </w:r>
        <w:r w:rsidR="00471B04" w:rsidRPr="00AB411C">
          <w:rPr>
            <w:rStyle w:val="a6"/>
            <w:noProof/>
          </w:rPr>
          <w:t xml:space="preserve"> </w:t>
        </w:r>
        <w:r w:rsidR="00471B04" w:rsidRPr="00AB411C">
          <w:rPr>
            <w:rStyle w:val="a6"/>
            <w:noProof/>
          </w:rPr>
          <w:t>人物属性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_Toc10737952 \h </w:instrText>
        </w:r>
      </w:ins>
      <w:r w:rsidR="00471B04">
        <w:rPr>
          <w:noProof/>
          <w:webHidden/>
        </w:rPr>
      </w:r>
      <w:ins w:id="79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6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30E9FBE1" w14:textId="713CC733" w:rsidR="00471B04" w:rsidRDefault="00913BEB">
      <w:pPr>
        <w:pStyle w:val="TOC3"/>
        <w:ind w:left="480"/>
        <w:rPr>
          <w:ins w:id="80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ins w:id="81" w:author="郭 盼盼" w:date="2019-06-08T15:36:00Z">
        <w:r>
          <w:fldChar w:fldCharType="begin"/>
        </w:r>
        <w:r>
          <w:instrText xml:space="preserve"> HYPERLINK \l "_Toc10737953" </w:instrText>
        </w:r>
        <w:r>
          <w:fldChar w:fldCharType="separate"/>
        </w:r>
        <w:r w:rsidR="00471B04" w:rsidRPr="00AB411C">
          <w:rPr>
            <w:rStyle w:val="a6"/>
            <w:rFonts w:ascii="Arial" w:hAnsi="Arial"/>
            <w:noProof/>
          </w:rPr>
          <w:t>2.2.2</w:t>
        </w:r>
        <w:r w:rsidR="00471B04" w:rsidRPr="00AB411C">
          <w:rPr>
            <w:rStyle w:val="a6"/>
            <w:noProof/>
          </w:rPr>
          <w:t xml:space="preserve"> </w:t>
        </w:r>
        <w:r w:rsidR="00471B04" w:rsidRPr="00AB411C">
          <w:rPr>
            <w:rStyle w:val="a6"/>
            <w:noProof/>
          </w:rPr>
          <w:t>事件属性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_Toc10737953 \h </w:instrText>
        </w:r>
      </w:ins>
      <w:r w:rsidR="00471B04">
        <w:rPr>
          <w:noProof/>
          <w:webHidden/>
        </w:rPr>
      </w:r>
      <w:ins w:id="82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7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1B70B484" w14:textId="38CB09CB" w:rsidR="00471B04" w:rsidRDefault="00913BEB">
      <w:pPr>
        <w:pStyle w:val="TOC3"/>
        <w:ind w:left="480"/>
        <w:rPr>
          <w:ins w:id="83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ins w:id="84" w:author="郭 盼盼" w:date="2019-06-08T15:36:00Z">
        <w:r>
          <w:fldChar w:fldCharType="begin"/>
        </w:r>
        <w:r>
          <w:instrText xml:space="preserve"> HYPERLINK \l "_Toc10737954" </w:instrText>
        </w:r>
        <w:r>
          <w:fldChar w:fldCharType="separate"/>
        </w:r>
        <w:r w:rsidR="00471B04" w:rsidRPr="00AB411C">
          <w:rPr>
            <w:rStyle w:val="a6"/>
            <w:rFonts w:ascii="Arial" w:hAnsi="Arial"/>
            <w:noProof/>
          </w:rPr>
          <w:t>2.2.3</w:t>
        </w:r>
        <w:r w:rsidR="00471B04" w:rsidRPr="00AB411C">
          <w:rPr>
            <w:rStyle w:val="a6"/>
            <w:noProof/>
          </w:rPr>
          <w:t xml:space="preserve"> </w:t>
        </w:r>
        <w:r w:rsidR="00471B04" w:rsidRPr="00AB411C">
          <w:rPr>
            <w:rStyle w:val="a6"/>
            <w:noProof/>
          </w:rPr>
          <w:t>地理属性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_Toc10737954 \h </w:instrText>
        </w:r>
      </w:ins>
      <w:r w:rsidR="00471B04">
        <w:rPr>
          <w:noProof/>
          <w:webHidden/>
        </w:rPr>
      </w:r>
      <w:ins w:id="85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7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4DC9F442" w14:textId="33DCA3CA" w:rsidR="00471B04" w:rsidRDefault="00913BEB">
      <w:pPr>
        <w:pStyle w:val="TOC3"/>
        <w:ind w:left="480"/>
        <w:rPr>
          <w:ins w:id="86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ins w:id="87" w:author="郭 盼盼" w:date="2019-06-08T15:36:00Z">
        <w:r>
          <w:fldChar w:fldCharType="begin"/>
        </w:r>
        <w:r>
          <w:instrText xml:space="preserve"> HYPERLINK \l "_Toc10737955" </w:instrText>
        </w:r>
        <w:r>
          <w:fldChar w:fldCharType="separate"/>
        </w:r>
        <w:r w:rsidR="00471B04" w:rsidRPr="00AB411C">
          <w:rPr>
            <w:rStyle w:val="a6"/>
            <w:rFonts w:ascii="Arial" w:hAnsi="Arial"/>
            <w:noProof/>
          </w:rPr>
          <w:t>2.2.4</w:t>
        </w:r>
        <w:r w:rsidR="00471B04" w:rsidRPr="00AB411C">
          <w:rPr>
            <w:rStyle w:val="a6"/>
            <w:noProof/>
          </w:rPr>
          <w:t xml:space="preserve"> </w:t>
        </w:r>
        <w:r w:rsidR="00471B04" w:rsidRPr="00AB411C">
          <w:rPr>
            <w:rStyle w:val="a6"/>
            <w:noProof/>
          </w:rPr>
          <w:t>物品属性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_Toc10737955 \h </w:instrText>
        </w:r>
      </w:ins>
      <w:r w:rsidR="00471B04">
        <w:rPr>
          <w:noProof/>
          <w:webHidden/>
        </w:rPr>
      </w:r>
      <w:ins w:id="88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8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57AC6CAE" w14:textId="3EE9E68B" w:rsidR="00471B04" w:rsidRDefault="00913BEB">
      <w:pPr>
        <w:pStyle w:val="TOC3"/>
        <w:ind w:left="480"/>
        <w:rPr>
          <w:ins w:id="89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ins w:id="90" w:author="郭 盼盼" w:date="2019-06-08T15:36:00Z">
        <w:r>
          <w:fldChar w:fldCharType="begin"/>
        </w:r>
        <w:r>
          <w:instrText xml:space="preserve"> HYPERLINK \l "_Toc10737956" </w:instrText>
        </w:r>
        <w:r>
          <w:fldChar w:fldCharType="separate"/>
        </w:r>
        <w:r w:rsidR="00471B04" w:rsidRPr="00AB411C">
          <w:rPr>
            <w:rStyle w:val="a6"/>
            <w:rFonts w:ascii="Arial" w:hAnsi="Arial"/>
            <w:noProof/>
          </w:rPr>
          <w:t>2.2.5</w:t>
        </w:r>
        <w:r w:rsidR="00471B04" w:rsidRPr="00AB411C">
          <w:rPr>
            <w:rStyle w:val="a6"/>
            <w:noProof/>
          </w:rPr>
          <w:t xml:space="preserve"> </w:t>
        </w:r>
        <w:r w:rsidR="00471B04" w:rsidRPr="00AB411C">
          <w:rPr>
            <w:rStyle w:val="a6"/>
            <w:noProof/>
          </w:rPr>
          <w:t>组织属性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_Toc10737956 \h </w:instrText>
        </w:r>
      </w:ins>
      <w:r w:rsidR="00471B04">
        <w:rPr>
          <w:noProof/>
          <w:webHidden/>
        </w:rPr>
      </w:r>
      <w:ins w:id="91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9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0CD22DD9" w14:textId="63FCECDA" w:rsidR="00471B04" w:rsidRDefault="00913BEB">
      <w:pPr>
        <w:pStyle w:val="TOC2"/>
        <w:tabs>
          <w:tab w:val="right" w:leader="dot" w:pos="8302"/>
        </w:tabs>
        <w:ind w:left="240"/>
        <w:rPr>
          <w:ins w:id="92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ins w:id="93" w:author="郭 盼盼" w:date="2019-06-08T15:36:00Z">
        <w:r>
          <w:fldChar w:fldCharType="begin"/>
        </w:r>
        <w:r>
          <w:instrText xml:space="preserve"> HYPERLINK \l "_Toc10737957" </w:instrText>
        </w:r>
        <w:r>
          <w:fldChar w:fldCharType="separate"/>
        </w:r>
        <w:r w:rsidR="00471B04" w:rsidRPr="00AB411C">
          <w:rPr>
            <w:rStyle w:val="a6"/>
            <w:noProof/>
          </w:rPr>
          <w:t xml:space="preserve">2.3 </w:t>
        </w:r>
        <w:r w:rsidR="00471B04" w:rsidRPr="00AB411C">
          <w:rPr>
            <w:rStyle w:val="a6"/>
            <w:noProof/>
          </w:rPr>
          <w:t>关系分类字典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_Toc10737957 \h </w:instrText>
        </w:r>
      </w:ins>
      <w:r w:rsidR="00471B04">
        <w:rPr>
          <w:noProof/>
          <w:webHidden/>
        </w:rPr>
      </w:r>
      <w:ins w:id="94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9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7635A11D" w14:textId="3B0873F9" w:rsidR="00471B04" w:rsidRDefault="00913BEB">
      <w:pPr>
        <w:pStyle w:val="TOC3"/>
        <w:ind w:left="480"/>
        <w:rPr>
          <w:ins w:id="95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ins w:id="96" w:author="郭 盼盼" w:date="2019-06-08T15:36:00Z">
        <w:r>
          <w:fldChar w:fldCharType="begin"/>
        </w:r>
        <w:r>
          <w:instrText xml:space="preserve"> HYPERLINK \l "_Toc10737958" </w:instrText>
        </w:r>
        <w:r>
          <w:fldChar w:fldCharType="separate"/>
        </w:r>
        <w:r w:rsidR="00471B04" w:rsidRPr="00AB411C">
          <w:rPr>
            <w:rStyle w:val="a6"/>
            <w:rFonts w:ascii="Arial" w:hAnsi="Arial"/>
            <w:noProof/>
          </w:rPr>
          <w:t>2.3.1</w:t>
        </w:r>
        <w:r w:rsidR="00471B04" w:rsidRPr="00AB411C">
          <w:rPr>
            <w:rStyle w:val="a6"/>
            <w:noProof/>
          </w:rPr>
          <w:t xml:space="preserve"> </w:t>
        </w:r>
        <w:r w:rsidR="00471B04" w:rsidRPr="00AB411C">
          <w:rPr>
            <w:rStyle w:val="a6"/>
            <w:noProof/>
          </w:rPr>
          <w:t>人物主语关系分类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_Toc10737958 \h </w:instrText>
        </w:r>
      </w:ins>
      <w:r w:rsidR="00471B04">
        <w:rPr>
          <w:noProof/>
          <w:webHidden/>
        </w:rPr>
      </w:r>
      <w:ins w:id="97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9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0272DA16" w14:textId="40968FBE" w:rsidR="00471B04" w:rsidRDefault="00913BEB">
      <w:pPr>
        <w:pStyle w:val="TOC3"/>
        <w:ind w:left="480"/>
        <w:rPr>
          <w:ins w:id="98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ins w:id="99" w:author="郭 盼盼" w:date="2019-06-08T15:36:00Z">
        <w:r>
          <w:fldChar w:fldCharType="begin"/>
        </w:r>
        <w:r>
          <w:instrText xml:space="preserve"> HYPERLINK \l "_Toc10737959" </w:instrText>
        </w:r>
        <w:r>
          <w:fldChar w:fldCharType="separate"/>
        </w:r>
        <w:r w:rsidR="00471B04" w:rsidRPr="00AB411C">
          <w:rPr>
            <w:rStyle w:val="a6"/>
            <w:rFonts w:ascii="Arial" w:hAnsi="Arial"/>
            <w:noProof/>
          </w:rPr>
          <w:t>2.3.2</w:t>
        </w:r>
        <w:r w:rsidR="00471B04" w:rsidRPr="00AB411C">
          <w:rPr>
            <w:rStyle w:val="a6"/>
            <w:noProof/>
          </w:rPr>
          <w:t xml:space="preserve"> </w:t>
        </w:r>
        <w:r w:rsidR="00471B04" w:rsidRPr="00AB411C">
          <w:rPr>
            <w:rStyle w:val="a6"/>
            <w:noProof/>
          </w:rPr>
          <w:t>事件主语关系分类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_Toc10737959 \h </w:instrText>
        </w:r>
      </w:ins>
      <w:r w:rsidR="00471B04">
        <w:rPr>
          <w:noProof/>
          <w:webHidden/>
        </w:rPr>
      </w:r>
      <w:ins w:id="100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10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0B253DE9" w14:textId="639CBDAA" w:rsidR="00471B04" w:rsidRDefault="00913BEB">
      <w:pPr>
        <w:pStyle w:val="TOC3"/>
        <w:ind w:left="480"/>
        <w:rPr>
          <w:ins w:id="101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ins w:id="102" w:author="郭 盼盼" w:date="2019-06-08T15:36:00Z">
        <w:r>
          <w:fldChar w:fldCharType="begin"/>
        </w:r>
        <w:r>
          <w:instrText xml:space="preserve"> HYPERLINK \l "_Toc10737960" </w:instrText>
        </w:r>
        <w:r>
          <w:fldChar w:fldCharType="separate"/>
        </w:r>
        <w:r w:rsidR="00471B04" w:rsidRPr="00AB411C">
          <w:rPr>
            <w:rStyle w:val="a6"/>
            <w:rFonts w:ascii="Arial" w:hAnsi="Arial"/>
            <w:noProof/>
          </w:rPr>
          <w:t>2.3.3</w:t>
        </w:r>
        <w:r w:rsidR="00471B04" w:rsidRPr="00AB411C">
          <w:rPr>
            <w:rStyle w:val="a6"/>
            <w:noProof/>
          </w:rPr>
          <w:t xml:space="preserve"> </w:t>
        </w:r>
        <w:r w:rsidR="00471B04" w:rsidRPr="00AB411C">
          <w:rPr>
            <w:rStyle w:val="a6"/>
            <w:noProof/>
          </w:rPr>
          <w:t>地理主语关系分类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_Toc10737960 \h </w:instrText>
        </w:r>
      </w:ins>
      <w:r w:rsidR="00471B04">
        <w:rPr>
          <w:noProof/>
          <w:webHidden/>
        </w:rPr>
      </w:r>
      <w:ins w:id="103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11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2EC4C4CD" w14:textId="5D4EE578" w:rsidR="00471B04" w:rsidRDefault="00913BEB">
      <w:pPr>
        <w:pStyle w:val="TOC3"/>
        <w:ind w:left="480"/>
        <w:rPr>
          <w:ins w:id="104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ins w:id="105" w:author="郭 盼盼" w:date="2019-06-08T15:36:00Z">
        <w:r>
          <w:fldChar w:fldCharType="begin"/>
        </w:r>
        <w:r>
          <w:instrText xml:space="preserve"> HYPERLINK \l "_Toc10737961" </w:instrText>
        </w:r>
        <w:r>
          <w:fldChar w:fldCharType="separate"/>
        </w:r>
        <w:r w:rsidR="00471B04" w:rsidRPr="00AB411C">
          <w:rPr>
            <w:rStyle w:val="a6"/>
            <w:rFonts w:ascii="Arial" w:hAnsi="Arial"/>
            <w:noProof/>
          </w:rPr>
          <w:t>2.3.4</w:t>
        </w:r>
        <w:r w:rsidR="00471B04" w:rsidRPr="00AB411C">
          <w:rPr>
            <w:rStyle w:val="a6"/>
            <w:noProof/>
          </w:rPr>
          <w:t xml:space="preserve"> </w:t>
        </w:r>
        <w:r w:rsidR="00471B04" w:rsidRPr="00AB411C">
          <w:rPr>
            <w:rStyle w:val="a6"/>
            <w:noProof/>
          </w:rPr>
          <w:t>物品主语关系分类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_Toc10737961 \h </w:instrText>
        </w:r>
      </w:ins>
      <w:r w:rsidR="00471B04">
        <w:rPr>
          <w:noProof/>
          <w:webHidden/>
        </w:rPr>
      </w:r>
      <w:ins w:id="106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12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4DBEBCF0" w14:textId="750BC821" w:rsidR="00471B04" w:rsidRDefault="00913BEB">
      <w:pPr>
        <w:pStyle w:val="TOC3"/>
        <w:ind w:left="480"/>
        <w:rPr>
          <w:ins w:id="107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ins w:id="108" w:author="郭 盼盼" w:date="2019-06-08T15:36:00Z">
        <w:r>
          <w:fldChar w:fldCharType="begin"/>
        </w:r>
        <w:r>
          <w:instrText xml:space="preserve"> HYPERLINK \l "_Toc10737962" </w:instrText>
        </w:r>
        <w:r>
          <w:fldChar w:fldCharType="separate"/>
        </w:r>
        <w:r w:rsidR="00471B04" w:rsidRPr="00AB411C">
          <w:rPr>
            <w:rStyle w:val="a6"/>
            <w:rFonts w:ascii="Arial" w:hAnsi="Arial"/>
            <w:noProof/>
          </w:rPr>
          <w:t>2.3.5</w:t>
        </w:r>
        <w:r w:rsidR="00471B04" w:rsidRPr="00AB411C">
          <w:rPr>
            <w:rStyle w:val="a6"/>
            <w:noProof/>
          </w:rPr>
          <w:t xml:space="preserve"> </w:t>
        </w:r>
        <w:r w:rsidR="00471B04" w:rsidRPr="00AB411C">
          <w:rPr>
            <w:rStyle w:val="a6"/>
            <w:noProof/>
          </w:rPr>
          <w:t>组织主语关系分类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_Toc10737962 \h </w:instrText>
        </w:r>
      </w:ins>
      <w:r w:rsidR="00471B04">
        <w:rPr>
          <w:noProof/>
          <w:webHidden/>
        </w:rPr>
      </w:r>
      <w:ins w:id="109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12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296310ED" w14:textId="303CA9F8" w:rsidR="00471B04" w:rsidRDefault="00913BEB">
      <w:pPr>
        <w:pStyle w:val="TOC2"/>
        <w:tabs>
          <w:tab w:val="right" w:leader="dot" w:pos="8302"/>
        </w:tabs>
        <w:ind w:left="240"/>
        <w:rPr>
          <w:ins w:id="110" w:author="郭 盼盼" w:date="2019-06-08T15:36:00Z"/>
          <w:rFonts w:asciiTheme="minorHAnsi" w:eastAsiaTheme="minorEastAsia" w:hAnsiTheme="minorHAnsi" w:cstheme="minorBidi"/>
          <w:noProof/>
          <w:sz w:val="21"/>
          <w:szCs w:val="22"/>
        </w:rPr>
      </w:pPr>
      <w:ins w:id="111" w:author="郭 盼盼" w:date="2019-06-08T15:36:00Z">
        <w:r>
          <w:fldChar w:fldCharType="begin"/>
        </w:r>
        <w:r>
          <w:instrText xml:space="preserve"> HYPERLINK \l "_Toc10737963" </w:instrText>
        </w:r>
        <w:r>
          <w:fldChar w:fldCharType="separate"/>
        </w:r>
        <w:r w:rsidR="00471B04" w:rsidRPr="00AB411C">
          <w:rPr>
            <w:rStyle w:val="a6"/>
            <w:noProof/>
          </w:rPr>
          <w:t xml:space="preserve">2.4 </w:t>
        </w:r>
        <w:r w:rsidR="00471B04" w:rsidRPr="00AB411C">
          <w:rPr>
            <w:rStyle w:val="a6"/>
            <w:noProof/>
          </w:rPr>
          <w:t>有害类型字典</w:t>
        </w:r>
        <w:r w:rsidR="00471B04" w:rsidRPr="00AB411C">
          <w:rPr>
            <w:rStyle w:val="a6"/>
            <w:noProof/>
          </w:rPr>
          <w:t>(Json)</w:t>
        </w:r>
        <w:r w:rsidR="00471B04">
          <w:rPr>
            <w:noProof/>
            <w:webHidden/>
          </w:rPr>
          <w:tab/>
        </w:r>
        <w:r w:rsidR="00471B04">
          <w:rPr>
            <w:noProof/>
            <w:webHidden/>
          </w:rPr>
          <w:fldChar w:fldCharType="begin"/>
        </w:r>
        <w:r w:rsidR="00471B04">
          <w:rPr>
            <w:noProof/>
            <w:webHidden/>
          </w:rPr>
          <w:instrText xml:space="preserve"> PAGEREF _Toc10737963 \h </w:instrText>
        </w:r>
      </w:ins>
      <w:r w:rsidR="00471B04">
        <w:rPr>
          <w:noProof/>
          <w:webHidden/>
        </w:rPr>
      </w:r>
      <w:ins w:id="112" w:author="郭 盼盼" w:date="2019-06-08T15:36:00Z">
        <w:r w:rsidR="00471B04">
          <w:rPr>
            <w:noProof/>
            <w:webHidden/>
          </w:rPr>
          <w:fldChar w:fldCharType="separate"/>
        </w:r>
        <w:r w:rsidR="00471B04">
          <w:rPr>
            <w:noProof/>
            <w:webHidden/>
          </w:rPr>
          <w:t>13</w:t>
        </w:r>
        <w:r w:rsidR="00471B04">
          <w:rPr>
            <w:noProof/>
            <w:webHidden/>
          </w:rPr>
          <w:fldChar w:fldCharType="end"/>
        </w:r>
        <w:r>
          <w:rPr>
            <w:noProof/>
          </w:rPr>
          <w:fldChar w:fldCharType="end"/>
        </w:r>
      </w:ins>
    </w:p>
    <w:p w14:paraId="333449A8" w14:textId="4DD823FB" w:rsidR="000A63B4" w:rsidRDefault="000A63B4">
      <w:pPr>
        <w:pStyle w:val="TOC3"/>
        <w:ind w:left="480"/>
        <w:sectPr w:rsidR="000A63B4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/>
          <w:pgMar w:top="1440" w:right="1797" w:bottom="1440" w:left="1797" w:header="851" w:footer="851" w:gutter="0"/>
          <w:pgNumType w:fmt="lowerRoman" w:start="1"/>
          <w:cols w:space="720"/>
          <w:titlePg/>
          <w:docGrid w:linePitch="326"/>
        </w:sectPr>
      </w:pPr>
      <w:r>
        <w:rPr>
          <w:rFonts w:ascii="Times New Roman" w:eastAsia="宋体" w:hAnsi="Times New Roman"/>
        </w:rPr>
        <w:fldChar w:fldCharType="end"/>
      </w:r>
    </w:p>
    <w:p w14:paraId="333449A9" w14:textId="77777777" w:rsidR="000A63B4" w:rsidRDefault="005C20A3">
      <w:pPr>
        <w:pStyle w:val="1"/>
        <w:wordWrap w:val="0"/>
      </w:pPr>
      <w:bookmarkStart w:id="113" w:name="_Toc10737943"/>
      <w:bookmarkStart w:id="114" w:name="_Toc10471214"/>
      <w:r w:rsidRPr="005C20A3">
        <w:rPr>
          <w:rFonts w:hint="eastAsia"/>
        </w:rPr>
        <w:lastRenderedPageBreak/>
        <w:t>实体三元组标注</w:t>
      </w:r>
      <w:bookmarkEnd w:id="113"/>
      <w:bookmarkEnd w:id="114"/>
    </w:p>
    <w:p w14:paraId="333449AA" w14:textId="77777777" w:rsidR="000A63B4" w:rsidRDefault="00FD1ED5">
      <w:pPr>
        <w:pStyle w:val="2"/>
        <w:wordWrap w:val="0"/>
      </w:pPr>
      <w:bookmarkStart w:id="115" w:name="_Toc10737944"/>
      <w:bookmarkStart w:id="116" w:name="_Toc10471215"/>
      <w:r>
        <w:rPr>
          <w:rFonts w:hint="eastAsia"/>
        </w:rPr>
        <w:t>名词</w:t>
      </w:r>
      <w:r w:rsidR="00736ADA">
        <w:rPr>
          <w:rFonts w:hint="eastAsia"/>
        </w:rPr>
        <w:t>说明</w:t>
      </w:r>
      <w:bookmarkEnd w:id="115"/>
      <w:bookmarkEnd w:id="1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743"/>
        <w:gridCol w:w="1993"/>
        <w:gridCol w:w="4567"/>
      </w:tblGrid>
      <w:tr w:rsidR="00FD1ED5" w14:paraId="333449AD" w14:textId="77777777" w:rsidTr="002E6CDA">
        <w:trPr>
          <w:cantSplit/>
        </w:trPr>
        <w:tc>
          <w:tcPr>
            <w:tcW w:w="2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14:paraId="333449AB" w14:textId="77777777" w:rsidR="00FD1ED5" w:rsidRPr="002E6CDA" w:rsidRDefault="00FD1ED5" w:rsidP="00AF3206">
            <w:pPr>
              <w:snapToGrid w:val="0"/>
              <w:spacing w:line="240" w:lineRule="auto"/>
              <w:ind w:firstLineChars="0" w:firstLine="0"/>
              <w:rPr>
                <w:b/>
              </w:rPr>
            </w:pPr>
            <w:r w:rsidRPr="002E6CDA">
              <w:rPr>
                <w:rFonts w:hint="eastAsia"/>
                <w:b/>
              </w:rPr>
              <w:t>名词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14:paraId="333449AC" w14:textId="77777777" w:rsidR="00FD1ED5" w:rsidRPr="002E6CDA" w:rsidRDefault="00FD1ED5" w:rsidP="00AF3206">
            <w:pPr>
              <w:snapToGrid w:val="0"/>
              <w:spacing w:line="240" w:lineRule="auto"/>
              <w:ind w:firstLineChars="0" w:firstLine="0"/>
              <w:rPr>
                <w:b/>
              </w:rPr>
            </w:pPr>
            <w:r w:rsidRPr="002E6CDA">
              <w:rPr>
                <w:rFonts w:hint="eastAsia"/>
                <w:b/>
              </w:rPr>
              <w:t>解释</w:t>
            </w:r>
          </w:p>
        </w:tc>
      </w:tr>
      <w:tr w:rsidR="00FD1ED5" w14:paraId="333449B5" w14:textId="77777777" w:rsidTr="002E6CDA">
        <w:trPr>
          <w:cantSplit/>
        </w:trPr>
        <w:tc>
          <w:tcPr>
            <w:tcW w:w="1050" w:type="pct"/>
            <w:shd w:val="clear" w:color="auto" w:fill="auto"/>
            <w:vAlign w:val="center"/>
          </w:tcPr>
          <w:p w14:paraId="333449AE" w14:textId="77777777" w:rsidR="00FD1ED5" w:rsidRDefault="00FD1ED5" w:rsidP="00AF3206">
            <w:pPr>
              <w:snapToGrid w:val="0"/>
              <w:spacing w:line="240" w:lineRule="auto"/>
              <w:ind w:firstLineChars="0" w:firstLine="0"/>
            </w:pPr>
            <w:r>
              <w:rPr>
                <w:rFonts w:hint="eastAsia"/>
              </w:rPr>
              <w:t>三元组</w:t>
            </w:r>
          </w:p>
        </w:tc>
        <w:tc>
          <w:tcPr>
            <w:tcW w:w="1200" w:type="pct"/>
            <w:shd w:val="clear" w:color="auto" w:fill="auto"/>
            <w:vAlign w:val="center"/>
          </w:tcPr>
          <w:p w14:paraId="333449AF" w14:textId="77777777" w:rsidR="00FD1ED5" w:rsidRDefault="00FD1ED5" w:rsidP="00AF3206">
            <w:pPr>
              <w:snapToGrid w:val="0"/>
              <w:spacing w:line="240" w:lineRule="auto"/>
              <w:ind w:firstLineChars="0" w:firstLine="0"/>
            </w:pPr>
            <w:r w:rsidRPr="00FD1ED5">
              <w:t>Triple</w:t>
            </w:r>
          </w:p>
        </w:tc>
        <w:tc>
          <w:tcPr>
            <w:tcW w:w="2750" w:type="pct"/>
            <w:shd w:val="clear" w:color="auto" w:fill="auto"/>
            <w:vAlign w:val="center"/>
          </w:tcPr>
          <w:p w14:paraId="333449B0" w14:textId="77777777" w:rsidR="00FD1ED5" w:rsidRDefault="00FD1ED5" w:rsidP="00AF3206">
            <w:pPr>
              <w:snapToGrid w:val="0"/>
              <w:spacing w:line="240" w:lineRule="auto"/>
              <w:ind w:firstLineChars="0" w:firstLine="0"/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三元素构成的集合</w:t>
            </w:r>
            <w:r w:rsidR="00965261">
              <w:rPr>
                <w:rFonts w:hint="eastAsia"/>
              </w:rPr>
              <w:t>，主要指</w:t>
            </w:r>
            <w:r>
              <w:rPr>
                <w:rFonts w:hint="eastAsia"/>
              </w:rPr>
              <w:t>：</w:t>
            </w:r>
          </w:p>
          <w:p w14:paraId="333449B1" w14:textId="77777777" w:rsidR="00FD1ED5" w:rsidRDefault="00FD1ED5" w:rsidP="00AF3206">
            <w:pPr>
              <w:snapToGrid w:val="0"/>
              <w:spacing w:line="240" w:lineRule="auto"/>
              <w:ind w:firstLineChars="0" w:firstLine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关系α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2&gt;</w:t>
            </w:r>
          </w:p>
          <w:p w14:paraId="333449B2" w14:textId="77777777" w:rsidR="00166773" w:rsidRDefault="00166773" w:rsidP="00AF3206">
            <w:pPr>
              <w:snapToGrid w:val="0"/>
              <w:spacing w:line="240" w:lineRule="auto"/>
              <w:ind w:firstLineChars="0" w:firstLine="0"/>
            </w:pPr>
            <w:r>
              <w:rPr>
                <w:rFonts w:hint="eastAsia"/>
              </w:rPr>
              <w:t>也包括：</w:t>
            </w:r>
          </w:p>
          <w:p w14:paraId="333449B3" w14:textId="77777777" w:rsidR="00166773" w:rsidRDefault="00166773" w:rsidP="00AF3206">
            <w:pPr>
              <w:snapToGrid w:val="0"/>
              <w:spacing w:line="240" w:lineRule="auto"/>
              <w:ind w:firstLineChars="0" w:firstLine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1</w:t>
            </w:r>
            <w:r w:rsidR="00E97AF1">
              <w:t xml:space="preserve"> 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x - 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x&gt;</w:t>
            </w:r>
          </w:p>
          <w:p w14:paraId="333449B4" w14:textId="77777777" w:rsidR="00166773" w:rsidRDefault="00166773" w:rsidP="00AF3206">
            <w:pPr>
              <w:snapToGrid w:val="0"/>
              <w:spacing w:line="240" w:lineRule="auto"/>
              <w:ind w:firstLineChars="0" w:firstLine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关系</w:t>
            </w:r>
            <w:r w:rsidR="00E97AF1">
              <w:rPr>
                <w:rFonts w:hint="eastAsia"/>
              </w:rPr>
              <w:t>β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y - 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y&gt;</w:t>
            </w:r>
          </w:p>
        </w:tc>
      </w:tr>
      <w:tr w:rsidR="00FD1ED5" w14:paraId="333449B9" w14:textId="77777777" w:rsidTr="002E6CDA">
        <w:trPr>
          <w:cantSplit/>
        </w:trPr>
        <w:tc>
          <w:tcPr>
            <w:tcW w:w="1050" w:type="pct"/>
            <w:shd w:val="clear" w:color="auto" w:fill="auto"/>
            <w:vAlign w:val="center"/>
          </w:tcPr>
          <w:p w14:paraId="333449B6" w14:textId="77777777" w:rsidR="00FD1ED5" w:rsidRDefault="00FD1ED5" w:rsidP="00AF3206">
            <w:pPr>
              <w:snapToGrid w:val="0"/>
              <w:spacing w:line="240" w:lineRule="auto"/>
              <w:ind w:firstLineChars="0" w:firstLine="0"/>
            </w:pPr>
            <w:r>
              <w:rPr>
                <w:rFonts w:hint="eastAsia"/>
              </w:rPr>
              <w:t>实体</w:t>
            </w:r>
          </w:p>
        </w:tc>
        <w:tc>
          <w:tcPr>
            <w:tcW w:w="1200" w:type="pct"/>
            <w:shd w:val="clear" w:color="auto" w:fill="auto"/>
            <w:vAlign w:val="center"/>
          </w:tcPr>
          <w:p w14:paraId="333449B7" w14:textId="77777777" w:rsidR="00FD1ED5" w:rsidRDefault="00FD1ED5" w:rsidP="00AF3206">
            <w:pPr>
              <w:snapToGrid w:val="0"/>
              <w:spacing w:line="240" w:lineRule="auto"/>
              <w:ind w:firstLineChars="0" w:firstLine="0"/>
            </w:pPr>
            <w:r w:rsidRPr="00FD1ED5">
              <w:t>Entity</w:t>
            </w:r>
          </w:p>
        </w:tc>
        <w:tc>
          <w:tcPr>
            <w:tcW w:w="2750" w:type="pct"/>
            <w:shd w:val="clear" w:color="auto" w:fill="auto"/>
            <w:vAlign w:val="center"/>
          </w:tcPr>
          <w:p w14:paraId="333449B8" w14:textId="77777777" w:rsidR="00FD1ED5" w:rsidRDefault="00FD1ED5" w:rsidP="00AF3206">
            <w:pPr>
              <w:snapToGrid w:val="0"/>
              <w:spacing w:line="240" w:lineRule="auto"/>
              <w:ind w:firstLineChars="0" w:firstLine="0"/>
            </w:pPr>
            <w:r w:rsidRPr="00FD1ED5">
              <w:rPr>
                <w:rFonts w:hint="eastAsia"/>
              </w:rPr>
              <w:t>具有可区别性且独立存在的某种事物</w:t>
            </w:r>
            <w:r>
              <w:rPr>
                <w:rFonts w:hint="eastAsia"/>
              </w:rPr>
              <w:t>，如某人，某物等</w:t>
            </w:r>
          </w:p>
        </w:tc>
      </w:tr>
      <w:tr w:rsidR="00FD1ED5" w14:paraId="333449BD" w14:textId="77777777" w:rsidTr="002E6CDA">
        <w:trPr>
          <w:cantSplit/>
        </w:trPr>
        <w:tc>
          <w:tcPr>
            <w:tcW w:w="1050" w:type="pct"/>
            <w:shd w:val="clear" w:color="auto" w:fill="auto"/>
            <w:vAlign w:val="center"/>
          </w:tcPr>
          <w:p w14:paraId="333449BA" w14:textId="77777777" w:rsidR="00FD1ED5" w:rsidRDefault="00FD1ED5" w:rsidP="00AF3206">
            <w:pPr>
              <w:snapToGrid w:val="0"/>
              <w:spacing w:line="240" w:lineRule="auto"/>
              <w:ind w:firstLineChars="0" w:firstLine="0"/>
            </w:pPr>
            <w:r>
              <w:rPr>
                <w:rFonts w:hint="eastAsia"/>
              </w:rPr>
              <w:t>关系</w:t>
            </w:r>
          </w:p>
        </w:tc>
        <w:tc>
          <w:tcPr>
            <w:tcW w:w="1200" w:type="pct"/>
            <w:shd w:val="clear" w:color="auto" w:fill="auto"/>
            <w:vAlign w:val="center"/>
          </w:tcPr>
          <w:p w14:paraId="333449BB" w14:textId="77777777" w:rsidR="00FD1ED5" w:rsidRDefault="00FD1ED5" w:rsidP="00AF3206">
            <w:pPr>
              <w:snapToGrid w:val="0"/>
              <w:spacing w:line="240" w:lineRule="auto"/>
              <w:ind w:firstLineChars="0" w:firstLine="0"/>
            </w:pPr>
            <w:r>
              <w:t>R</w:t>
            </w:r>
            <w:r>
              <w:rPr>
                <w:rFonts w:hint="eastAsia"/>
              </w:rPr>
              <w:t>elationship</w:t>
            </w:r>
          </w:p>
        </w:tc>
        <w:tc>
          <w:tcPr>
            <w:tcW w:w="2750" w:type="pct"/>
            <w:shd w:val="clear" w:color="auto" w:fill="auto"/>
            <w:vAlign w:val="center"/>
          </w:tcPr>
          <w:p w14:paraId="333449BC" w14:textId="77777777" w:rsidR="00FD1ED5" w:rsidRDefault="00FD1ED5" w:rsidP="00AF3206">
            <w:pPr>
              <w:snapToGrid w:val="0"/>
              <w:spacing w:line="240" w:lineRule="auto"/>
              <w:ind w:firstLineChars="0" w:firstLine="0"/>
            </w:pPr>
            <w:r>
              <w:rPr>
                <w:rFonts w:hint="eastAsia"/>
              </w:rPr>
              <w:t>两个实体之间所具有的关系</w:t>
            </w:r>
          </w:p>
        </w:tc>
      </w:tr>
      <w:tr w:rsidR="00FD1ED5" w14:paraId="333449C1" w14:textId="77777777" w:rsidTr="002E6CDA">
        <w:trPr>
          <w:cantSplit/>
        </w:trPr>
        <w:tc>
          <w:tcPr>
            <w:tcW w:w="1050" w:type="pct"/>
            <w:shd w:val="clear" w:color="auto" w:fill="auto"/>
            <w:vAlign w:val="center"/>
          </w:tcPr>
          <w:p w14:paraId="333449BE" w14:textId="77777777" w:rsidR="00FD1ED5" w:rsidRDefault="00FD1ED5" w:rsidP="00AF3206">
            <w:pPr>
              <w:snapToGrid w:val="0"/>
              <w:spacing w:line="240" w:lineRule="auto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200" w:type="pct"/>
            <w:shd w:val="clear" w:color="auto" w:fill="auto"/>
            <w:vAlign w:val="center"/>
          </w:tcPr>
          <w:p w14:paraId="333449BF" w14:textId="77777777" w:rsidR="00FD1ED5" w:rsidRDefault="00FD1ED5" w:rsidP="00AF3206">
            <w:pPr>
              <w:snapToGrid w:val="0"/>
              <w:spacing w:line="240" w:lineRule="auto"/>
              <w:ind w:firstLineChars="0" w:firstLine="0"/>
            </w:pPr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2750" w:type="pct"/>
            <w:shd w:val="clear" w:color="auto" w:fill="auto"/>
            <w:vAlign w:val="center"/>
          </w:tcPr>
          <w:p w14:paraId="333449C0" w14:textId="77777777" w:rsidR="00FD1ED5" w:rsidRDefault="00F36F70" w:rsidP="00AF3206">
            <w:pPr>
              <w:snapToGrid w:val="0"/>
              <w:spacing w:line="240" w:lineRule="auto"/>
              <w:ind w:firstLineChars="0" w:firstLine="0"/>
            </w:pPr>
            <w:r>
              <w:rPr>
                <w:rFonts w:hint="eastAsia"/>
              </w:rPr>
              <w:t>对象（实体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关系）所具有的属性</w:t>
            </w:r>
          </w:p>
        </w:tc>
      </w:tr>
      <w:tr w:rsidR="00166773" w14:paraId="333449CB" w14:textId="77777777" w:rsidTr="002E6CDA">
        <w:trPr>
          <w:cantSplit/>
        </w:trPr>
        <w:tc>
          <w:tcPr>
            <w:tcW w:w="1050" w:type="pct"/>
            <w:shd w:val="clear" w:color="auto" w:fill="auto"/>
            <w:vAlign w:val="center"/>
          </w:tcPr>
          <w:p w14:paraId="333449C2" w14:textId="77777777" w:rsidR="00166773" w:rsidRDefault="00166773" w:rsidP="00AF3206">
            <w:pPr>
              <w:snapToGrid w:val="0"/>
              <w:spacing w:line="240" w:lineRule="auto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200" w:type="pct"/>
            <w:shd w:val="clear" w:color="auto" w:fill="auto"/>
            <w:vAlign w:val="center"/>
          </w:tcPr>
          <w:p w14:paraId="333449C3" w14:textId="77777777" w:rsidR="00166773" w:rsidRDefault="00166773" w:rsidP="00AF3206">
            <w:pPr>
              <w:snapToGrid w:val="0"/>
              <w:spacing w:line="240" w:lineRule="auto"/>
              <w:ind w:firstLineChars="0" w:firstLine="0"/>
            </w:pPr>
            <w:r>
              <w:rPr>
                <w:rFonts w:hint="eastAsia"/>
              </w:rPr>
              <w:t>Label</w:t>
            </w:r>
          </w:p>
        </w:tc>
        <w:tc>
          <w:tcPr>
            <w:tcW w:w="2750" w:type="pct"/>
            <w:shd w:val="clear" w:color="auto" w:fill="auto"/>
            <w:vAlign w:val="center"/>
          </w:tcPr>
          <w:p w14:paraId="333449C4" w14:textId="77777777" w:rsidR="00166773" w:rsidRDefault="00166773" w:rsidP="00AF3206">
            <w:pPr>
              <w:snapToGrid w:val="0"/>
              <w:spacing w:line="240" w:lineRule="auto"/>
              <w:ind w:firstLineChars="0" w:firstLine="0"/>
            </w:pPr>
            <w:r>
              <w:rPr>
                <w:rFonts w:hint="eastAsia"/>
              </w:rPr>
              <w:t>实体的标签从以下列表选择</w:t>
            </w:r>
          </w:p>
          <w:p w14:paraId="333449C5" w14:textId="0F20BC0C" w:rsidR="00166773" w:rsidRDefault="00166773" w:rsidP="00AF3206">
            <w:pPr>
              <w:numPr>
                <w:ilvl w:val="0"/>
                <w:numId w:val="7"/>
              </w:numPr>
              <w:snapToGrid w:val="0"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人物（</w:t>
            </w:r>
            <w:del w:id="117" w:author="郭 盼盼" w:date="2019-06-08T15:36:00Z">
              <w:r w:rsidRPr="00166773">
                <w:rPr>
                  <w:rFonts w:hint="eastAsia"/>
                </w:rPr>
                <w:delText>PER</w:delText>
              </w:r>
            </w:del>
            <w:ins w:id="118" w:author="郭 盼盼" w:date="2019-06-08T15:36:00Z">
              <w:r w:rsidRPr="00166773">
                <w:rPr>
                  <w:rFonts w:hint="eastAsia"/>
                </w:rPr>
                <w:t>P</w:t>
              </w:r>
            </w:ins>
            <w:r w:rsidR="00CE45E9">
              <w:t>ER</w:t>
            </w:r>
            <w:r w:rsidRPr="00166773">
              <w:rPr>
                <w:rFonts w:hint="eastAsia"/>
              </w:rPr>
              <w:t>）</w:t>
            </w:r>
          </w:p>
          <w:p w14:paraId="333449C6" w14:textId="492CBFED" w:rsidR="00166773" w:rsidRDefault="00166773" w:rsidP="00AF3206">
            <w:pPr>
              <w:numPr>
                <w:ilvl w:val="0"/>
                <w:numId w:val="7"/>
              </w:numPr>
              <w:snapToGrid w:val="0"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组织（</w:t>
            </w:r>
            <w:del w:id="119" w:author="郭 盼盼" w:date="2019-06-08T15:36:00Z">
              <w:r w:rsidRPr="00166773">
                <w:rPr>
                  <w:rFonts w:hint="eastAsia"/>
                </w:rPr>
                <w:delText>ORG</w:delText>
              </w:r>
            </w:del>
            <w:ins w:id="120" w:author="郭 盼盼" w:date="2019-06-08T15:36:00Z">
              <w:r w:rsidRPr="00166773">
                <w:rPr>
                  <w:rFonts w:hint="eastAsia"/>
                </w:rPr>
                <w:t>O</w:t>
              </w:r>
            </w:ins>
            <w:r w:rsidR="00CE45E9">
              <w:t>RG</w:t>
            </w:r>
            <w:r w:rsidRPr="00166773">
              <w:rPr>
                <w:rFonts w:hint="eastAsia"/>
              </w:rPr>
              <w:t>）</w:t>
            </w:r>
          </w:p>
          <w:p w14:paraId="333449C7" w14:textId="34C4C5A4" w:rsidR="00166773" w:rsidRDefault="00166773" w:rsidP="00AF3206">
            <w:pPr>
              <w:numPr>
                <w:ilvl w:val="0"/>
                <w:numId w:val="7"/>
              </w:numPr>
              <w:snapToGrid w:val="0"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物品（</w:t>
            </w:r>
            <w:del w:id="121" w:author="郭 盼盼" w:date="2019-06-08T15:36:00Z">
              <w:r w:rsidRPr="00166773">
                <w:rPr>
                  <w:rFonts w:hint="eastAsia"/>
                </w:rPr>
                <w:delText>ITEM</w:delText>
              </w:r>
            </w:del>
            <w:r w:rsidR="009761C6">
              <w:t>ITEM</w:t>
            </w:r>
            <w:r w:rsidRPr="00166773">
              <w:rPr>
                <w:rFonts w:hint="eastAsia"/>
              </w:rPr>
              <w:t>）</w:t>
            </w:r>
          </w:p>
          <w:p w14:paraId="333449C8" w14:textId="65071549" w:rsidR="00166773" w:rsidRDefault="00166773" w:rsidP="00AF3206">
            <w:pPr>
              <w:numPr>
                <w:ilvl w:val="0"/>
                <w:numId w:val="7"/>
              </w:numPr>
              <w:snapToGrid w:val="0"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地点（</w:t>
            </w:r>
            <w:del w:id="122" w:author="郭 盼盼" w:date="2019-06-08T15:36:00Z">
              <w:r w:rsidRPr="00166773">
                <w:rPr>
                  <w:rFonts w:hint="eastAsia"/>
                </w:rPr>
                <w:delText>LOC</w:delText>
              </w:r>
            </w:del>
            <w:ins w:id="123" w:author="郭 盼盼" w:date="2019-06-08T15:36:00Z">
              <w:r w:rsidRPr="00166773">
                <w:rPr>
                  <w:rFonts w:hint="eastAsia"/>
                </w:rPr>
                <w:t>L</w:t>
              </w:r>
            </w:ins>
            <w:r w:rsidR="00CE45E9">
              <w:t>OC</w:t>
            </w:r>
            <w:r w:rsidRPr="00166773">
              <w:rPr>
                <w:rFonts w:hint="eastAsia"/>
              </w:rPr>
              <w:t>）</w:t>
            </w:r>
          </w:p>
          <w:p w14:paraId="333449C9" w14:textId="387BD7C0" w:rsidR="00166773" w:rsidRDefault="00166773" w:rsidP="00AF3206">
            <w:pPr>
              <w:numPr>
                <w:ilvl w:val="0"/>
                <w:numId w:val="7"/>
              </w:numPr>
              <w:snapToGrid w:val="0"/>
              <w:spacing w:line="240" w:lineRule="auto"/>
              <w:ind w:firstLineChars="0" w:firstLine="0"/>
              <w:rPr>
                <w:ins w:id="124" w:author="郭 盼盼" w:date="2019-06-08T15:36:00Z"/>
              </w:rPr>
            </w:pPr>
            <w:r w:rsidRPr="00166773">
              <w:rPr>
                <w:rFonts w:hint="eastAsia"/>
              </w:rPr>
              <w:t>事件（</w:t>
            </w:r>
            <w:del w:id="125" w:author="郭 盼盼" w:date="2019-06-08T15:36:00Z">
              <w:r w:rsidRPr="00166773">
                <w:rPr>
                  <w:rFonts w:hint="eastAsia"/>
                </w:rPr>
                <w:delText>EVENT</w:delText>
              </w:r>
            </w:del>
            <w:r w:rsidR="009761C6">
              <w:t>EVENT</w:t>
            </w:r>
            <w:ins w:id="126" w:author="郭 盼盼" w:date="2019-06-08T15:36:00Z">
              <w:r w:rsidRPr="00166773">
                <w:rPr>
                  <w:rFonts w:hint="eastAsia"/>
                </w:rPr>
                <w:t>）</w:t>
              </w:r>
            </w:ins>
          </w:p>
          <w:p w14:paraId="6A207A6C" w14:textId="130A3EFD" w:rsidR="003C7AB8" w:rsidRDefault="003C7AB8" w:rsidP="00AF3206">
            <w:pPr>
              <w:numPr>
                <w:ilvl w:val="0"/>
                <w:numId w:val="7"/>
              </w:numPr>
              <w:snapToGrid w:val="0"/>
              <w:spacing w:line="240" w:lineRule="auto"/>
              <w:ind w:firstLineChars="0" w:firstLine="0"/>
            </w:pPr>
            <w:ins w:id="127" w:author="郭 盼盼" w:date="2019-06-08T15:36:00Z">
              <w:r>
                <w:rPr>
                  <w:rFonts w:hint="eastAsia"/>
                </w:rPr>
                <w:t>文本（</w:t>
              </w:r>
            </w:ins>
            <w:r w:rsidR="009761C6">
              <w:t>TEXT</w:t>
            </w:r>
            <w:r>
              <w:rPr>
                <w:rFonts w:hint="eastAsia"/>
              </w:rPr>
              <w:t>）</w:t>
            </w:r>
          </w:p>
          <w:p w14:paraId="333449CA" w14:textId="77777777" w:rsidR="00166773" w:rsidRDefault="00166773" w:rsidP="00AF3206">
            <w:pPr>
              <w:snapToGrid w:val="0"/>
              <w:spacing w:line="240" w:lineRule="auto"/>
              <w:ind w:firstLineChars="0" w:firstLine="0"/>
            </w:pPr>
            <w:r>
              <w:rPr>
                <w:rFonts w:hint="eastAsia"/>
              </w:rPr>
              <w:t>关系的标签</w:t>
            </w:r>
            <w:r w:rsidR="007A3911">
              <w:rPr>
                <w:rFonts w:hint="eastAsia"/>
              </w:rPr>
              <w:t>由首尾实体标签及“</w:t>
            </w:r>
            <w:r w:rsidR="007A3911">
              <w:rPr>
                <w:rFonts w:hint="eastAsia"/>
              </w:rPr>
              <w:t>-</w:t>
            </w:r>
            <w:r w:rsidR="007A3911">
              <w:rPr>
                <w:rFonts w:hint="eastAsia"/>
              </w:rPr>
              <w:t>”组成</w:t>
            </w:r>
          </w:p>
        </w:tc>
      </w:tr>
    </w:tbl>
    <w:p w14:paraId="333449CC" w14:textId="77777777" w:rsidR="00F36F70" w:rsidRDefault="00F36F70">
      <w:pPr>
        <w:ind w:firstLine="480"/>
      </w:pPr>
    </w:p>
    <w:p w14:paraId="333449CD" w14:textId="77777777" w:rsidR="000A63B4" w:rsidRDefault="00FD1ED5">
      <w:pPr>
        <w:pStyle w:val="2"/>
        <w:wordWrap w:val="0"/>
      </w:pPr>
      <w:bookmarkStart w:id="128" w:name="_Toc10737945"/>
      <w:bookmarkStart w:id="129" w:name="_Toc10471216"/>
      <w:r>
        <w:rPr>
          <w:rFonts w:hint="eastAsia"/>
        </w:rPr>
        <w:t>标注步骤</w:t>
      </w:r>
      <w:bookmarkEnd w:id="128"/>
      <w:bookmarkEnd w:id="129"/>
    </w:p>
    <w:p w14:paraId="333449CE" w14:textId="77777777" w:rsidR="00FD1ED5" w:rsidRDefault="00FD1ED5" w:rsidP="00FD1ED5">
      <w:pPr>
        <w:ind w:firstLine="480"/>
      </w:pPr>
      <w:r>
        <w:rPr>
          <w:rFonts w:hint="eastAsia"/>
        </w:rPr>
        <w:t>实体三元组标注为标注一句话中出现的三元组及单独的实体，以及句子的有害类型。</w:t>
      </w:r>
    </w:p>
    <w:p w14:paraId="333449CF" w14:textId="77777777" w:rsidR="00FD1ED5" w:rsidRDefault="00FD1ED5" w:rsidP="00FD1ED5">
      <w:pPr>
        <w:ind w:firstLine="480"/>
      </w:pPr>
      <w:r>
        <w:rPr>
          <w:rFonts w:hint="eastAsia"/>
        </w:rPr>
        <w:t>标注过程大致如下：</w:t>
      </w:r>
    </w:p>
    <w:p w14:paraId="333449D0" w14:textId="77777777" w:rsidR="00965261" w:rsidRDefault="00965261" w:rsidP="00FD1ED5">
      <w:pPr>
        <w:numPr>
          <w:ilvl w:val="0"/>
          <w:numId w:val="6"/>
        </w:numPr>
        <w:ind w:firstLineChars="0"/>
      </w:pPr>
      <w:r>
        <w:rPr>
          <w:rFonts w:hint="eastAsia"/>
        </w:rPr>
        <w:t>标注员标注句子的</w:t>
      </w:r>
      <w:r w:rsidR="00F56E45">
        <w:rPr>
          <w:rFonts w:hint="eastAsia"/>
        </w:rPr>
        <w:t>[</w:t>
      </w:r>
      <w:r>
        <w:rPr>
          <w:rFonts w:hint="eastAsia"/>
        </w:rPr>
        <w:t>有害类型</w:t>
      </w:r>
      <w:r w:rsidR="00F56E45">
        <w:rPr>
          <w:rFonts w:hint="eastAsia"/>
        </w:rPr>
        <w:t>]</w:t>
      </w:r>
      <w:r>
        <w:rPr>
          <w:rFonts w:hint="eastAsia"/>
        </w:rPr>
        <w:t>；</w:t>
      </w:r>
    </w:p>
    <w:p w14:paraId="333449D1" w14:textId="77777777" w:rsidR="00FD1ED5" w:rsidRDefault="00FD1ED5" w:rsidP="00FD1ED5">
      <w:pPr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借用自然语言处理技术，对句子进行分词及词性标注，名词作为</w:t>
      </w:r>
      <w:r w:rsidR="00F56E45">
        <w:rPr>
          <w:rFonts w:hint="eastAsia"/>
        </w:rPr>
        <w:t>[</w:t>
      </w:r>
      <w:r>
        <w:rPr>
          <w:rFonts w:hint="eastAsia"/>
        </w:rPr>
        <w:t>备选实体</w:t>
      </w:r>
      <w:r w:rsidR="00F56E45">
        <w:rPr>
          <w:rFonts w:hint="eastAsia"/>
        </w:rPr>
        <w:t>]</w:t>
      </w:r>
      <w:r>
        <w:rPr>
          <w:rFonts w:hint="eastAsia"/>
        </w:rPr>
        <w:t>，动词作为</w:t>
      </w:r>
      <w:r w:rsidR="00F56E45">
        <w:rPr>
          <w:rFonts w:hint="eastAsia"/>
        </w:rPr>
        <w:t>[</w:t>
      </w:r>
      <w:r>
        <w:rPr>
          <w:rFonts w:hint="eastAsia"/>
        </w:rPr>
        <w:t>备选关系</w:t>
      </w:r>
      <w:r w:rsidR="00F56E45">
        <w:rPr>
          <w:rFonts w:hint="eastAsia"/>
        </w:rPr>
        <w:t>]</w:t>
      </w:r>
      <w:r>
        <w:rPr>
          <w:rFonts w:hint="eastAsia"/>
        </w:rPr>
        <w:t>；</w:t>
      </w:r>
    </w:p>
    <w:p w14:paraId="333449D2" w14:textId="77777777" w:rsidR="00FD1ED5" w:rsidRDefault="00F56E45" w:rsidP="00FD1ED5">
      <w:pPr>
        <w:numPr>
          <w:ilvl w:val="0"/>
          <w:numId w:val="6"/>
        </w:numPr>
        <w:ind w:firstLineChars="0"/>
      </w:pPr>
      <w:r>
        <w:t>[</w:t>
      </w:r>
      <w:r w:rsidR="00FD1ED5">
        <w:rPr>
          <w:rFonts w:hint="eastAsia"/>
        </w:rPr>
        <w:t>备选实体</w:t>
      </w:r>
      <w:r>
        <w:rPr>
          <w:rFonts w:hint="eastAsia"/>
        </w:rPr>
        <w:t>]</w:t>
      </w:r>
      <w:r w:rsidR="00FD1ED5">
        <w:rPr>
          <w:rFonts w:hint="eastAsia"/>
        </w:rPr>
        <w:t>会</w:t>
      </w:r>
      <w:r w:rsidR="00F36F70">
        <w:rPr>
          <w:rFonts w:hint="eastAsia"/>
        </w:rPr>
        <w:t>依据</w:t>
      </w:r>
      <w:r w:rsidR="00FD1ED5">
        <w:rPr>
          <w:rFonts w:hint="eastAsia"/>
        </w:rPr>
        <w:t>命名实体识别结果</w:t>
      </w:r>
      <w:r w:rsidR="00F36F70">
        <w:rPr>
          <w:rFonts w:hint="eastAsia"/>
        </w:rPr>
        <w:t>添加</w:t>
      </w:r>
      <w:r w:rsidR="00FD1ED5">
        <w:rPr>
          <w:rFonts w:hint="eastAsia"/>
        </w:rPr>
        <w:t>对应</w:t>
      </w:r>
      <w:r>
        <w:rPr>
          <w:rFonts w:hint="eastAsia"/>
        </w:rPr>
        <w:t>[</w:t>
      </w:r>
      <w:r w:rsidR="00FD1ED5">
        <w:rPr>
          <w:rFonts w:hint="eastAsia"/>
        </w:rPr>
        <w:t>标签</w:t>
      </w:r>
      <w:r>
        <w:rPr>
          <w:rFonts w:hint="eastAsia"/>
        </w:rPr>
        <w:t>]</w:t>
      </w:r>
      <w:r w:rsidR="00F36F70">
        <w:rPr>
          <w:rFonts w:hint="eastAsia"/>
        </w:rPr>
        <w:t>；</w:t>
      </w:r>
    </w:p>
    <w:p w14:paraId="333449D3" w14:textId="77777777" w:rsidR="00F36F70" w:rsidRDefault="00F36F70" w:rsidP="00FD1ED5">
      <w:pPr>
        <w:numPr>
          <w:ilvl w:val="0"/>
          <w:numId w:val="6"/>
        </w:numPr>
        <w:ind w:firstLineChars="0"/>
      </w:pPr>
      <w:r>
        <w:rPr>
          <w:rFonts w:hint="eastAsia"/>
        </w:rPr>
        <w:t>标注员对备选结果进行补充，可以标注遗漏的实体及它的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，以及遗漏的关系；</w:t>
      </w:r>
      <w:r>
        <w:rPr>
          <w:rFonts w:hint="eastAsia"/>
        </w:rPr>
        <w:t>(</w:t>
      </w:r>
      <w:r>
        <w:rPr>
          <w:rFonts w:hint="eastAsia"/>
        </w:rPr>
        <w:t>注：与原句中自动标注的实体进行区分，方便查看及操作</w:t>
      </w:r>
      <w:r>
        <w:t>)</w:t>
      </w:r>
    </w:p>
    <w:p w14:paraId="333449D4" w14:textId="77777777" w:rsidR="00F36F70" w:rsidRDefault="00F36F70" w:rsidP="00F36F70">
      <w:pPr>
        <w:numPr>
          <w:ilvl w:val="0"/>
          <w:numId w:val="6"/>
        </w:numPr>
        <w:ind w:firstLineChars="0"/>
      </w:pPr>
      <w:r w:rsidRPr="00F36F70">
        <w:rPr>
          <w:rFonts w:hint="eastAsia"/>
        </w:rPr>
        <w:t>标注员可以对标记过的实体</w:t>
      </w:r>
      <w:r>
        <w:rPr>
          <w:rFonts w:hint="eastAsia"/>
        </w:rPr>
        <w:t>，关系</w:t>
      </w:r>
      <w:r w:rsidRPr="00F36F70">
        <w:rPr>
          <w:rFonts w:hint="eastAsia"/>
        </w:rPr>
        <w:t>进行删除的操作；</w:t>
      </w:r>
    </w:p>
    <w:p w14:paraId="333449D5" w14:textId="77777777" w:rsidR="00965261" w:rsidRDefault="00F36F70" w:rsidP="00965261">
      <w:pPr>
        <w:numPr>
          <w:ilvl w:val="0"/>
          <w:numId w:val="6"/>
        </w:numPr>
        <w:ind w:firstLineChars="0"/>
      </w:pPr>
      <w:r>
        <w:rPr>
          <w:rFonts w:hint="eastAsia"/>
        </w:rPr>
        <w:t>标注员选择一个</w:t>
      </w:r>
      <w:r w:rsidR="00F56E45">
        <w:rPr>
          <w:rFonts w:hint="eastAsia"/>
        </w:rPr>
        <w:t>[</w:t>
      </w:r>
      <w:r>
        <w:rPr>
          <w:rFonts w:hint="eastAsia"/>
        </w:rPr>
        <w:t>关系</w:t>
      </w:r>
      <w:r w:rsidR="00F56E45">
        <w:rPr>
          <w:rFonts w:hint="eastAsia"/>
        </w:rPr>
        <w:t>]</w:t>
      </w:r>
      <w:r>
        <w:rPr>
          <w:rFonts w:hint="eastAsia"/>
        </w:rPr>
        <w:t>，并为它添加</w:t>
      </w:r>
      <w:r w:rsidR="00F56E45">
        <w:rPr>
          <w:rFonts w:hint="eastAsia"/>
        </w:rPr>
        <w:t>[</w:t>
      </w:r>
      <w:r>
        <w:rPr>
          <w:rFonts w:hint="eastAsia"/>
        </w:rPr>
        <w:t>起始实体</w:t>
      </w:r>
      <w:r w:rsidR="00F56E45">
        <w:rPr>
          <w:rFonts w:hint="eastAsia"/>
        </w:rPr>
        <w:t>]</w:t>
      </w:r>
      <w:r>
        <w:rPr>
          <w:rFonts w:hint="eastAsia"/>
        </w:rPr>
        <w:t>和</w:t>
      </w:r>
      <w:r w:rsidR="00F56E45">
        <w:rPr>
          <w:rFonts w:hint="eastAsia"/>
        </w:rPr>
        <w:t>[</w:t>
      </w:r>
      <w:r>
        <w:rPr>
          <w:rFonts w:hint="eastAsia"/>
        </w:rPr>
        <w:t>结束实体</w:t>
      </w:r>
      <w:r w:rsidR="00F56E45">
        <w:rPr>
          <w:rFonts w:hint="eastAsia"/>
        </w:rPr>
        <w:t>]</w:t>
      </w:r>
      <w:r>
        <w:rPr>
          <w:rFonts w:hint="eastAsia"/>
        </w:rPr>
        <w:t>组成</w:t>
      </w:r>
      <w:r w:rsidR="00F56E45">
        <w:rPr>
          <w:rFonts w:hint="eastAsia"/>
        </w:rPr>
        <w:t>[</w:t>
      </w:r>
      <w:r>
        <w:rPr>
          <w:rFonts w:hint="eastAsia"/>
        </w:rPr>
        <w:t>三元组</w:t>
      </w:r>
      <w:r w:rsidR="00F56E45">
        <w:rPr>
          <w:rFonts w:hint="eastAsia"/>
        </w:rPr>
        <w:t>]</w:t>
      </w:r>
      <w:r w:rsidR="00965261">
        <w:rPr>
          <w:rFonts w:hint="eastAsia"/>
        </w:rPr>
        <w:t>，并为</w:t>
      </w:r>
      <w:r w:rsidR="00F56E45">
        <w:rPr>
          <w:rFonts w:hint="eastAsia"/>
        </w:rPr>
        <w:t>[</w:t>
      </w:r>
      <w:r w:rsidR="00965261">
        <w:rPr>
          <w:rFonts w:hint="eastAsia"/>
        </w:rPr>
        <w:t>三元组</w:t>
      </w:r>
      <w:r w:rsidR="00F56E45">
        <w:rPr>
          <w:rFonts w:hint="eastAsia"/>
        </w:rPr>
        <w:t>]</w:t>
      </w:r>
      <w:r w:rsidR="00965261">
        <w:rPr>
          <w:rFonts w:hint="eastAsia"/>
        </w:rPr>
        <w:t>中的实体、关系添加</w:t>
      </w:r>
      <w:r w:rsidR="00F56E45">
        <w:rPr>
          <w:rFonts w:hint="eastAsia"/>
        </w:rPr>
        <w:t>[</w:t>
      </w:r>
      <w:r w:rsidR="00965261">
        <w:rPr>
          <w:rFonts w:hint="eastAsia"/>
        </w:rPr>
        <w:t>属性</w:t>
      </w:r>
      <w:r w:rsidR="00F56E45">
        <w:rPr>
          <w:rFonts w:hint="eastAsia"/>
        </w:rPr>
        <w:t>]</w:t>
      </w:r>
      <w:r w:rsidR="00965261">
        <w:rPr>
          <w:rFonts w:hint="eastAsia"/>
        </w:rPr>
        <w:t>，为关系选择</w:t>
      </w:r>
      <w:r w:rsidR="00F56E45">
        <w:rPr>
          <w:rFonts w:hint="eastAsia"/>
        </w:rPr>
        <w:t>[</w:t>
      </w:r>
      <w:r w:rsidR="00965261">
        <w:rPr>
          <w:rFonts w:hint="eastAsia"/>
        </w:rPr>
        <w:t>倾向性</w:t>
      </w:r>
      <w:r w:rsidR="00F56E45">
        <w:rPr>
          <w:rFonts w:hint="eastAsia"/>
        </w:rPr>
        <w:t>]</w:t>
      </w:r>
      <w:r w:rsidR="00965261">
        <w:rPr>
          <w:rFonts w:hint="eastAsia"/>
        </w:rPr>
        <w:t>和</w:t>
      </w:r>
      <w:r w:rsidR="00F56E45">
        <w:rPr>
          <w:rFonts w:hint="eastAsia"/>
        </w:rPr>
        <w:t>[</w:t>
      </w:r>
      <w:r w:rsidR="00965261">
        <w:rPr>
          <w:rFonts w:hint="eastAsia"/>
        </w:rPr>
        <w:t>感情</w:t>
      </w:r>
      <w:r w:rsidR="00F56E45">
        <w:rPr>
          <w:rFonts w:hint="eastAsia"/>
        </w:rPr>
        <w:t>]</w:t>
      </w:r>
      <w:r w:rsidR="00965261">
        <w:rPr>
          <w:rFonts w:hint="eastAsia"/>
        </w:rPr>
        <w:t>；</w:t>
      </w:r>
    </w:p>
    <w:p w14:paraId="333449D6" w14:textId="77777777" w:rsidR="00965261" w:rsidRDefault="00965261" w:rsidP="00965261">
      <w:pPr>
        <w:numPr>
          <w:ilvl w:val="0"/>
          <w:numId w:val="6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6</w:t>
      </w:r>
      <w:r>
        <w:rPr>
          <w:rFonts w:hint="eastAsia"/>
        </w:rPr>
        <w:t>直到没有新的</w:t>
      </w:r>
      <w:r w:rsidR="00F56E45">
        <w:rPr>
          <w:rFonts w:hint="eastAsia"/>
        </w:rPr>
        <w:t>[</w:t>
      </w:r>
      <w:r>
        <w:rPr>
          <w:rFonts w:hint="eastAsia"/>
        </w:rPr>
        <w:t>三元组</w:t>
      </w:r>
      <w:r w:rsidR="00F56E45">
        <w:rPr>
          <w:rFonts w:hint="eastAsia"/>
        </w:rPr>
        <w:t>]</w:t>
      </w:r>
      <w:r>
        <w:rPr>
          <w:rFonts w:hint="eastAsia"/>
        </w:rPr>
        <w:t>；</w:t>
      </w:r>
    </w:p>
    <w:p w14:paraId="333449D7" w14:textId="77777777" w:rsidR="00965261" w:rsidRDefault="00965261" w:rsidP="00965261">
      <w:pPr>
        <w:numPr>
          <w:ilvl w:val="0"/>
          <w:numId w:val="6"/>
        </w:numPr>
        <w:ind w:firstLineChars="0"/>
      </w:pPr>
      <w:r>
        <w:rPr>
          <w:rFonts w:hint="eastAsia"/>
        </w:rPr>
        <w:t>标注员从</w:t>
      </w:r>
      <w:r w:rsidR="00F56E45">
        <w:rPr>
          <w:rFonts w:hint="eastAsia"/>
        </w:rPr>
        <w:t>[</w:t>
      </w:r>
      <w:r>
        <w:rPr>
          <w:rFonts w:hint="eastAsia"/>
        </w:rPr>
        <w:t>剩余备选实体</w:t>
      </w:r>
      <w:r w:rsidR="00F56E45">
        <w:rPr>
          <w:rFonts w:hint="eastAsia"/>
        </w:rPr>
        <w:t>]</w:t>
      </w:r>
      <w:r>
        <w:rPr>
          <w:rFonts w:hint="eastAsia"/>
        </w:rPr>
        <w:t>中选择一个</w:t>
      </w:r>
      <w:r w:rsidR="00F56E45">
        <w:rPr>
          <w:rFonts w:hint="eastAsia"/>
        </w:rPr>
        <w:t>[</w:t>
      </w:r>
      <w:r>
        <w:rPr>
          <w:rFonts w:hint="eastAsia"/>
        </w:rPr>
        <w:t>实体</w:t>
      </w:r>
      <w:r w:rsidR="00F56E45">
        <w:rPr>
          <w:rFonts w:hint="eastAsia"/>
        </w:rPr>
        <w:t>]</w:t>
      </w:r>
      <w:r>
        <w:rPr>
          <w:rFonts w:hint="eastAsia"/>
        </w:rPr>
        <w:t>，为它添加</w:t>
      </w:r>
      <w:r w:rsidR="00F56E45">
        <w:rPr>
          <w:rFonts w:hint="eastAsia"/>
        </w:rPr>
        <w:t>[</w:t>
      </w:r>
      <w:r>
        <w:rPr>
          <w:rFonts w:hint="eastAsia"/>
        </w:rPr>
        <w:t>属性</w:t>
      </w:r>
      <w:r w:rsidR="00F56E45">
        <w:rPr>
          <w:rFonts w:hint="eastAsia"/>
        </w:rPr>
        <w:t>]</w:t>
      </w:r>
      <w:r>
        <w:rPr>
          <w:rFonts w:hint="eastAsia"/>
        </w:rPr>
        <w:t>；</w:t>
      </w:r>
    </w:p>
    <w:p w14:paraId="333449D8" w14:textId="77777777" w:rsidR="00965261" w:rsidRDefault="00965261" w:rsidP="00965261">
      <w:pPr>
        <w:numPr>
          <w:ilvl w:val="0"/>
          <w:numId w:val="6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8</w:t>
      </w:r>
      <w:r>
        <w:rPr>
          <w:rFonts w:hint="eastAsia"/>
        </w:rPr>
        <w:t>直到没有新的</w:t>
      </w:r>
      <w:r w:rsidR="00F56E45">
        <w:rPr>
          <w:rFonts w:hint="eastAsia"/>
        </w:rPr>
        <w:t>[</w:t>
      </w:r>
      <w:r>
        <w:rPr>
          <w:rFonts w:hint="eastAsia"/>
        </w:rPr>
        <w:t>具有属性的实体</w:t>
      </w:r>
      <w:r w:rsidR="00F56E45">
        <w:rPr>
          <w:rFonts w:hint="eastAsia"/>
        </w:rPr>
        <w:t>]</w:t>
      </w:r>
      <w:r>
        <w:rPr>
          <w:rFonts w:hint="eastAsia"/>
        </w:rPr>
        <w:t>；</w:t>
      </w:r>
    </w:p>
    <w:p w14:paraId="333449D9" w14:textId="77777777" w:rsidR="00965261" w:rsidRPr="00736ADA" w:rsidRDefault="00965261" w:rsidP="00965261">
      <w:pPr>
        <w:numPr>
          <w:ilvl w:val="0"/>
          <w:numId w:val="6"/>
        </w:numPr>
        <w:ind w:firstLineChars="0"/>
      </w:pPr>
      <w:r>
        <w:rPr>
          <w:rFonts w:hint="eastAsia"/>
        </w:rPr>
        <w:t>返回</w:t>
      </w:r>
      <w:r w:rsidR="00F56E45">
        <w:rPr>
          <w:rFonts w:hint="eastAsia"/>
        </w:rPr>
        <w:t>[</w:t>
      </w:r>
      <w:r w:rsidR="00F61025">
        <w:rPr>
          <w:rFonts w:hint="eastAsia"/>
        </w:rPr>
        <w:t>原句，有害类型，三元组，不在三元组中的实体</w:t>
      </w:r>
      <w:r w:rsidR="00F56E45">
        <w:rPr>
          <w:rFonts w:hint="eastAsia"/>
        </w:rPr>
        <w:t>]</w:t>
      </w:r>
      <w:r w:rsidR="00F61025">
        <w:rPr>
          <w:rFonts w:hint="eastAsia"/>
        </w:rPr>
        <w:t>；</w:t>
      </w:r>
    </w:p>
    <w:p w14:paraId="333449DA" w14:textId="77777777" w:rsidR="00FD1ED5" w:rsidRPr="00FD1ED5" w:rsidRDefault="00FD1ED5" w:rsidP="00FD1ED5">
      <w:pPr>
        <w:ind w:firstLine="480"/>
      </w:pPr>
    </w:p>
    <w:p w14:paraId="333449DB" w14:textId="77777777" w:rsidR="00131B43" w:rsidRDefault="00131B43">
      <w:pPr>
        <w:pStyle w:val="2"/>
        <w:wordWrap w:val="0"/>
      </w:pPr>
      <w:bookmarkStart w:id="130" w:name="_Toc10737946"/>
      <w:bookmarkStart w:id="131" w:name="_Toc10471217"/>
      <w:r>
        <w:rPr>
          <w:rFonts w:hint="eastAsia"/>
        </w:rPr>
        <w:t>指导原则</w:t>
      </w:r>
      <w:bookmarkEnd w:id="130"/>
      <w:bookmarkEnd w:id="131"/>
    </w:p>
    <w:p w14:paraId="333449DC" w14:textId="77777777" w:rsidR="009B4C95" w:rsidRPr="009B4C95" w:rsidRDefault="009B4C95" w:rsidP="009B4C95">
      <w:pPr>
        <w:ind w:firstLine="480"/>
      </w:pPr>
      <w:r w:rsidRPr="009B4C95">
        <w:rPr>
          <w:rFonts w:hint="eastAsia"/>
          <w:highlight w:val="yellow"/>
        </w:rPr>
        <w:t>待补充</w:t>
      </w:r>
    </w:p>
    <w:p w14:paraId="333449DD" w14:textId="77777777" w:rsidR="00131B43" w:rsidRPr="00131B43" w:rsidRDefault="00131B43" w:rsidP="00131B43">
      <w:pPr>
        <w:ind w:firstLine="480"/>
      </w:pPr>
    </w:p>
    <w:p w14:paraId="333449DE" w14:textId="3799847C" w:rsidR="00DD63C5" w:rsidRDefault="00131B43">
      <w:pPr>
        <w:pStyle w:val="2"/>
        <w:wordWrap w:val="0"/>
      </w:pPr>
      <w:bookmarkStart w:id="132" w:name="_Toc10737947"/>
      <w:bookmarkStart w:id="133" w:name="_Toc10471218"/>
      <w:r>
        <w:rPr>
          <w:rFonts w:hint="eastAsia"/>
        </w:rPr>
        <w:t>线下标注结果格式</w:t>
      </w:r>
      <w:r w:rsidR="000A59D1" w:rsidRPr="000A59D1">
        <w:rPr>
          <w:rFonts w:hint="eastAsia"/>
          <w:highlight w:val="yellow"/>
        </w:rPr>
        <w:t>(</w:t>
      </w:r>
      <w:r w:rsidR="000A59D1" w:rsidRPr="000A59D1">
        <w:rPr>
          <w:rFonts w:hint="eastAsia"/>
          <w:highlight w:val="yellow"/>
        </w:rPr>
        <w:t>存疑</w:t>
      </w:r>
      <w:r w:rsidR="000A59D1" w:rsidRPr="000A59D1">
        <w:rPr>
          <w:highlight w:val="yellow"/>
        </w:rPr>
        <w:t>)</w:t>
      </w:r>
      <w:bookmarkEnd w:id="132"/>
      <w:bookmarkEnd w:id="133"/>
    </w:p>
    <w:p w14:paraId="177C4837" w14:textId="77777777" w:rsidR="00DB17A6" w:rsidRPr="00DB17A6" w:rsidRDefault="00DB17A6" w:rsidP="00DB17A6">
      <w:pPr>
        <w:ind w:firstLine="480"/>
      </w:pPr>
    </w:p>
    <w:tbl>
      <w:tblPr>
        <w:tblW w:w="49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7"/>
        <w:gridCol w:w="1500"/>
        <w:gridCol w:w="5548"/>
      </w:tblGrid>
      <w:tr w:rsidR="00B37B31" w14:paraId="333449E1" w14:textId="77777777" w:rsidTr="00836239">
        <w:trPr>
          <w:trHeight w:val="313"/>
          <w:jc w:val="center"/>
        </w:trPr>
        <w:tc>
          <w:tcPr>
            <w:tcW w:w="752" w:type="pct"/>
            <w:shd w:val="clear" w:color="auto" w:fill="C3BD96"/>
          </w:tcPr>
          <w:p w14:paraId="333449DF" w14:textId="77777777" w:rsidR="00B37B31" w:rsidRPr="00582C03" w:rsidRDefault="00B37B31" w:rsidP="0080346C">
            <w:pPr>
              <w:spacing w:line="240" w:lineRule="auto"/>
              <w:ind w:firstLineChars="0" w:firstLine="0"/>
              <w:rPr>
                <w:b/>
                <w:bCs/>
              </w:rPr>
            </w:pPr>
            <w:r w:rsidRPr="00582C03">
              <w:rPr>
                <w:rFonts w:hint="eastAsia"/>
                <w:b/>
                <w:bCs/>
              </w:rPr>
              <w:t>数据格式</w:t>
            </w:r>
          </w:p>
        </w:tc>
        <w:tc>
          <w:tcPr>
            <w:tcW w:w="4248" w:type="pct"/>
            <w:gridSpan w:val="2"/>
          </w:tcPr>
          <w:p w14:paraId="333449E0" w14:textId="77777777" w:rsidR="00B37B31" w:rsidRDefault="00B37B31" w:rsidP="00B37B31">
            <w:pPr>
              <w:spacing w:line="240" w:lineRule="auto"/>
              <w:ind w:firstLineChars="0" w:firstLine="0"/>
            </w:pPr>
            <w:r>
              <w:t>E</w:t>
            </w:r>
            <w:r>
              <w:rPr>
                <w:rFonts w:hint="eastAsia"/>
              </w:rPr>
              <w:t>xcel</w:t>
            </w:r>
          </w:p>
        </w:tc>
      </w:tr>
      <w:tr w:rsidR="00B37B31" w14:paraId="333449F1" w14:textId="77777777" w:rsidTr="00836239">
        <w:trPr>
          <w:trHeight w:val="313"/>
          <w:jc w:val="center"/>
        </w:trPr>
        <w:tc>
          <w:tcPr>
            <w:tcW w:w="752" w:type="pct"/>
            <w:shd w:val="clear" w:color="auto" w:fill="C3BD96"/>
          </w:tcPr>
          <w:p w14:paraId="333449E2" w14:textId="77777777" w:rsidR="00B37B31" w:rsidRPr="00582C03" w:rsidRDefault="00B37B31" w:rsidP="0080346C">
            <w:pPr>
              <w:spacing w:line="240" w:lineRule="auto"/>
              <w:ind w:firstLineChars="0" w:firstLine="0"/>
              <w:rPr>
                <w:b/>
                <w:bCs/>
              </w:rPr>
            </w:pPr>
            <w:r w:rsidRPr="00582C03">
              <w:rPr>
                <w:rFonts w:hint="eastAsia"/>
                <w:b/>
                <w:bCs/>
              </w:rPr>
              <w:t>结构示例</w:t>
            </w:r>
          </w:p>
        </w:tc>
        <w:tc>
          <w:tcPr>
            <w:tcW w:w="4248" w:type="pct"/>
            <w:gridSpan w:val="2"/>
          </w:tcPr>
          <w:tbl>
            <w:tblPr>
              <w:tblpPr w:leftFromText="180" w:rightFromText="180" w:horzAnchor="margin" w:tblpXSpec="center" w:tblpY="2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80" w:firstRow="0" w:lastRow="0" w:firstColumn="1" w:lastColumn="0" w:noHBand="0" w:noVBand="1"/>
            </w:tblPr>
            <w:tblGrid>
              <w:gridCol w:w="1096"/>
              <w:gridCol w:w="5109"/>
            </w:tblGrid>
            <w:tr w:rsidR="00B37B31" w:rsidRPr="000A63B4" w14:paraId="333449E5" w14:textId="77777777" w:rsidTr="000A63B4">
              <w:trPr>
                <w:cantSplit/>
                <w:trHeight w:val="416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33449E3" w14:textId="77777777" w:rsidR="00B37B31" w:rsidRPr="000A7CC8" w:rsidRDefault="00B37B31" w:rsidP="00B37B31">
                  <w:pPr>
                    <w:widowControl/>
                    <w:snapToGrid w:val="0"/>
                    <w:spacing w:line="240" w:lineRule="auto"/>
                    <w:ind w:firstLineChars="0" w:firstLine="0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0A7CC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原文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33449E4" w14:textId="77777777" w:rsidR="00B37B31" w:rsidRPr="000A7CC8" w:rsidRDefault="00B37B31" w:rsidP="00B37B31">
                  <w:pPr>
                    <w:widowControl/>
                    <w:snapToGrid w:val="0"/>
                    <w:spacing w:line="240" w:lineRule="auto"/>
                    <w:ind w:firstLineChars="0" w:firstLine="0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0A7CC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“DiggBT”在网上发布侮辱国家领导人的负面信息</w:t>
                  </w:r>
                </w:p>
              </w:tc>
            </w:tr>
            <w:tr w:rsidR="00B37B31" w:rsidRPr="000A7CC8" w14:paraId="333449E8" w14:textId="77777777" w:rsidTr="000A63B4">
              <w:trPr>
                <w:cantSplit/>
                <w:trHeight w:val="408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33449E6" w14:textId="77777777" w:rsidR="00B37B31" w:rsidRPr="000A7CC8" w:rsidRDefault="00B37B31" w:rsidP="00B37B31">
                  <w:pPr>
                    <w:widowControl/>
                    <w:snapToGrid w:val="0"/>
                    <w:spacing w:line="240" w:lineRule="auto"/>
                    <w:ind w:firstLineChars="0" w:firstLine="0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0A7CC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有害类型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33449E7" w14:textId="77777777" w:rsidR="00B37B31" w:rsidRPr="000A7CC8" w:rsidRDefault="00B37B31" w:rsidP="00B37B31">
                  <w:pPr>
                    <w:widowControl/>
                    <w:snapToGrid w:val="0"/>
                    <w:spacing w:line="240" w:lineRule="auto"/>
                    <w:ind w:firstLineChars="0" w:firstLine="0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0A7CC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1_1_5</w:t>
                  </w:r>
                </w:p>
              </w:tc>
            </w:tr>
            <w:tr w:rsidR="00B37B31" w:rsidRPr="000A7CC8" w14:paraId="333449EC" w14:textId="77777777" w:rsidTr="000A63B4">
              <w:trPr>
                <w:cantSplit/>
                <w:trHeight w:val="428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33449E9" w14:textId="77777777" w:rsidR="00B37B31" w:rsidRPr="000A7CC8" w:rsidRDefault="00B37B31" w:rsidP="00B37B31">
                  <w:pPr>
                    <w:widowControl/>
                    <w:snapToGrid w:val="0"/>
                    <w:spacing w:line="240" w:lineRule="auto"/>
                    <w:ind w:firstLineChars="0" w:firstLine="0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0A63B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六</w:t>
                  </w:r>
                  <w:r w:rsidRPr="000A7CC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元组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33449EA" w14:textId="77777777" w:rsidR="00B37B31" w:rsidRPr="000A63B4" w:rsidRDefault="00B37B31" w:rsidP="00B37B31">
                  <w:pPr>
                    <w:widowControl/>
                    <w:snapToGrid w:val="0"/>
                    <w:spacing w:line="240" w:lineRule="auto"/>
                    <w:ind w:firstLineChars="0" w:firstLine="0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0A7CC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（[ORG]“DiggBT”-发布-[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ITEM</w:t>
                  </w:r>
                  <w:r w:rsidRPr="000A7CC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]负面信息-0-2-2），</w:t>
                  </w:r>
                  <w:r w:rsidRPr="000A7CC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br/>
                    <w:t>（[ORG]“DiggBT”-侮辱-[PER]国家领导人-0-2-2）</w:t>
                  </w:r>
                </w:p>
                <w:p w14:paraId="333449EB" w14:textId="77777777" w:rsidR="00B37B31" w:rsidRPr="000A7CC8" w:rsidRDefault="00B37B31" w:rsidP="00B37B31">
                  <w:pPr>
                    <w:snapToGrid w:val="0"/>
                    <w:spacing w:line="240" w:lineRule="auto"/>
                    <w:ind w:firstLineChars="0" w:firstLine="0"/>
                    <w:rPr>
                      <w:rFonts w:ascii="等线" w:eastAsia="等线" w:hAnsi="等线" w:cs="宋体"/>
                      <w:sz w:val="22"/>
                      <w:szCs w:val="22"/>
                    </w:rPr>
                  </w:pPr>
                </w:p>
              </w:tc>
            </w:tr>
            <w:tr w:rsidR="00B37B31" w:rsidRPr="000A7CC8" w14:paraId="333449EF" w14:textId="77777777" w:rsidTr="000A63B4">
              <w:trPr>
                <w:cantSplit/>
                <w:trHeight w:val="664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33449ED" w14:textId="77777777" w:rsidR="00B37B31" w:rsidRPr="000A7CC8" w:rsidRDefault="00B37B31" w:rsidP="00B37B31">
                  <w:pPr>
                    <w:widowControl/>
                    <w:snapToGrid w:val="0"/>
                    <w:spacing w:line="240" w:lineRule="auto"/>
                    <w:ind w:firstLineChars="0" w:firstLine="0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0A7CC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lastRenderedPageBreak/>
                    <w:t>实体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33449EE" w14:textId="142A8D63" w:rsidR="00B37B31" w:rsidRPr="000A7CC8" w:rsidRDefault="00B37B31" w:rsidP="00B37B31">
                  <w:pPr>
                    <w:widowControl/>
                    <w:snapToGrid w:val="0"/>
                    <w:spacing w:line="240" w:lineRule="auto"/>
                    <w:ind w:firstLineChars="0" w:firstLine="0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0A7CC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[ORG]国家，</w:t>
                  </w:r>
                  <w:r w:rsidRPr="000A7CC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br/>
                    <w:t>[</w:t>
                  </w:r>
                  <w:r w:rsidR="009761C6">
                    <w:t>ITEM</w:t>
                  </w:r>
                  <w:r w:rsidRPr="000A7CC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]信息，</w:t>
                  </w:r>
                  <w:r w:rsidRPr="000A7CC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br/>
                    <w:t>（[PER]领导人-国籍-中国）</w:t>
                  </w:r>
                </w:p>
              </w:tc>
            </w:tr>
          </w:tbl>
          <w:p w14:paraId="333449F0" w14:textId="77777777" w:rsidR="00B37B31" w:rsidRPr="00F61025" w:rsidRDefault="00B37B31" w:rsidP="00B37B31">
            <w:pPr>
              <w:widowControl/>
              <w:shd w:val="clear" w:color="auto" w:fill="FFFFFF"/>
              <w:spacing w:line="240" w:lineRule="auto"/>
              <w:ind w:firstLineChars="0" w:firstLine="0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582C03" w14:paraId="38FE5355" w14:textId="055493AE" w:rsidTr="00836239">
        <w:trPr>
          <w:trHeight w:val="41"/>
          <w:jc w:val="center"/>
        </w:trPr>
        <w:tc>
          <w:tcPr>
            <w:tcW w:w="752" w:type="pct"/>
            <w:vMerge w:val="restart"/>
            <w:shd w:val="clear" w:color="auto" w:fill="C3BD96"/>
          </w:tcPr>
          <w:p w14:paraId="102623FA" w14:textId="0516FB8E" w:rsidR="00582C03" w:rsidRPr="00582C03" w:rsidRDefault="00582C03" w:rsidP="00B37B31">
            <w:pPr>
              <w:spacing w:line="240" w:lineRule="auto"/>
              <w:ind w:firstLineChars="0" w:firstLine="0"/>
              <w:rPr>
                <w:b/>
                <w:bCs/>
              </w:rPr>
            </w:pPr>
            <w:r w:rsidRPr="00582C03">
              <w:rPr>
                <w:rFonts w:hint="eastAsia"/>
                <w:b/>
                <w:bCs/>
              </w:rPr>
              <w:lastRenderedPageBreak/>
              <w:t>参数说明</w:t>
            </w:r>
          </w:p>
        </w:tc>
        <w:tc>
          <w:tcPr>
            <w:tcW w:w="904" w:type="pct"/>
          </w:tcPr>
          <w:p w14:paraId="223EEB0A" w14:textId="5DBD2C62" w:rsidR="00582C03" w:rsidRPr="00B37B31" w:rsidRDefault="00582C03" w:rsidP="00B37B31">
            <w:pPr>
              <w:spacing w:line="240" w:lineRule="auto"/>
              <w:ind w:firstLineChars="0" w:firstLine="0"/>
              <w:rPr>
                <w:rFonts w:ascii="等线" w:eastAsia="等线" w:hAnsi="等线"/>
                <w:b/>
                <w:color w:val="000000"/>
                <w:sz w:val="22"/>
                <w:szCs w:val="22"/>
              </w:rPr>
            </w:pPr>
            <w:r w:rsidRPr="00B37B31">
              <w:rPr>
                <w:rFonts w:hint="eastAsia"/>
                <w:b/>
              </w:rPr>
              <w:t>字段</w:t>
            </w:r>
          </w:p>
        </w:tc>
        <w:tc>
          <w:tcPr>
            <w:tcW w:w="3344" w:type="pct"/>
          </w:tcPr>
          <w:p w14:paraId="62CBA178" w14:textId="18F3DE38" w:rsidR="00582C03" w:rsidRPr="00B37B31" w:rsidRDefault="00582C03" w:rsidP="00B37B31">
            <w:pPr>
              <w:spacing w:line="240" w:lineRule="auto"/>
              <w:ind w:firstLineChars="0" w:firstLine="0"/>
              <w:rPr>
                <w:rFonts w:ascii="等线" w:eastAsia="等线" w:hAnsi="等线"/>
                <w:b/>
                <w:color w:val="000000"/>
                <w:sz w:val="22"/>
                <w:szCs w:val="22"/>
              </w:rPr>
            </w:pPr>
            <w:r w:rsidRPr="00166773">
              <w:rPr>
                <w:rFonts w:hint="eastAsia"/>
                <w:b/>
              </w:rPr>
              <w:t>注释</w:t>
            </w:r>
          </w:p>
        </w:tc>
      </w:tr>
      <w:tr w:rsidR="00582C03" w14:paraId="333449F5" w14:textId="77777777" w:rsidTr="00836239">
        <w:trPr>
          <w:trHeight w:val="41"/>
          <w:jc w:val="center"/>
        </w:trPr>
        <w:tc>
          <w:tcPr>
            <w:tcW w:w="752" w:type="pct"/>
            <w:vMerge/>
            <w:shd w:val="clear" w:color="auto" w:fill="C3BD96"/>
          </w:tcPr>
          <w:p w14:paraId="333449F2" w14:textId="77777777" w:rsidR="00582C03" w:rsidRPr="00582C03" w:rsidRDefault="00582C03" w:rsidP="00B37B31">
            <w:pPr>
              <w:spacing w:line="240" w:lineRule="auto"/>
              <w:ind w:firstLineChars="0" w:firstLine="0"/>
              <w:rPr>
                <w:b/>
                <w:bCs/>
              </w:rPr>
            </w:pPr>
          </w:p>
        </w:tc>
        <w:tc>
          <w:tcPr>
            <w:tcW w:w="904" w:type="pct"/>
            <w:vAlign w:val="center"/>
          </w:tcPr>
          <w:p w14:paraId="333449F3" w14:textId="77777777" w:rsidR="00582C03" w:rsidRDefault="00582C03" w:rsidP="00B37B31">
            <w:pPr>
              <w:spacing w:line="240" w:lineRule="auto"/>
              <w:ind w:firstLineChars="0" w:firstLine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有害类型</w:t>
            </w:r>
          </w:p>
        </w:tc>
        <w:tc>
          <w:tcPr>
            <w:tcW w:w="3344" w:type="pct"/>
            <w:vAlign w:val="center"/>
          </w:tcPr>
          <w:p w14:paraId="333449F4" w14:textId="77777777" w:rsidR="00582C03" w:rsidRDefault="00582C03" w:rsidP="00B37B31">
            <w:pPr>
              <w:spacing w:line="240" w:lineRule="auto"/>
              <w:ind w:firstLineChars="0" w:firstLine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56E4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从有害列表中选择</w:t>
            </w:r>
          </w:p>
        </w:tc>
      </w:tr>
      <w:tr w:rsidR="00582C03" w14:paraId="33344A00" w14:textId="77777777" w:rsidTr="00836239">
        <w:trPr>
          <w:trHeight w:val="1835"/>
          <w:jc w:val="center"/>
        </w:trPr>
        <w:tc>
          <w:tcPr>
            <w:tcW w:w="752" w:type="pct"/>
            <w:vMerge/>
            <w:shd w:val="clear" w:color="auto" w:fill="C3BD96"/>
          </w:tcPr>
          <w:p w14:paraId="333449F6" w14:textId="77777777" w:rsidR="00582C03" w:rsidRPr="00582C03" w:rsidRDefault="00582C03" w:rsidP="00B37B31">
            <w:pPr>
              <w:spacing w:line="240" w:lineRule="auto"/>
              <w:ind w:firstLineChars="0" w:firstLine="0"/>
              <w:rPr>
                <w:b/>
                <w:bCs/>
              </w:rPr>
            </w:pPr>
          </w:p>
        </w:tc>
        <w:tc>
          <w:tcPr>
            <w:tcW w:w="904" w:type="pct"/>
            <w:vAlign w:val="center"/>
          </w:tcPr>
          <w:p w14:paraId="333449F7" w14:textId="77777777" w:rsidR="00582C03" w:rsidRDefault="00582C03" w:rsidP="00B37B31">
            <w:pPr>
              <w:spacing w:line="240" w:lineRule="auto"/>
              <w:ind w:firstLineChars="0" w:firstLine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六元组</w:t>
            </w:r>
          </w:p>
        </w:tc>
        <w:tc>
          <w:tcPr>
            <w:tcW w:w="3344" w:type="pct"/>
            <w:vAlign w:val="center"/>
          </w:tcPr>
          <w:p w14:paraId="04B7001A" w14:textId="128A7C8A" w:rsidR="00582C03" w:rsidRPr="00AF3206" w:rsidRDefault="00582C03" w:rsidP="00AF3206">
            <w:pPr>
              <w:spacing w:line="240" w:lineRule="auto"/>
              <w:ind w:firstLineChars="0" w:firstLine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括号内为六元组内容，由“-”隔开，依次为：</w:t>
            </w:r>
          </w:p>
          <w:p w14:paraId="333449F9" w14:textId="77777777" w:rsidR="00582C03" w:rsidRDefault="00582C03" w:rsidP="00B37B31">
            <w:pPr>
              <w:numPr>
                <w:ilvl w:val="0"/>
                <w:numId w:val="8"/>
              </w:numPr>
              <w:spacing w:line="240" w:lineRule="auto"/>
              <w:ind w:left="0" w:firstLineChars="0" w:firstLine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实体</w:t>
            </w:r>
          </w:p>
          <w:p w14:paraId="333449FA" w14:textId="77777777" w:rsidR="00582C03" w:rsidRDefault="00582C03" w:rsidP="00B37B31">
            <w:pPr>
              <w:numPr>
                <w:ilvl w:val="0"/>
                <w:numId w:val="8"/>
              </w:numPr>
              <w:spacing w:line="240" w:lineRule="auto"/>
              <w:ind w:left="0" w:firstLineChars="0" w:firstLine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关系</w:t>
            </w:r>
          </w:p>
          <w:p w14:paraId="333449FB" w14:textId="77777777" w:rsidR="00582C03" w:rsidRDefault="00582C03" w:rsidP="00B37B31">
            <w:pPr>
              <w:numPr>
                <w:ilvl w:val="0"/>
                <w:numId w:val="8"/>
              </w:numPr>
              <w:spacing w:line="240" w:lineRule="auto"/>
              <w:ind w:left="0" w:firstLineChars="0" w:firstLine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实体</w:t>
            </w:r>
          </w:p>
          <w:p w14:paraId="333449FC" w14:textId="77777777" w:rsidR="00582C03" w:rsidRDefault="00582C03" w:rsidP="00B37B31">
            <w:pPr>
              <w:numPr>
                <w:ilvl w:val="0"/>
                <w:numId w:val="8"/>
              </w:numPr>
              <w:spacing w:line="240" w:lineRule="auto"/>
              <w:ind w:left="0" w:firstLineChars="0" w:firstLine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是否双向，0为否，1为是</w:t>
            </w:r>
          </w:p>
          <w:p w14:paraId="333449FD" w14:textId="77777777" w:rsidR="00582C03" w:rsidRPr="00F56E45" w:rsidRDefault="00582C03" w:rsidP="00B37B31">
            <w:pPr>
              <w:numPr>
                <w:ilvl w:val="0"/>
                <w:numId w:val="8"/>
              </w:numPr>
              <w:spacing w:line="240" w:lineRule="auto"/>
              <w:ind w:left="0" w:firstLineChars="0" w:firstLine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56E4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感情，0为中立，1为积极，2为消极</w:t>
            </w:r>
          </w:p>
          <w:p w14:paraId="48B338A6" w14:textId="77777777" w:rsidR="00582C03" w:rsidRDefault="00582C03" w:rsidP="00B37B31">
            <w:pPr>
              <w:numPr>
                <w:ilvl w:val="0"/>
                <w:numId w:val="8"/>
              </w:numPr>
              <w:spacing w:line="240" w:lineRule="auto"/>
              <w:ind w:left="0" w:firstLineChars="0" w:firstLine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56E4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倾向，0为中立，1为支持，2为反对</w:t>
            </w:r>
          </w:p>
          <w:p w14:paraId="333449FF" w14:textId="54CC9D16" w:rsidR="00582C03" w:rsidRPr="00B37B31" w:rsidRDefault="00582C03" w:rsidP="00B37B31">
            <w:pPr>
              <w:spacing w:line="240" w:lineRule="auto"/>
              <w:ind w:firstLineChars="0" w:firstLine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B37B31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实体以“[</w:t>
            </w:r>
            <w:r w:rsidRPr="00B37B31">
              <w:rPr>
                <w:rFonts w:ascii="等线" w:eastAsia="等线" w:hAnsi="等线"/>
                <w:color w:val="000000"/>
                <w:sz w:val="22"/>
                <w:szCs w:val="22"/>
              </w:rPr>
              <w:t>]</w:t>
            </w:r>
            <w:r w:rsidRPr="00B37B31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”为前缀，标注标签</w:t>
            </w:r>
          </w:p>
        </w:tc>
      </w:tr>
      <w:tr w:rsidR="00582C03" w14:paraId="33344A08" w14:textId="77777777" w:rsidTr="00836239">
        <w:trPr>
          <w:trHeight w:val="841"/>
          <w:jc w:val="center"/>
        </w:trPr>
        <w:tc>
          <w:tcPr>
            <w:tcW w:w="752" w:type="pct"/>
            <w:vMerge/>
            <w:shd w:val="clear" w:color="auto" w:fill="C3BD96"/>
          </w:tcPr>
          <w:p w14:paraId="33344A01" w14:textId="77777777" w:rsidR="00582C03" w:rsidRPr="00582C03" w:rsidRDefault="00582C03" w:rsidP="00B37B31">
            <w:pPr>
              <w:spacing w:line="240" w:lineRule="auto"/>
              <w:ind w:firstLineChars="0" w:firstLine="0"/>
              <w:rPr>
                <w:b/>
                <w:bCs/>
              </w:rPr>
            </w:pPr>
          </w:p>
        </w:tc>
        <w:tc>
          <w:tcPr>
            <w:tcW w:w="904" w:type="pct"/>
            <w:vAlign w:val="center"/>
          </w:tcPr>
          <w:p w14:paraId="33344A02" w14:textId="77777777" w:rsidR="00582C03" w:rsidRDefault="00582C03" w:rsidP="00B37B31">
            <w:pPr>
              <w:spacing w:line="240" w:lineRule="auto"/>
              <w:ind w:firstLineChars="0" w:firstLine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实体</w:t>
            </w:r>
          </w:p>
        </w:tc>
        <w:tc>
          <w:tcPr>
            <w:tcW w:w="3344" w:type="pct"/>
            <w:vAlign w:val="center"/>
          </w:tcPr>
          <w:p w14:paraId="33344A03" w14:textId="77777777" w:rsidR="00582C03" w:rsidRDefault="00582C03" w:rsidP="00B37B31">
            <w:pPr>
              <w:spacing w:line="240" w:lineRule="auto"/>
              <w:ind w:firstLineChars="0" w:firstLine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无属性的实体或者带属性的实体，(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)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内依次为：</w:t>
            </w:r>
          </w:p>
          <w:p w14:paraId="33344A04" w14:textId="77777777" w:rsidR="00582C03" w:rsidRDefault="00582C03" w:rsidP="00B37B31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实体</w:t>
            </w:r>
          </w:p>
          <w:p w14:paraId="33344A05" w14:textId="77777777" w:rsidR="00582C03" w:rsidRDefault="00582C03" w:rsidP="00B37B31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属性</w:t>
            </w:r>
          </w:p>
          <w:p w14:paraId="33344A06" w14:textId="77777777" w:rsidR="00582C03" w:rsidRDefault="00582C03" w:rsidP="00B37B31">
            <w:pPr>
              <w:numPr>
                <w:ilvl w:val="0"/>
                <w:numId w:val="9"/>
              </w:numPr>
              <w:spacing w:line="240" w:lineRule="auto"/>
              <w:ind w:left="0" w:firstLineChars="0" w:firstLine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属性值</w:t>
            </w:r>
          </w:p>
          <w:p w14:paraId="33344A07" w14:textId="77777777" w:rsidR="00582C03" w:rsidRDefault="00582C03" w:rsidP="00B37B31">
            <w:pPr>
              <w:spacing w:line="240" w:lineRule="auto"/>
              <w:ind w:firstLineChars="0" w:firstLine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实体以“[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]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”为前缀，标注标签</w:t>
            </w:r>
          </w:p>
        </w:tc>
      </w:tr>
    </w:tbl>
    <w:p w14:paraId="33344A09" w14:textId="77777777" w:rsidR="00DD63C5" w:rsidRPr="00DD63C5" w:rsidRDefault="00DD63C5" w:rsidP="00DD63C5">
      <w:pPr>
        <w:ind w:firstLine="480"/>
      </w:pPr>
    </w:p>
    <w:p w14:paraId="33344A0A" w14:textId="0E0AC6E7" w:rsidR="000A63B4" w:rsidRDefault="00792F1A">
      <w:pPr>
        <w:pStyle w:val="2"/>
        <w:wordWrap w:val="0"/>
      </w:pPr>
      <w:bookmarkStart w:id="134" w:name="_Toc10737948"/>
      <w:bookmarkStart w:id="135" w:name="_Toc10471219"/>
      <w:r>
        <w:rPr>
          <w:rFonts w:hint="eastAsia"/>
        </w:rPr>
        <w:t>线上标注结果格式</w:t>
      </w:r>
      <w:bookmarkEnd w:id="134"/>
      <w:bookmarkEnd w:id="135"/>
    </w:p>
    <w:p w14:paraId="4E7D4A55" w14:textId="5029AD34" w:rsidR="00DB17A6" w:rsidRPr="00DB17A6" w:rsidRDefault="0050551E" w:rsidP="0050551E">
      <w:pPr>
        <w:pStyle w:val="af2"/>
        <w:ind w:firstLine="40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默认属性为必填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PrChange w:id="136" w:author="郭 盼盼" w:date="2019-06-08T15:36:00Z">
          <w:tblPr>
            <w:tblW w:w="5000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</w:tblPrChange>
      </w:tblPr>
      <w:tblGrid>
        <w:gridCol w:w="1187"/>
        <w:gridCol w:w="1779"/>
        <w:gridCol w:w="1184"/>
        <w:gridCol w:w="4153"/>
        <w:tblGridChange w:id="137">
          <w:tblGrid>
            <w:gridCol w:w="1187"/>
            <w:gridCol w:w="1"/>
            <w:gridCol w:w="1778"/>
            <w:gridCol w:w="1"/>
            <w:gridCol w:w="1183"/>
            <w:gridCol w:w="1"/>
            <w:gridCol w:w="4152"/>
          </w:tblGrid>
        </w:tblGridChange>
      </w:tblGrid>
      <w:tr w:rsidR="000D08FD" w14:paraId="33344A0D" w14:textId="77777777" w:rsidTr="0034454E">
        <w:trPr>
          <w:trHeight w:val="313"/>
          <w:jc w:val="center"/>
          <w:trPrChange w:id="138" w:author="郭 盼盼" w:date="2019-06-08T15:36:00Z">
            <w:trPr>
              <w:trHeight w:val="313"/>
              <w:jc w:val="center"/>
            </w:trPr>
          </w:trPrChange>
        </w:trPr>
        <w:tc>
          <w:tcPr>
            <w:tcW w:w="715" w:type="pct"/>
            <w:shd w:val="clear" w:color="auto" w:fill="C3BD96"/>
            <w:tcPrChange w:id="139" w:author="郭 盼盼" w:date="2019-06-08T15:36:00Z">
              <w:tcPr>
                <w:tcW w:w="716" w:type="pct"/>
                <w:gridSpan w:val="2"/>
                <w:shd w:val="clear" w:color="auto" w:fill="C3BD96"/>
              </w:tcPr>
            </w:tcPrChange>
          </w:tcPr>
          <w:p w14:paraId="33344A0B" w14:textId="77777777" w:rsidR="00166773" w:rsidRPr="00582C03" w:rsidRDefault="00166773" w:rsidP="00DB17A6">
            <w:pPr>
              <w:spacing w:line="240" w:lineRule="auto"/>
              <w:ind w:firstLineChars="0" w:firstLine="0"/>
              <w:jc w:val="left"/>
              <w:rPr>
                <w:b/>
                <w:bCs/>
              </w:rPr>
            </w:pPr>
            <w:r w:rsidRPr="00582C03">
              <w:rPr>
                <w:rFonts w:hint="eastAsia"/>
                <w:b/>
                <w:bCs/>
              </w:rPr>
              <w:t>数据格式</w:t>
            </w:r>
          </w:p>
        </w:tc>
        <w:tc>
          <w:tcPr>
            <w:tcW w:w="4285" w:type="pct"/>
            <w:gridSpan w:val="3"/>
            <w:tcPrChange w:id="140" w:author="郭 盼盼" w:date="2019-06-08T15:36:00Z">
              <w:tcPr>
                <w:tcW w:w="4284" w:type="pct"/>
                <w:gridSpan w:val="5"/>
              </w:tcPr>
            </w:tcPrChange>
          </w:tcPr>
          <w:p w14:paraId="33344A0C" w14:textId="77777777" w:rsidR="00166773" w:rsidRDefault="00166773" w:rsidP="00DB17A6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json</w:t>
            </w:r>
          </w:p>
        </w:tc>
      </w:tr>
      <w:tr w:rsidR="00D3735B" w14:paraId="33344A32" w14:textId="77777777" w:rsidTr="0034454E">
        <w:trPr>
          <w:trHeight w:val="313"/>
          <w:jc w:val="center"/>
          <w:trPrChange w:id="141" w:author="郭 盼盼" w:date="2019-06-08T15:36:00Z">
            <w:trPr>
              <w:trHeight w:val="313"/>
              <w:jc w:val="center"/>
            </w:trPr>
          </w:trPrChange>
        </w:trPr>
        <w:tc>
          <w:tcPr>
            <w:tcW w:w="715" w:type="pct"/>
            <w:shd w:val="clear" w:color="auto" w:fill="C3BD96"/>
            <w:tcPrChange w:id="142" w:author="郭 盼盼" w:date="2019-06-08T15:36:00Z">
              <w:tcPr>
                <w:tcW w:w="716" w:type="pct"/>
                <w:gridSpan w:val="2"/>
                <w:shd w:val="clear" w:color="auto" w:fill="C3BD96"/>
              </w:tcPr>
            </w:tcPrChange>
          </w:tcPr>
          <w:p w14:paraId="33344A0E" w14:textId="77777777" w:rsidR="004717D9" w:rsidRPr="00582C03" w:rsidRDefault="004717D9" w:rsidP="00DB17A6">
            <w:pPr>
              <w:spacing w:line="240" w:lineRule="auto"/>
              <w:ind w:firstLineChars="0" w:firstLine="0"/>
              <w:jc w:val="left"/>
              <w:rPr>
                <w:b/>
                <w:bCs/>
              </w:rPr>
            </w:pPr>
            <w:r w:rsidRPr="00582C03">
              <w:rPr>
                <w:rFonts w:hint="eastAsia"/>
                <w:b/>
                <w:bCs/>
              </w:rPr>
              <w:t>结构示例</w:t>
            </w:r>
          </w:p>
        </w:tc>
        <w:tc>
          <w:tcPr>
            <w:tcW w:w="4285" w:type="pct"/>
            <w:gridSpan w:val="3"/>
            <w:tcPrChange w:id="143" w:author="郭 盼盼" w:date="2019-06-08T15:36:00Z">
              <w:tcPr>
                <w:tcW w:w="4284" w:type="pct"/>
                <w:gridSpan w:val="5"/>
              </w:tcPr>
            </w:tcPrChange>
          </w:tcPr>
          <w:p w14:paraId="71D449C8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{</w:t>
            </w:r>
          </w:p>
          <w:p w14:paraId="781F6CC6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"text"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"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巴格达市中心于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23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日遭火箭弹袭击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,</w:t>
            </w:r>
          </w:p>
          <w:p w14:paraId="689CD027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"harm_type"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"3_2_2_3"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,</w:t>
            </w:r>
          </w:p>
          <w:p w14:paraId="62EA5B7B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"triple"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 [</w:t>
            </w:r>
          </w:p>
          <w:p w14:paraId="53C46C6D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{</w:t>
            </w:r>
          </w:p>
          <w:p w14:paraId="31807D45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"subject"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 {</w:t>
            </w:r>
          </w:p>
          <w:p w14:paraId="29529A95" w14:textId="0A48F77D" w:rsidR="004717D9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"label"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1"/>
                <w:szCs w:val="21"/>
              </w:rPr>
              <w:t>[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"</w:t>
            </w:r>
            <w:del w:id="144" w:author="郭 盼盼" w:date="2019-06-08T15:36:00Z">
              <w:r w:rsidRPr="00F61025">
                <w:rPr>
                  <w:rFonts w:ascii="Consolas" w:eastAsia="宋体" w:hAnsi="Consolas" w:cs="宋体"/>
                  <w:color w:val="A31515"/>
                  <w:kern w:val="0"/>
                  <w:sz w:val="21"/>
                  <w:szCs w:val="21"/>
                </w:rPr>
                <w:delText>ITEM</w:delText>
              </w:r>
            </w:del>
            <w:r w:rsidR="009761C6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ITEM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],</w:t>
            </w:r>
          </w:p>
          <w:p w14:paraId="610109CA" w14:textId="77777777" w:rsidR="004717D9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       </w:t>
            </w: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"attribute"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{</w:t>
            </w:r>
          </w:p>
          <w:p w14:paraId="7FE1650B" w14:textId="2C4B263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1000" w:firstLine="210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"word"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"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火箭弹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"</w:t>
            </w:r>
          </w:p>
          <w:p w14:paraId="04EE4EF6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800" w:firstLine="168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}</w:t>
            </w:r>
          </w:p>
          <w:p w14:paraId="4557DF80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    },</w:t>
            </w:r>
          </w:p>
          <w:p w14:paraId="57260AD0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"predicate"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 {</w:t>
            </w:r>
          </w:p>
          <w:p w14:paraId="6979BB2E" w14:textId="6AF51B74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</w:t>
            </w:r>
            <w:del w:id="145" w:author="郭 盼盼" w:date="2019-06-08T15:36:00Z">
              <w:r w:rsidRPr="00F61025">
                <w:rPr>
                  <w:rFonts w:ascii="Consolas" w:eastAsia="宋体" w:hAnsi="Consolas" w:cs="宋体"/>
                  <w:color w:val="0451A5"/>
                  <w:kern w:val="0"/>
                  <w:sz w:val="21"/>
                  <w:szCs w:val="21"/>
                </w:rPr>
                <w:delText>label"</w:delText>
              </w:r>
              <w:r w:rsidRPr="00F61025">
                <w:rPr>
                  <w:rFonts w:ascii="Consolas" w:eastAsia="宋体" w:hAnsi="Consolas" w:cs="宋体"/>
                  <w:color w:val="000000"/>
                  <w:kern w:val="0"/>
                  <w:sz w:val="21"/>
                  <w:szCs w:val="21"/>
                </w:rPr>
                <w:delText xml:space="preserve">: </w:delText>
              </w:r>
              <w:r w:rsidRPr="00F61025">
                <w:rPr>
                  <w:rFonts w:ascii="Consolas" w:eastAsia="宋体" w:hAnsi="Consolas" w:cs="宋体"/>
                  <w:color w:val="A31515"/>
                  <w:kern w:val="0"/>
                  <w:sz w:val="21"/>
                  <w:szCs w:val="21"/>
                </w:rPr>
                <w:delText>"ITEM-LOC</w:delText>
              </w:r>
            </w:del>
            <w:ins w:id="146" w:author="郭 盼盼" w:date="2019-06-08T15:36:00Z">
              <w:r w:rsidR="00FD2CB2">
                <w:rPr>
                  <w:rFonts w:ascii="Consolas" w:eastAsia="宋体" w:hAnsi="Consolas" w:cs="宋体"/>
                  <w:color w:val="0451A5"/>
                  <w:kern w:val="0"/>
                  <w:sz w:val="21"/>
                  <w:szCs w:val="21"/>
                </w:rPr>
                <w:t>type</w:t>
              </w:r>
              <w:r w:rsidRPr="00F61025">
                <w:rPr>
                  <w:rFonts w:ascii="Consolas" w:eastAsia="宋体" w:hAnsi="Consolas" w:cs="宋体"/>
                  <w:color w:val="0451A5"/>
                  <w:kern w:val="0"/>
                  <w:sz w:val="21"/>
                  <w:szCs w:val="21"/>
                </w:rPr>
                <w:t>"</w:t>
              </w:r>
              <w:r w:rsidRPr="00F61025">
                <w:rPr>
                  <w:rFonts w:ascii="Consolas" w:eastAsia="宋体" w:hAnsi="Consolas" w:cs="宋体"/>
                  <w:color w:val="000000"/>
                  <w:kern w:val="0"/>
                  <w:sz w:val="21"/>
                  <w:szCs w:val="21"/>
                </w:rPr>
                <w:t xml:space="preserve">: </w:t>
              </w:r>
              <w:r w:rsidRPr="00F61025">
                <w:rPr>
                  <w:rFonts w:ascii="Consolas" w:eastAsia="宋体" w:hAnsi="Consolas" w:cs="宋体"/>
                  <w:color w:val="A31515"/>
                  <w:kern w:val="0"/>
                  <w:sz w:val="21"/>
                  <w:szCs w:val="21"/>
                </w:rPr>
                <w:t>"</w:t>
              </w:r>
              <w:r w:rsidR="00FD2CB2" w:rsidRPr="00F61025">
                <w:rPr>
                  <w:rFonts w:ascii="Consolas" w:eastAsia="宋体" w:hAnsi="Consolas" w:cs="宋体"/>
                  <w:color w:val="A31515"/>
                  <w:kern w:val="0"/>
                  <w:sz w:val="21"/>
                  <w:szCs w:val="21"/>
                </w:rPr>
                <w:t>袭击</w:t>
              </w:r>
            </w:ins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,</w:t>
            </w:r>
          </w:p>
          <w:p w14:paraId="7E0EC9F2" w14:textId="432BC048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"is_mutual"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="001C2557">
              <w:rPr>
                <w:rFonts w:ascii="Consolas" w:eastAsia="宋体" w:hAnsi="Consolas" w:cs="宋体"/>
                <w:color w:val="0000FF"/>
                <w:kern w:val="0"/>
                <w:sz w:val="21"/>
                <w:szCs w:val="21"/>
              </w:rPr>
              <w:t>0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,</w:t>
            </w:r>
          </w:p>
          <w:p w14:paraId="24EDAE38" w14:textId="732978A6" w:rsidR="004717D9" w:rsidRPr="00F61025" w:rsidRDefault="004717D9" w:rsidP="00FD2CB2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"attribute"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{</w:t>
            </w:r>
          </w:p>
          <w:p w14:paraId="582B2175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del w:id="147" w:author="郭 盼盼" w:date="2019-06-08T15:36:00Z"/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del w:id="148" w:author="郭 盼盼" w:date="2019-06-08T15:36:00Z">
              <w:r w:rsidRPr="00F61025">
                <w:rPr>
                  <w:rFonts w:ascii="Consolas" w:eastAsia="宋体" w:hAnsi="Consolas" w:cs="宋体"/>
                  <w:color w:val="000000"/>
                  <w:kern w:val="0"/>
                  <w:sz w:val="21"/>
                  <w:szCs w:val="21"/>
                </w:rPr>
                <w:delText xml:space="preserve">                    </w:delText>
              </w:r>
              <w:r>
                <w:rPr>
                  <w:rFonts w:ascii="Consolas" w:eastAsia="宋体" w:hAnsi="Consolas" w:cs="宋体"/>
                  <w:color w:val="000000"/>
                  <w:kern w:val="0"/>
                  <w:sz w:val="21"/>
                  <w:szCs w:val="21"/>
                </w:rPr>
                <w:delText xml:space="preserve">    </w:delText>
              </w:r>
              <w:r w:rsidRPr="00F61025">
                <w:rPr>
                  <w:rFonts w:ascii="Consolas" w:eastAsia="宋体" w:hAnsi="Consolas" w:cs="宋体"/>
                  <w:color w:val="0451A5"/>
                  <w:kern w:val="0"/>
                  <w:sz w:val="21"/>
                  <w:szCs w:val="21"/>
                </w:rPr>
                <w:delText>"word"</w:delText>
              </w:r>
              <w:r w:rsidRPr="00F61025">
                <w:rPr>
                  <w:rFonts w:ascii="Consolas" w:eastAsia="宋体" w:hAnsi="Consolas" w:cs="宋体"/>
                  <w:color w:val="000000"/>
                  <w:kern w:val="0"/>
                  <w:sz w:val="21"/>
                  <w:szCs w:val="21"/>
                </w:rPr>
                <w:delText xml:space="preserve">: </w:delText>
              </w:r>
              <w:r w:rsidRPr="00F61025">
                <w:rPr>
                  <w:rFonts w:ascii="Consolas" w:eastAsia="宋体" w:hAnsi="Consolas" w:cs="宋体"/>
                  <w:color w:val="A31515"/>
                  <w:kern w:val="0"/>
                  <w:sz w:val="21"/>
                  <w:szCs w:val="21"/>
                </w:rPr>
                <w:delText>"</w:delText>
              </w:r>
              <w:r w:rsidRPr="00F61025">
                <w:rPr>
                  <w:rFonts w:ascii="Consolas" w:eastAsia="宋体" w:hAnsi="Consolas" w:cs="宋体"/>
                  <w:color w:val="A31515"/>
                  <w:kern w:val="0"/>
                  <w:sz w:val="21"/>
                  <w:szCs w:val="21"/>
                </w:rPr>
                <w:delText>袭击</w:delText>
              </w:r>
              <w:r w:rsidRPr="00F61025">
                <w:rPr>
                  <w:rFonts w:ascii="Consolas" w:eastAsia="宋体" w:hAnsi="Consolas" w:cs="宋体"/>
                  <w:color w:val="A31515"/>
                  <w:kern w:val="0"/>
                  <w:sz w:val="21"/>
                  <w:szCs w:val="21"/>
                </w:rPr>
                <w:delText>"</w:delText>
              </w:r>
              <w:r w:rsidRPr="00F61025">
                <w:rPr>
                  <w:rFonts w:ascii="Consolas" w:eastAsia="宋体" w:hAnsi="Consolas" w:cs="宋体"/>
                  <w:color w:val="000000"/>
                  <w:kern w:val="0"/>
                  <w:sz w:val="21"/>
                  <w:szCs w:val="21"/>
                </w:rPr>
                <w:delText>,</w:delText>
              </w:r>
            </w:del>
          </w:p>
          <w:p w14:paraId="60A8FC8D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 xml:space="preserve">                       </w:t>
            </w: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"sentiment"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"0"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,</w:t>
            </w:r>
          </w:p>
          <w:p w14:paraId="4DED8A48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       </w:t>
            </w:r>
            <w:r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</w:t>
            </w: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"tendency"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"0"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,</w:t>
            </w:r>
          </w:p>
          <w:p w14:paraId="05F17BAA" w14:textId="5A05E179" w:rsidR="00AC0A4D" w:rsidRDefault="00AC0A4D" w:rsidP="00AC0A4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                </w:t>
            </w: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"time"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"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21"/>
                <w:szCs w:val="21"/>
              </w:rPr>
              <w:t>9012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-0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21"/>
                <w:szCs w:val="21"/>
              </w:rPr>
              <w:t>4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21"/>
                <w:szCs w:val="21"/>
              </w:rPr>
              <w:t>31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"</w:t>
            </w:r>
          </w:p>
          <w:p w14:paraId="2CDEDCED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            }</w:t>
            </w:r>
          </w:p>
          <w:p w14:paraId="7CCE31BB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    },</w:t>
            </w:r>
          </w:p>
          <w:p w14:paraId="0D56D7A3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"object"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 {</w:t>
            </w:r>
          </w:p>
          <w:p w14:paraId="579B2FB3" w14:textId="2EA7C277" w:rsidR="004717D9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"label"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[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"</w:t>
            </w:r>
            <w:del w:id="149" w:author="郭 盼盼" w:date="2019-06-08T15:36:00Z">
              <w:r w:rsidRPr="00F61025">
                <w:rPr>
                  <w:rFonts w:ascii="Consolas" w:eastAsia="宋体" w:hAnsi="Consolas" w:cs="宋体"/>
                  <w:color w:val="A31515"/>
                  <w:kern w:val="0"/>
                  <w:sz w:val="21"/>
                  <w:szCs w:val="21"/>
                </w:rPr>
                <w:delText>LOC</w:delText>
              </w:r>
            </w:del>
            <w:ins w:id="150" w:author="郭 盼盼" w:date="2019-06-08T15:36:00Z">
              <w:r w:rsidRPr="00F61025">
                <w:rPr>
                  <w:rFonts w:ascii="Consolas" w:eastAsia="宋体" w:hAnsi="Consolas" w:cs="宋体"/>
                  <w:color w:val="A31515"/>
                  <w:kern w:val="0"/>
                  <w:sz w:val="21"/>
                  <w:szCs w:val="21"/>
                </w:rPr>
                <w:t>L</w:t>
              </w:r>
            </w:ins>
            <w:r w:rsidR="00A97247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OC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]</w:t>
            </w:r>
          </w:p>
          <w:p w14:paraId="7781DBA9" w14:textId="77777777" w:rsidR="004717D9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       </w:t>
            </w: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"attribute"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{</w:t>
            </w:r>
          </w:p>
          <w:p w14:paraId="4BD4E957" w14:textId="74DC0B18" w:rsidR="004717D9" w:rsidRDefault="004717D9" w:rsidP="00DB17A6">
            <w:pPr>
              <w:widowControl/>
              <w:shd w:val="clear" w:color="auto" w:fill="FFFFFF"/>
              <w:spacing w:line="240" w:lineRule="auto"/>
              <w:ind w:firstLineChars="800" w:firstLine="168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</w:t>
            </w: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"word"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"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巴格达市中心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"</w:t>
            </w:r>
          </w:p>
          <w:p w14:paraId="42088DB1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800" w:firstLine="168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14:paraId="5D308608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</w:p>
          <w:p w14:paraId="2992CCBB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    }</w:t>
            </w:r>
          </w:p>
          <w:p w14:paraId="7FC4E404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3F6C7599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],</w:t>
            </w:r>
          </w:p>
          <w:p w14:paraId="3EE84A12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"entity"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: [</w:t>
            </w:r>
          </w:p>
          <w:p w14:paraId="706E660F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{</w:t>
            </w:r>
          </w:p>
          <w:p w14:paraId="564E3F44" w14:textId="38A29CF1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"label"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del w:id="151" w:author="郭 盼盼" w:date="2019-06-08T15:36:00Z">
              <w:r w:rsidRPr="00F61025">
                <w:rPr>
                  <w:rFonts w:ascii="Consolas" w:eastAsia="宋体" w:hAnsi="Consolas" w:cs="宋体"/>
                  <w:color w:val="A31515"/>
                  <w:kern w:val="0"/>
                  <w:sz w:val="21"/>
                  <w:szCs w:val="21"/>
                </w:rPr>
                <w:delText>"LOC"</w:delText>
              </w:r>
              <w:r w:rsidRPr="00F61025">
                <w:rPr>
                  <w:rFonts w:ascii="Consolas" w:eastAsia="宋体" w:hAnsi="Consolas" w:cs="宋体"/>
                  <w:color w:val="000000"/>
                  <w:kern w:val="0"/>
                  <w:sz w:val="21"/>
                  <w:szCs w:val="21"/>
                </w:rPr>
                <w:delText>,</w:delText>
              </w:r>
            </w:del>
            <w:ins w:id="152" w:author="郭 盼盼" w:date="2019-06-08T15:36:00Z">
              <w:r w:rsidR="00CF3182">
                <w:rPr>
                  <w:rFonts w:ascii="Consolas" w:eastAsia="宋体" w:hAnsi="Consolas" w:cs="宋体" w:hint="eastAsia"/>
                  <w:color w:val="000000"/>
                  <w:kern w:val="0"/>
                  <w:sz w:val="21"/>
                  <w:szCs w:val="21"/>
                </w:rPr>
                <w:t>[</w:t>
              </w:r>
              <w:r w:rsidRPr="00F61025">
                <w:rPr>
                  <w:rFonts w:ascii="Consolas" w:eastAsia="宋体" w:hAnsi="Consolas" w:cs="宋体"/>
                  <w:color w:val="A31515"/>
                  <w:kern w:val="0"/>
                  <w:sz w:val="21"/>
                  <w:szCs w:val="21"/>
                </w:rPr>
                <w:t>"L</w:t>
              </w:r>
            </w:ins>
            <w:r w:rsidR="00A97247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OC</w:t>
            </w:r>
            <w:ins w:id="153" w:author="郭 盼盼" w:date="2019-06-08T15:36:00Z">
              <w:r w:rsidRPr="00F61025">
                <w:rPr>
                  <w:rFonts w:ascii="Consolas" w:eastAsia="宋体" w:hAnsi="Consolas" w:cs="宋体"/>
                  <w:color w:val="A31515"/>
                  <w:kern w:val="0"/>
                  <w:sz w:val="21"/>
                  <w:szCs w:val="21"/>
                </w:rPr>
                <w:t>"</w:t>
              </w:r>
              <w:r w:rsidR="00CF3182">
                <w:rPr>
                  <w:rFonts w:ascii="Consolas" w:eastAsia="宋体" w:hAnsi="Consolas" w:cs="宋体"/>
                  <w:color w:val="000000"/>
                  <w:kern w:val="0"/>
                  <w:sz w:val="21"/>
                  <w:szCs w:val="21"/>
                </w:rPr>
                <w:t>]</w:t>
              </w:r>
            </w:ins>
          </w:p>
          <w:p w14:paraId="12DDEA40" w14:textId="77777777" w:rsidR="004717D9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"attribute"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{</w:t>
            </w:r>
          </w:p>
          <w:p w14:paraId="667044DB" w14:textId="516BA1E4" w:rsidR="004717D9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   </w:t>
            </w:r>
            <w:r w:rsidRPr="00F61025">
              <w:rPr>
                <w:rFonts w:ascii="Consolas" w:eastAsia="宋体" w:hAnsi="Consolas" w:cs="宋体"/>
                <w:color w:val="0451A5"/>
                <w:kern w:val="0"/>
                <w:sz w:val="21"/>
                <w:szCs w:val="21"/>
              </w:rPr>
              <w:t>"word"</w:t>
            </w: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"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巴格达</w:t>
            </w:r>
            <w:r w:rsidRPr="00F61025">
              <w:rPr>
                <w:rFonts w:ascii="Consolas" w:eastAsia="宋体" w:hAnsi="Consolas" w:cs="宋体"/>
                <w:color w:val="A31515"/>
                <w:kern w:val="0"/>
                <w:sz w:val="21"/>
                <w:szCs w:val="21"/>
              </w:rPr>
              <w:t>"</w:t>
            </w:r>
          </w:p>
          <w:p w14:paraId="7C0E7AD1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600" w:firstLine="126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}</w:t>
            </w:r>
          </w:p>
          <w:p w14:paraId="528AAE64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2D5125F2" w14:textId="77777777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 xml:space="preserve">    ]</w:t>
            </w:r>
          </w:p>
          <w:p w14:paraId="33344A31" w14:textId="1D2972CF" w:rsidR="004717D9" w:rsidRPr="00F61025" w:rsidRDefault="004717D9" w:rsidP="00DB17A6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eastAsia="宋体" w:hAnsi="Consolas" w:cs="宋体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34454E" w:rsidRPr="00166773" w14:paraId="153D7F38" w14:textId="77777777" w:rsidTr="0034454E">
        <w:trPr>
          <w:trHeight w:val="325"/>
          <w:jc w:val="center"/>
          <w:ins w:id="154" w:author="郭 盼盼" w:date="2019-06-08T15:36:00Z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BD96"/>
          </w:tcPr>
          <w:p w14:paraId="0BEB75F8" w14:textId="4FFCD7C5" w:rsidR="0034454E" w:rsidRPr="00582C03" w:rsidRDefault="0034454E" w:rsidP="00DB17A6">
            <w:pPr>
              <w:spacing w:line="240" w:lineRule="auto"/>
              <w:ind w:firstLineChars="0" w:firstLine="0"/>
              <w:jc w:val="left"/>
              <w:rPr>
                <w:ins w:id="155" w:author="郭 盼盼" w:date="2019-06-08T15:36:00Z"/>
                <w:b/>
                <w:bCs/>
              </w:rPr>
            </w:pPr>
            <w:ins w:id="156" w:author="郭 盼盼" w:date="2019-06-08T15:36:00Z">
              <w:r w:rsidRPr="0034454E">
                <w:rPr>
                  <w:rFonts w:hint="eastAsia"/>
                  <w:b/>
                  <w:bCs/>
                </w:rPr>
                <w:lastRenderedPageBreak/>
                <w:t>格式</w:t>
              </w:r>
            </w:ins>
          </w:p>
        </w:tc>
        <w:tc>
          <w:tcPr>
            <w:tcW w:w="42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E508" w14:textId="11F6A4D5" w:rsidR="00D60684" w:rsidRPr="00D60684" w:rsidRDefault="00D60684" w:rsidP="004F28D2">
            <w:pPr>
              <w:widowControl/>
              <w:spacing w:line="240" w:lineRule="auto"/>
              <w:ind w:firstLineChars="0" w:firstLine="0"/>
              <w:rPr>
                <w:ins w:id="157" w:author="郭 盼盼" w:date="2019-06-08T15:36:00Z"/>
                <w:bCs/>
              </w:rPr>
            </w:pPr>
            <w:ins w:id="158" w:author="郭 盼盼" w:date="2019-06-08T15:36:00Z">
              <w:r w:rsidRPr="00D60684">
                <w:rPr>
                  <w:rFonts w:hint="eastAsia"/>
                  <w:bCs/>
                </w:rPr>
                <w:t>实体</w:t>
              </w:r>
            </w:ins>
            <w:r w:rsidR="009761C6" w:rsidRPr="009761C6">
              <w:rPr>
                <w:rFonts w:ascii="仿宋_GB2312" w:cs="Calibri" w:hint="eastAsia"/>
                <w:kern w:val="0"/>
              </w:rPr>
              <w:t>特指</w:t>
            </w:r>
            <w:r w:rsidR="009761C6">
              <w:rPr>
                <w:rFonts w:eastAsia="宋体" w:cs="Calibri" w:hint="eastAsia"/>
                <w:kern w:val="0"/>
              </w:rPr>
              <w:t>label</w:t>
            </w:r>
            <w:bookmarkStart w:id="159" w:name="_GoBack"/>
            <w:bookmarkEnd w:id="159"/>
            <w:ins w:id="160" w:author="郭 盼盼" w:date="2019-06-08T15:36:00Z">
              <w:r w:rsidR="0034454E" w:rsidRPr="00D60684">
                <w:rPr>
                  <w:rFonts w:hint="eastAsia"/>
                  <w:bCs/>
                </w:rPr>
                <w:t>格式为大写</w:t>
              </w:r>
              <w:r w:rsidR="0034454E" w:rsidRPr="00D60684">
                <w:rPr>
                  <w:rFonts w:hint="eastAsia"/>
                  <w:bCs/>
                </w:rPr>
                <w:t xml:space="preserve">(eg: </w:t>
              </w:r>
            </w:ins>
            <w:r w:rsidR="009761C6">
              <w:rPr>
                <w:bCs/>
              </w:rPr>
              <w:t>ITEM</w:t>
            </w:r>
            <w:ins w:id="161" w:author="郭 盼盼" w:date="2019-06-08T15:36:00Z">
              <w:r w:rsidR="0034454E" w:rsidRPr="00D60684">
                <w:rPr>
                  <w:rFonts w:hint="eastAsia"/>
                  <w:bCs/>
                </w:rPr>
                <w:t>)</w:t>
              </w:r>
            </w:ins>
            <w:r w:rsidR="00B042BB">
              <w:rPr>
                <w:rFonts w:hint="eastAsia"/>
                <w:bCs/>
              </w:rPr>
              <w:t>或大写缩写</w:t>
            </w:r>
            <w:r w:rsidR="00B042BB">
              <w:rPr>
                <w:rFonts w:hint="eastAsia"/>
                <w:bCs/>
              </w:rPr>
              <w:t>(</w:t>
            </w:r>
            <w:r w:rsidR="00B042BB">
              <w:rPr>
                <w:bCs/>
              </w:rPr>
              <w:t>eg: ORG)</w:t>
            </w:r>
            <w:r w:rsidR="00C33677">
              <w:rPr>
                <w:rFonts w:hint="eastAsia"/>
                <w:bCs/>
              </w:rPr>
              <w:t>，非特指</w:t>
            </w:r>
            <w:r w:rsidR="00B042BB">
              <w:rPr>
                <w:rFonts w:hint="eastAsia"/>
                <w:bCs/>
              </w:rPr>
              <w:t>l</w:t>
            </w:r>
            <w:r w:rsidR="00B042BB">
              <w:rPr>
                <w:bCs/>
              </w:rPr>
              <w:t>abel</w:t>
            </w:r>
            <w:r w:rsidR="009761C6">
              <w:rPr>
                <w:rFonts w:hint="eastAsia"/>
                <w:bCs/>
              </w:rPr>
              <w:t>首字母大写</w:t>
            </w:r>
            <w:r w:rsidR="00C33677">
              <w:rPr>
                <w:rFonts w:hint="eastAsia"/>
                <w:bCs/>
              </w:rPr>
              <w:t>(</w:t>
            </w:r>
            <w:r w:rsidR="00C33677">
              <w:rPr>
                <w:bCs/>
              </w:rPr>
              <w:t>eg: Play)</w:t>
            </w:r>
            <w:r w:rsidR="009761C6">
              <w:rPr>
                <w:rFonts w:hint="eastAsia"/>
                <w:bCs/>
              </w:rPr>
              <w:t>，</w:t>
            </w:r>
          </w:p>
          <w:p w14:paraId="1544C5B3" w14:textId="4715A898" w:rsidR="00D60684" w:rsidRPr="00D60684" w:rsidRDefault="0034454E" w:rsidP="004F28D2">
            <w:pPr>
              <w:widowControl/>
              <w:spacing w:line="240" w:lineRule="auto"/>
              <w:ind w:firstLineChars="0" w:firstLine="0"/>
              <w:rPr>
                <w:ins w:id="162" w:author="郭 盼盼" w:date="2019-06-08T15:36:00Z"/>
                <w:bCs/>
              </w:rPr>
            </w:pPr>
            <w:ins w:id="163" w:author="郭 盼盼" w:date="2019-06-08T15:36:00Z">
              <w:r w:rsidRPr="00D60684">
                <w:rPr>
                  <w:rFonts w:hint="eastAsia"/>
                  <w:bCs/>
                </w:rPr>
                <w:t>关系</w:t>
              </w:r>
              <w:r w:rsidR="00D60684" w:rsidRPr="00D60684">
                <w:rPr>
                  <w:rFonts w:eastAsia="宋体" w:cs="Calibri"/>
                  <w:kern w:val="0"/>
                </w:rPr>
                <w:t>type</w:t>
              </w:r>
              <w:r w:rsidR="00D60684" w:rsidRPr="009761C6">
                <w:rPr>
                  <w:rFonts w:ascii="仿宋_GB2312" w:hAnsi="Consolas" w:cs="宋体" w:hint="eastAsia"/>
                  <w:kern w:val="0"/>
                </w:rPr>
                <w:t>英文</w:t>
              </w:r>
              <w:r w:rsidRPr="00D60684">
                <w:rPr>
                  <w:rFonts w:hint="eastAsia"/>
                  <w:bCs/>
                </w:rPr>
                <w:t>格式为全大写加下划线</w:t>
              </w:r>
              <w:r w:rsidRPr="00D60684">
                <w:rPr>
                  <w:rFonts w:hint="eastAsia"/>
                  <w:bCs/>
                </w:rPr>
                <w:t>(eg: AN_INSTANCE)</w:t>
              </w:r>
              <w:r w:rsidRPr="00D60684">
                <w:rPr>
                  <w:rFonts w:hint="eastAsia"/>
                  <w:bCs/>
                </w:rPr>
                <w:t>，</w:t>
              </w:r>
            </w:ins>
          </w:p>
          <w:p w14:paraId="24CE3113" w14:textId="411D1F41" w:rsidR="0034454E" w:rsidRPr="00D60684" w:rsidRDefault="0034454E" w:rsidP="004F28D2">
            <w:pPr>
              <w:widowControl/>
              <w:spacing w:line="240" w:lineRule="auto"/>
              <w:ind w:firstLineChars="0" w:firstLine="0"/>
              <w:rPr>
                <w:ins w:id="164" w:author="郭 盼盼" w:date="2019-06-08T15:36:00Z"/>
                <w:bCs/>
              </w:rPr>
            </w:pPr>
            <w:ins w:id="165" w:author="郭 盼盼" w:date="2019-06-08T15:36:00Z">
              <w:r w:rsidRPr="00D60684">
                <w:rPr>
                  <w:rFonts w:hint="eastAsia"/>
                  <w:bCs/>
                </w:rPr>
                <w:t>属性</w:t>
              </w:r>
              <w:r w:rsidRPr="00D60684">
                <w:rPr>
                  <w:rFonts w:hint="eastAsia"/>
                  <w:bCs/>
                </w:rPr>
                <w:t>key</w:t>
              </w:r>
              <w:r w:rsidRPr="00D60684">
                <w:rPr>
                  <w:rFonts w:hint="eastAsia"/>
                  <w:bCs/>
                </w:rPr>
                <w:t>格式为全小写加下划线（</w:t>
              </w:r>
              <w:r w:rsidRPr="00D60684">
                <w:rPr>
                  <w:rFonts w:hint="eastAsia"/>
                  <w:bCs/>
                </w:rPr>
                <w:t>eg: come_from</w:t>
              </w:r>
              <w:r w:rsidRPr="00D60684">
                <w:rPr>
                  <w:rFonts w:hint="eastAsia"/>
                  <w:bCs/>
                </w:rPr>
                <w:t>）</w:t>
              </w:r>
            </w:ins>
          </w:p>
        </w:tc>
      </w:tr>
      <w:tr w:rsidR="00836239" w:rsidRPr="00166773" w14:paraId="33344A37" w14:textId="77777777" w:rsidTr="0034454E">
        <w:trPr>
          <w:trHeight w:val="325"/>
          <w:jc w:val="center"/>
          <w:trPrChange w:id="166" w:author="郭 盼盼" w:date="2019-06-08T15:36:00Z">
            <w:trPr>
              <w:trHeight w:val="325"/>
              <w:jc w:val="center"/>
            </w:trPr>
          </w:trPrChange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BD96"/>
            <w:tcPrChange w:id="167" w:author="郭 盼盼" w:date="2019-06-08T15:36:00Z">
              <w:tcPr>
                <w:tcW w:w="716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3BD96"/>
              </w:tcPr>
            </w:tcPrChange>
          </w:tcPr>
          <w:p w14:paraId="33344A33" w14:textId="77777777" w:rsidR="00166773" w:rsidRPr="00582C03" w:rsidRDefault="00166773" w:rsidP="00DB17A6">
            <w:pPr>
              <w:spacing w:line="240" w:lineRule="auto"/>
              <w:ind w:firstLineChars="0" w:firstLine="0"/>
              <w:jc w:val="left"/>
              <w:rPr>
                <w:b/>
                <w:bCs/>
              </w:rPr>
            </w:pPr>
            <w:r w:rsidRPr="00582C03"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8" w:author="郭 盼盼" w:date="2019-06-08T15:36:00Z">
              <w:tcPr>
                <w:tcW w:w="1071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34" w14:textId="77777777" w:rsidR="00166773" w:rsidRPr="00166773" w:rsidRDefault="00166773" w:rsidP="004F28D2">
            <w:pPr>
              <w:widowControl/>
              <w:spacing w:line="240" w:lineRule="auto"/>
              <w:ind w:firstLineChars="0" w:firstLine="0"/>
              <w:rPr>
                <w:b/>
              </w:rPr>
            </w:pPr>
            <w:r w:rsidRPr="00166773">
              <w:rPr>
                <w:rFonts w:hint="eastAsia"/>
                <w:b/>
              </w:rPr>
              <w:t>字段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9" w:author="郭 盼盼" w:date="2019-06-08T15:36:00Z">
              <w:tcPr>
                <w:tcW w:w="71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35" w14:textId="77777777" w:rsidR="00166773" w:rsidRPr="00166773" w:rsidRDefault="00166773" w:rsidP="004F28D2">
            <w:pPr>
              <w:widowControl/>
              <w:spacing w:line="240" w:lineRule="auto"/>
              <w:ind w:firstLineChars="0" w:firstLine="0"/>
              <w:rPr>
                <w:rFonts w:ascii="宋体" w:hAnsi="宋体"/>
                <w:b/>
                <w:color w:val="000000"/>
              </w:rPr>
            </w:pPr>
            <w:r w:rsidRPr="00166773">
              <w:rPr>
                <w:rFonts w:ascii="宋体" w:hAnsi="宋体" w:hint="eastAsia"/>
                <w:b/>
                <w:color w:val="000000"/>
              </w:rPr>
              <w:t>类型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0" w:author="郭 盼盼" w:date="2019-06-08T15:36:00Z">
              <w:tcPr>
                <w:tcW w:w="25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36" w14:textId="77777777" w:rsidR="00166773" w:rsidRPr="00166773" w:rsidRDefault="00166773" w:rsidP="004F28D2">
            <w:pPr>
              <w:widowControl/>
              <w:spacing w:line="240" w:lineRule="auto"/>
              <w:ind w:firstLineChars="0" w:firstLine="0"/>
              <w:rPr>
                <w:b/>
              </w:rPr>
            </w:pPr>
            <w:r w:rsidRPr="00166773">
              <w:rPr>
                <w:rFonts w:hint="eastAsia"/>
                <w:b/>
              </w:rPr>
              <w:t>注释</w:t>
            </w:r>
          </w:p>
        </w:tc>
      </w:tr>
      <w:tr w:rsidR="00D60684" w:rsidRPr="00166773" w14:paraId="33344A3C" w14:textId="77777777" w:rsidTr="0034454E">
        <w:trPr>
          <w:trHeight w:val="325"/>
          <w:jc w:val="center"/>
        </w:trPr>
        <w:tc>
          <w:tcPr>
            <w:tcW w:w="7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3BD96"/>
          </w:tcPr>
          <w:p w14:paraId="33344A38" w14:textId="0976C9DE" w:rsidR="00166773" w:rsidRPr="00582C03" w:rsidRDefault="00310884" w:rsidP="00DB17A6">
            <w:pPr>
              <w:spacing w:line="240" w:lineRule="auto"/>
              <w:ind w:firstLineChars="0"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整体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4A39" w14:textId="77777777" w:rsidR="00166773" w:rsidRPr="00166773" w:rsidRDefault="00166773" w:rsidP="004F28D2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"text"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4A3A" w14:textId="77777777" w:rsidR="00166773" w:rsidRPr="00166773" w:rsidRDefault="00166773" w:rsidP="004F28D2">
            <w:pPr>
              <w:widowControl/>
              <w:spacing w:line="24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166773">
              <w:rPr>
                <w:rFonts w:ascii="宋体" w:hAnsi="宋体" w:hint="eastAsia"/>
                <w:color w:val="000000"/>
              </w:rPr>
              <w:t>String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4A3B" w14:textId="77777777" w:rsidR="00166773" w:rsidRPr="00166773" w:rsidRDefault="00166773" w:rsidP="004F28D2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原文</w:t>
            </w:r>
          </w:p>
        </w:tc>
      </w:tr>
      <w:tr w:rsidR="00836239" w:rsidRPr="00166773" w14:paraId="33344A41" w14:textId="77777777" w:rsidTr="0034454E">
        <w:trPr>
          <w:trHeight w:val="325"/>
          <w:jc w:val="center"/>
          <w:trPrChange w:id="171" w:author="郭 盼盼" w:date="2019-06-08T15:36:00Z">
            <w:trPr>
              <w:trHeight w:val="325"/>
              <w:jc w:val="center"/>
            </w:trPr>
          </w:trPrChange>
        </w:trPr>
        <w:tc>
          <w:tcPr>
            <w:tcW w:w="7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3BD96"/>
            <w:tcPrChange w:id="172" w:author="郭 盼盼" w:date="2019-06-08T15:36:00Z">
              <w:tcPr>
                <w:tcW w:w="716" w:type="pct"/>
                <w:gridSpan w:val="2"/>
                <w:vMerge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C3BD96"/>
              </w:tcPr>
            </w:tcPrChange>
          </w:tcPr>
          <w:p w14:paraId="33344A3D" w14:textId="77777777" w:rsidR="00166773" w:rsidRPr="00582C03" w:rsidRDefault="00166773" w:rsidP="00DB17A6">
            <w:pPr>
              <w:spacing w:line="240" w:lineRule="auto"/>
              <w:ind w:firstLineChars="0" w:firstLine="0"/>
              <w:jc w:val="left"/>
              <w:rPr>
                <w:b/>
                <w:bCs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3" w:author="郭 盼盼" w:date="2019-06-08T15:36:00Z">
              <w:tcPr>
                <w:tcW w:w="1071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3E" w14:textId="419205A0" w:rsidR="00166773" w:rsidRPr="00166773" w:rsidRDefault="00166773" w:rsidP="004F28D2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"harm</w:t>
            </w:r>
            <w:r w:rsidR="006F7734">
              <w:t>_</w:t>
            </w:r>
            <w:r w:rsidRPr="00166773">
              <w:rPr>
                <w:rFonts w:hint="eastAsia"/>
              </w:rPr>
              <w:t>type"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4" w:author="郭 盼盼" w:date="2019-06-08T15:36:00Z">
              <w:tcPr>
                <w:tcW w:w="71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3F" w14:textId="77777777" w:rsidR="00166773" w:rsidRPr="00166773" w:rsidRDefault="00166773" w:rsidP="004F28D2">
            <w:pPr>
              <w:widowControl/>
              <w:spacing w:line="24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166773">
              <w:rPr>
                <w:rFonts w:ascii="宋体" w:hAnsi="宋体" w:hint="eastAsia"/>
                <w:color w:val="000000"/>
              </w:rPr>
              <w:t>String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5" w:author="郭 盼盼" w:date="2019-06-08T15:36:00Z">
              <w:tcPr>
                <w:tcW w:w="25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40" w14:textId="77777777" w:rsidR="00166773" w:rsidRPr="00166773" w:rsidRDefault="00166773" w:rsidP="004F28D2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有害类型，从有害类型列表中选择</w:t>
            </w:r>
          </w:p>
        </w:tc>
      </w:tr>
      <w:tr w:rsidR="00836239" w:rsidRPr="00166773" w14:paraId="33344A46" w14:textId="77777777" w:rsidTr="0034454E">
        <w:trPr>
          <w:trHeight w:val="325"/>
          <w:jc w:val="center"/>
          <w:trPrChange w:id="176" w:author="郭 盼盼" w:date="2019-06-08T15:36:00Z">
            <w:trPr>
              <w:trHeight w:val="325"/>
              <w:jc w:val="center"/>
            </w:trPr>
          </w:trPrChange>
        </w:trPr>
        <w:tc>
          <w:tcPr>
            <w:tcW w:w="7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3BD96"/>
            <w:tcPrChange w:id="177" w:author="郭 盼盼" w:date="2019-06-08T15:36:00Z">
              <w:tcPr>
                <w:tcW w:w="716" w:type="pct"/>
                <w:gridSpan w:val="2"/>
                <w:vMerge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C3BD96"/>
              </w:tcPr>
            </w:tcPrChange>
          </w:tcPr>
          <w:p w14:paraId="33344A42" w14:textId="77777777" w:rsidR="00166773" w:rsidRPr="00582C03" w:rsidRDefault="00166773" w:rsidP="00DB17A6">
            <w:pPr>
              <w:spacing w:line="240" w:lineRule="auto"/>
              <w:ind w:firstLineChars="0" w:firstLine="0"/>
              <w:jc w:val="left"/>
              <w:rPr>
                <w:b/>
                <w:bCs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8" w:author="郭 盼盼" w:date="2019-06-08T15:36:00Z">
              <w:tcPr>
                <w:tcW w:w="1071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43" w14:textId="77777777" w:rsidR="00166773" w:rsidRPr="00166773" w:rsidRDefault="00166773" w:rsidP="004F28D2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"triple"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9" w:author="郭 盼盼" w:date="2019-06-08T15:36:00Z">
              <w:tcPr>
                <w:tcW w:w="71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44" w14:textId="77777777" w:rsidR="00166773" w:rsidRPr="00166773" w:rsidRDefault="00166773" w:rsidP="004F28D2">
            <w:pPr>
              <w:widowControl/>
              <w:spacing w:line="24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166773">
              <w:rPr>
                <w:rFonts w:ascii="宋体" w:hAnsi="宋体" w:hint="eastAsia"/>
                <w:color w:val="000000"/>
              </w:rPr>
              <w:t>Array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0" w:author="郭 盼盼" w:date="2019-06-08T15:36:00Z">
              <w:tcPr>
                <w:tcW w:w="25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45" w14:textId="77777777" w:rsidR="00166773" w:rsidRPr="00166773" w:rsidRDefault="00166773" w:rsidP="004F28D2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三元组列表</w:t>
            </w:r>
          </w:p>
        </w:tc>
      </w:tr>
      <w:tr w:rsidR="00D60684" w:rsidRPr="00166773" w14:paraId="33344A4B" w14:textId="77777777" w:rsidTr="0034454E">
        <w:trPr>
          <w:trHeight w:val="325"/>
          <w:jc w:val="center"/>
        </w:trPr>
        <w:tc>
          <w:tcPr>
            <w:tcW w:w="7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BD96"/>
          </w:tcPr>
          <w:p w14:paraId="33344A47" w14:textId="77777777" w:rsidR="00166773" w:rsidRPr="00582C03" w:rsidRDefault="00166773" w:rsidP="00DB17A6">
            <w:pPr>
              <w:spacing w:line="240" w:lineRule="auto"/>
              <w:ind w:firstLineChars="0" w:firstLine="0"/>
              <w:jc w:val="left"/>
              <w:rPr>
                <w:b/>
                <w:bCs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4A48" w14:textId="77777777" w:rsidR="00166773" w:rsidRPr="00166773" w:rsidRDefault="00166773" w:rsidP="004F28D2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"entity"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4A49" w14:textId="77777777" w:rsidR="00166773" w:rsidRPr="00166773" w:rsidRDefault="00166773" w:rsidP="004F28D2">
            <w:pPr>
              <w:widowControl/>
              <w:spacing w:line="24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166773">
              <w:rPr>
                <w:rFonts w:ascii="宋体" w:hAnsi="宋体" w:hint="eastAsia"/>
                <w:color w:val="000000"/>
              </w:rPr>
              <w:t>Array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4A4A" w14:textId="77777777" w:rsidR="00166773" w:rsidRPr="00166773" w:rsidRDefault="00166773" w:rsidP="004F28D2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非三元组实体列表</w:t>
            </w:r>
          </w:p>
        </w:tc>
      </w:tr>
      <w:tr w:rsidR="00D60684" w:rsidRPr="00166773" w14:paraId="33344A50" w14:textId="77777777" w:rsidTr="0034454E">
        <w:trPr>
          <w:trHeight w:val="325"/>
          <w:jc w:val="center"/>
        </w:trPr>
        <w:tc>
          <w:tcPr>
            <w:tcW w:w="7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3BD96"/>
          </w:tcPr>
          <w:p w14:paraId="33344A4C" w14:textId="77777777" w:rsidR="00166773" w:rsidRPr="00582C03" w:rsidRDefault="00166773" w:rsidP="00DB17A6">
            <w:pPr>
              <w:spacing w:line="240" w:lineRule="auto"/>
              <w:ind w:firstLineChars="0" w:firstLine="0"/>
              <w:jc w:val="left"/>
              <w:rPr>
                <w:b/>
                <w:bCs/>
              </w:rPr>
            </w:pPr>
            <w:r w:rsidRPr="00582C03">
              <w:rPr>
                <w:rFonts w:hint="eastAsia"/>
                <w:b/>
                <w:bCs/>
              </w:rPr>
              <w:t>三元组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4A4D" w14:textId="77777777" w:rsidR="00166773" w:rsidRPr="00166773" w:rsidRDefault="00166773" w:rsidP="004F28D2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"subject"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4A4E" w14:textId="77777777" w:rsidR="00166773" w:rsidRPr="00166773" w:rsidRDefault="00166773" w:rsidP="004F28D2">
            <w:pPr>
              <w:widowControl/>
              <w:spacing w:line="24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166773">
              <w:rPr>
                <w:rFonts w:ascii="宋体" w:hAnsi="宋体" w:hint="eastAsia"/>
                <w:color w:val="000000"/>
              </w:rPr>
              <w:t>Object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4A4F" w14:textId="25DBFD58" w:rsidR="00166773" w:rsidRPr="00166773" w:rsidRDefault="00166773" w:rsidP="004F28D2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主语</w:t>
            </w:r>
            <w:r w:rsidR="00310884">
              <w:rPr>
                <w:rFonts w:hint="eastAsia"/>
              </w:rPr>
              <w:t>(</w:t>
            </w:r>
            <w:r w:rsidR="00310884">
              <w:rPr>
                <w:rFonts w:hint="eastAsia"/>
              </w:rPr>
              <w:t>实体</w:t>
            </w:r>
            <w:r w:rsidR="00310884">
              <w:t>)</w:t>
            </w:r>
            <w:r w:rsidR="00310884">
              <w:rPr>
                <w:rFonts w:hint="eastAsia"/>
              </w:rPr>
              <w:t>键值对</w:t>
            </w:r>
          </w:p>
        </w:tc>
      </w:tr>
      <w:tr w:rsidR="00836239" w:rsidRPr="00166773" w14:paraId="33344A55" w14:textId="77777777" w:rsidTr="0034454E">
        <w:trPr>
          <w:trHeight w:val="325"/>
          <w:jc w:val="center"/>
          <w:trPrChange w:id="181" w:author="郭 盼盼" w:date="2019-06-08T15:36:00Z">
            <w:trPr>
              <w:trHeight w:val="325"/>
              <w:jc w:val="center"/>
            </w:trPr>
          </w:trPrChange>
        </w:trPr>
        <w:tc>
          <w:tcPr>
            <w:tcW w:w="7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3BD96"/>
            <w:tcPrChange w:id="182" w:author="郭 盼盼" w:date="2019-06-08T15:36:00Z">
              <w:tcPr>
                <w:tcW w:w="716" w:type="pct"/>
                <w:gridSpan w:val="2"/>
                <w:vMerge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C3BD96"/>
              </w:tcPr>
            </w:tcPrChange>
          </w:tcPr>
          <w:p w14:paraId="33344A51" w14:textId="77777777" w:rsidR="00166773" w:rsidRPr="00166773" w:rsidRDefault="00166773" w:rsidP="00DB17A6">
            <w:pPr>
              <w:spacing w:line="240" w:lineRule="auto"/>
              <w:ind w:firstLineChars="0" w:firstLine="0"/>
              <w:jc w:val="left"/>
              <w:rPr>
                <w:b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3" w:author="郭 盼盼" w:date="2019-06-08T15:36:00Z">
              <w:tcPr>
                <w:tcW w:w="1071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52" w14:textId="77777777" w:rsidR="00166773" w:rsidRPr="00166773" w:rsidRDefault="00166773" w:rsidP="004F28D2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"predicate"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4" w:author="郭 盼盼" w:date="2019-06-08T15:36:00Z">
              <w:tcPr>
                <w:tcW w:w="71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53" w14:textId="77777777" w:rsidR="00166773" w:rsidRPr="00166773" w:rsidRDefault="00166773" w:rsidP="004F28D2">
            <w:pPr>
              <w:widowControl/>
              <w:spacing w:line="24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166773">
              <w:rPr>
                <w:rFonts w:ascii="宋体" w:hAnsi="宋体" w:hint="eastAsia"/>
                <w:color w:val="000000"/>
              </w:rPr>
              <w:t>Object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5" w:author="郭 盼盼" w:date="2019-06-08T15:36:00Z">
              <w:tcPr>
                <w:tcW w:w="25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54" w14:textId="10531A25" w:rsidR="00166773" w:rsidRPr="00166773" w:rsidRDefault="00D27D0C" w:rsidP="004F28D2">
            <w:pPr>
              <w:widowControl/>
              <w:spacing w:line="240" w:lineRule="auto"/>
              <w:ind w:firstLineChars="0" w:firstLine="0"/>
            </w:pPr>
            <w:r>
              <w:rPr>
                <w:rFonts w:hint="eastAsia"/>
              </w:rPr>
              <w:t>谓语</w:t>
            </w:r>
            <w:r w:rsidR="00310884">
              <w:rPr>
                <w:rFonts w:hint="eastAsia"/>
              </w:rPr>
              <w:t>(</w:t>
            </w:r>
            <w:r w:rsidR="00310884">
              <w:rPr>
                <w:rFonts w:hint="eastAsia"/>
              </w:rPr>
              <w:t>关系</w:t>
            </w:r>
            <w:r w:rsidR="00310884">
              <w:t>)</w:t>
            </w:r>
            <w:r w:rsidR="00310884">
              <w:rPr>
                <w:rFonts w:hint="eastAsia"/>
              </w:rPr>
              <w:t>键值对</w:t>
            </w:r>
          </w:p>
        </w:tc>
      </w:tr>
      <w:tr w:rsidR="00D60684" w:rsidRPr="00166773" w14:paraId="33344A5A" w14:textId="77777777" w:rsidTr="0034454E">
        <w:trPr>
          <w:trHeight w:val="325"/>
          <w:jc w:val="center"/>
        </w:trPr>
        <w:tc>
          <w:tcPr>
            <w:tcW w:w="7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BD96"/>
          </w:tcPr>
          <w:p w14:paraId="33344A56" w14:textId="77777777" w:rsidR="00166773" w:rsidRPr="00166773" w:rsidRDefault="00166773" w:rsidP="00DB17A6">
            <w:pPr>
              <w:spacing w:line="240" w:lineRule="auto"/>
              <w:ind w:firstLineChars="0" w:firstLine="0"/>
              <w:jc w:val="left"/>
              <w:rPr>
                <w:b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4A57" w14:textId="77777777" w:rsidR="00166773" w:rsidRPr="00166773" w:rsidRDefault="00166773" w:rsidP="004F28D2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"object"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4A58" w14:textId="77777777" w:rsidR="00166773" w:rsidRPr="00166773" w:rsidRDefault="00166773" w:rsidP="004F28D2">
            <w:pPr>
              <w:widowControl/>
              <w:spacing w:line="24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166773">
              <w:rPr>
                <w:rFonts w:ascii="宋体" w:hAnsi="宋体" w:hint="eastAsia"/>
                <w:color w:val="000000"/>
              </w:rPr>
              <w:t>Object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4A59" w14:textId="3327FB3C" w:rsidR="00166773" w:rsidRPr="00166773" w:rsidRDefault="00166773" w:rsidP="004F28D2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宾语</w:t>
            </w:r>
            <w:r w:rsidR="00310884">
              <w:rPr>
                <w:rFonts w:hint="eastAsia"/>
              </w:rPr>
              <w:t>(</w:t>
            </w:r>
            <w:r w:rsidR="00310884">
              <w:rPr>
                <w:rFonts w:hint="eastAsia"/>
              </w:rPr>
              <w:t>实体</w:t>
            </w:r>
            <w:r w:rsidR="00310884">
              <w:t>)</w:t>
            </w:r>
            <w:r w:rsidR="00310884">
              <w:rPr>
                <w:rFonts w:hint="eastAsia"/>
              </w:rPr>
              <w:t>键值对</w:t>
            </w:r>
          </w:p>
        </w:tc>
      </w:tr>
      <w:tr w:rsidR="00D60684" w:rsidRPr="00166773" w14:paraId="33344A5F" w14:textId="77777777" w:rsidTr="0034454E">
        <w:trPr>
          <w:trHeight w:val="325"/>
          <w:jc w:val="center"/>
        </w:trPr>
        <w:tc>
          <w:tcPr>
            <w:tcW w:w="7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3BD96"/>
          </w:tcPr>
          <w:p w14:paraId="33344A5B" w14:textId="77777777" w:rsidR="00FD0D49" w:rsidRPr="00166773" w:rsidRDefault="00FD0D49" w:rsidP="00DB17A6">
            <w:pPr>
              <w:spacing w:line="240" w:lineRule="auto"/>
              <w:ind w:firstLineChars="0" w:firstLine="0"/>
              <w:jc w:val="left"/>
              <w:rPr>
                <w:b/>
              </w:rPr>
            </w:pPr>
            <w:r w:rsidRPr="00166773">
              <w:rPr>
                <w:rFonts w:hint="eastAsia"/>
                <w:b/>
              </w:rPr>
              <w:t>实体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4A5C" w14:textId="2C9A07B5" w:rsidR="00FD0D49" w:rsidRPr="00166773" w:rsidRDefault="00FD0D49" w:rsidP="004F28D2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"label"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4A5D" w14:textId="67941E43" w:rsidR="00FD0D49" w:rsidRPr="00166773" w:rsidRDefault="00FD0D49" w:rsidP="004F28D2">
            <w:pPr>
              <w:widowControl/>
              <w:spacing w:line="24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166773">
              <w:rPr>
                <w:rFonts w:ascii="宋体" w:hAnsi="宋体" w:hint="eastAsia"/>
                <w:color w:val="000000"/>
              </w:rPr>
              <w:t>Array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4A5E" w14:textId="3C0B0E63" w:rsidR="00FD0D49" w:rsidRPr="00166773" w:rsidRDefault="00FD0D49" w:rsidP="004F28D2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实体标签</w:t>
            </w:r>
            <w:r>
              <w:rPr>
                <w:rFonts w:hint="eastAsia"/>
              </w:rPr>
              <w:t>列表</w:t>
            </w:r>
            <w:r w:rsidRPr="00166773">
              <w:rPr>
                <w:rFonts w:hint="eastAsia"/>
              </w:rPr>
              <w:t>，从标签</w:t>
            </w:r>
            <w:r w:rsidR="007B3790">
              <w:rPr>
                <w:rFonts w:hint="eastAsia"/>
              </w:rPr>
              <w:t>字典</w:t>
            </w:r>
            <w:r w:rsidRPr="00166773">
              <w:rPr>
                <w:rFonts w:hint="eastAsia"/>
              </w:rPr>
              <w:t>中选择</w:t>
            </w:r>
          </w:p>
        </w:tc>
      </w:tr>
      <w:tr w:rsidR="00FD0D49" w:rsidRPr="00166773" w14:paraId="33344A69" w14:textId="77777777" w:rsidTr="0034454E">
        <w:trPr>
          <w:trHeight w:val="325"/>
          <w:jc w:val="center"/>
          <w:trPrChange w:id="186" w:author="郭 盼盼" w:date="2019-06-08T15:36:00Z">
            <w:trPr>
              <w:trHeight w:val="325"/>
              <w:jc w:val="center"/>
            </w:trPr>
          </w:trPrChange>
        </w:trPr>
        <w:tc>
          <w:tcPr>
            <w:tcW w:w="7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3BD96"/>
            <w:tcPrChange w:id="187" w:author="郭 盼盼" w:date="2019-06-08T15:36:00Z">
              <w:tcPr>
                <w:tcW w:w="716" w:type="pct"/>
                <w:gridSpan w:val="2"/>
                <w:vMerge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C3BD96"/>
              </w:tcPr>
            </w:tcPrChange>
          </w:tcPr>
          <w:p w14:paraId="33344A65" w14:textId="77777777" w:rsidR="00FD0D49" w:rsidRPr="00166773" w:rsidRDefault="00FD0D49" w:rsidP="00DB17A6">
            <w:pPr>
              <w:spacing w:line="240" w:lineRule="auto"/>
              <w:ind w:firstLineChars="0" w:firstLine="0"/>
              <w:jc w:val="left"/>
              <w:rPr>
                <w:b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8" w:author="郭 盼盼" w:date="2019-06-08T15:36:00Z">
              <w:tcPr>
                <w:tcW w:w="1071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66" w14:textId="77777777" w:rsidR="00FD0D49" w:rsidRPr="00166773" w:rsidRDefault="00FD0D49" w:rsidP="004F28D2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"attribute"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9" w:author="郭 盼盼" w:date="2019-06-08T15:36:00Z">
              <w:tcPr>
                <w:tcW w:w="71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67" w14:textId="77777777" w:rsidR="00FD0D49" w:rsidRPr="00166773" w:rsidRDefault="00FD0D49" w:rsidP="004F28D2">
            <w:pPr>
              <w:widowControl/>
              <w:spacing w:line="24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166773">
              <w:rPr>
                <w:rFonts w:ascii="宋体" w:hAnsi="宋体" w:hint="eastAsia"/>
                <w:color w:val="000000"/>
              </w:rPr>
              <w:t>Array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0" w:author="郭 盼盼" w:date="2019-06-08T15:36:00Z">
              <w:tcPr>
                <w:tcW w:w="25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68" w14:textId="77777777" w:rsidR="00FD0D49" w:rsidRPr="00166773" w:rsidRDefault="00FD0D49" w:rsidP="004F28D2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实体属性列表</w:t>
            </w:r>
          </w:p>
        </w:tc>
      </w:tr>
      <w:tr w:rsidR="00D60684" w:rsidRPr="00166773" w14:paraId="70486940" w14:textId="77777777" w:rsidTr="0034454E">
        <w:trPr>
          <w:trHeight w:val="325"/>
          <w:jc w:val="center"/>
        </w:trPr>
        <w:tc>
          <w:tcPr>
            <w:tcW w:w="7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BD96"/>
          </w:tcPr>
          <w:p w14:paraId="7D02D40A" w14:textId="77777777" w:rsidR="00FD0D49" w:rsidRPr="00166773" w:rsidRDefault="00FD0D49" w:rsidP="00FD0D49">
            <w:pPr>
              <w:spacing w:line="240" w:lineRule="auto"/>
              <w:ind w:firstLineChars="0" w:firstLine="0"/>
              <w:jc w:val="left"/>
              <w:rPr>
                <w:b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81CF" w14:textId="1431FA16" w:rsidR="00FD0D49" w:rsidRPr="00166773" w:rsidRDefault="00950822" w:rsidP="00950822">
            <w:pPr>
              <w:spacing w:line="240" w:lineRule="auto"/>
              <w:ind w:right="240" w:firstLineChars="0" w:firstLine="0"/>
            </w:pPr>
            <w:r>
              <w:rPr>
                <w:rFonts w:hint="eastAsia"/>
              </w:rPr>
              <w:t xml:space="preserve">- </w:t>
            </w:r>
            <w:r w:rsidR="00FD0D49" w:rsidRPr="00166773">
              <w:rPr>
                <w:rFonts w:hint="eastAsia"/>
              </w:rPr>
              <w:t>"</w:t>
            </w:r>
            <w:r w:rsidR="00FD0D49">
              <w:t>word</w:t>
            </w:r>
            <w:r w:rsidR="00FD0D49" w:rsidRPr="00166773">
              <w:rPr>
                <w:rFonts w:hint="eastAsia"/>
              </w:rPr>
              <w:t xml:space="preserve"> "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DDE7" w14:textId="449B7401" w:rsidR="00FD0D49" w:rsidRPr="00166773" w:rsidRDefault="00FD0D49" w:rsidP="00FD0D49">
            <w:pPr>
              <w:widowControl/>
              <w:spacing w:line="240" w:lineRule="auto"/>
              <w:ind w:firstLineChars="0" w:firstLine="0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默认属性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E2ED" w14:textId="155EB909" w:rsidR="00FD0D49" w:rsidRPr="00166773" w:rsidRDefault="00FD0D49" w:rsidP="00FD0D49">
            <w:pPr>
              <w:widowControl/>
              <w:spacing w:line="240" w:lineRule="auto"/>
              <w:ind w:firstLineChars="0" w:firstLine="0"/>
            </w:pPr>
            <w:r>
              <w:rPr>
                <w:rFonts w:hint="eastAsia"/>
              </w:rPr>
              <w:t>即实体名称</w:t>
            </w:r>
          </w:p>
        </w:tc>
      </w:tr>
      <w:tr w:rsidR="00D60684" w:rsidRPr="00166773" w14:paraId="33344A6E" w14:textId="77777777" w:rsidTr="0034454E">
        <w:trPr>
          <w:trHeight w:val="325"/>
          <w:jc w:val="center"/>
        </w:trPr>
        <w:tc>
          <w:tcPr>
            <w:tcW w:w="7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3BD96"/>
          </w:tcPr>
          <w:p w14:paraId="33344A6A" w14:textId="77777777" w:rsidR="000D08FD" w:rsidRPr="00166773" w:rsidRDefault="000D08FD" w:rsidP="00FD0D49">
            <w:pPr>
              <w:spacing w:line="240" w:lineRule="auto"/>
              <w:ind w:firstLineChars="0" w:firstLine="0"/>
              <w:jc w:val="left"/>
              <w:rPr>
                <w:b/>
              </w:rPr>
            </w:pPr>
            <w:r w:rsidRPr="00166773">
              <w:rPr>
                <w:rFonts w:hint="eastAsia"/>
                <w:b/>
              </w:rPr>
              <w:t>关系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4A6B" w14:textId="2CC5234C" w:rsidR="000D08FD" w:rsidRPr="00166773" w:rsidRDefault="000D08FD" w:rsidP="00FD0D49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"label"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4A6C" w14:textId="5763966F" w:rsidR="000D08FD" w:rsidRPr="00166773" w:rsidRDefault="000D08FD" w:rsidP="00FD0D49">
            <w:pPr>
              <w:widowControl/>
              <w:spacing w:line="24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166773">
              <w:rPr>
                <w:rFonts w:ascii="宋体" w:hAnsi="宋体" w:hint="eastAsia"/>
                <w:color w:val="000000"/>
              </w:rPr>
              <w:t>String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503F" w14:textId="77777777" w:rsidR="000D08FD" w:rsidRDefault="000D08FD" w:rsidP="00FD0D49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关系</w:t>
            </w:r>
            <w:r>
              <w:rPr>
                <w:rFonts w:hint="eastAsia"/>
              </w:rPr>
              <w:t>的</w:t>
            </w:r>
            <w:r w:rsidRPr="00166773">
              <w:rPr>
                <w:rFonts w:hint="eastAsia"/>
              </w:rPr>
              <w:t>标签，</w:t>
            </w:r>
            <w:r>
              <w:rPr>
                <w:rFonts w:hint="eastAsia"/>
              </w:rPr>
              <w:t>格式为：</w:t>
            </w:r>
          </w:p>
          <w:p w14:paraId="33344A6D" w14:textId="33C60A13" w:rsidR="000D08FD" w:rsidRPr="00166773" w:rsidRDefault="000D08FD" w:rsidP="00FD0D49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“</w:t>
            </w:r>
            <w:r>
              <w:rPr>
                <w:rFonts w:hint="eastAsia"/>
              </w:rPr>
              <w:t>主语</w:t>
            </w:r>
            <w:r w:rsidRPr="00166773">
              <w:rPr>
                <w:rFonts w:hint="eastAsia"/>
              </w:rPr>
              <w:t>标签</w:t>
            </w:r>
            <w:r w:rsidRPr="00166773">
              <w:rPr>
                <w:rFonts w:hint="eastAsia"/>
              </w:rPr>
              <w:t>-</w:t>
            </w:r>
            <w:r>
              <w:rPr>
                <w:rFonts w:hint="eastAsia"/>
              </w:rPr>
              <w:t>宾语</w:t>
            </w:r>
            <w:r w:rsidRPr="00166773">
              <w:rPr>
                <w:rFonts w:hint="eastAsia"/>
              </w:rPr>
              <w:t>标签”</w:t>
            </w:r>
          </w:p>
        </w:tc>
      </w:tr>
      <w:tr w:rsidR="000D08FD" w:rsidRPr="00166773" w14:paraId="33344A78" w14:textId="77777777" w:rsidTr="0034454E">
        <w:trPr>
          <w:trHeight w:val="325"/>
          <w:jc w:val="center"/>
          <w:trPrChange w:id="191" w:author="郭 盼盼" w:date="2019-06-08T15:36:00Z">
            <w:trPr>
              <w:trHeight w:val="325"/>
              <w:jc w:val="center"/>
            </w:trPr>
          </w:trPrChange>
        </w:trPr>
        <w:tc>
          <w:tcPr>
            <w:tcW w:w="7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3BD96"/>
            <w:tcPrChange w:id="192" w:author="郭 盼盼" w:date="2019-06-08T15:36:00Z">
              <w:tcPr>
                <w:tcW w:w="716" w:type="pct"/>
                <w:gridSpan w:val="2"/>
                <w:vMerge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C3BD96"/>
              </w:tcPr>
            </w:tcPrChange>
          </w:tcPr>
          <w:p w14:paraId="33344A74" w14:textId="77777777" w:rsidR="000D08FD" w:rsidRPr="00166773" w:rsidRDefault="000D08FD" w:rsidP="00FD0D49">
            <w:pPr>
              <w:spacing w:line="240" w:lineRule="auto"/>
              <w:ind w:firstLineChars="0" w:firstLine="0"/>
              <w:jc w:val="left"/>
              <w:rPr>
                <w:b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3" w:author="郭 盼盼" w:date="2019-06-08T15:36:00Z">
              <w:tcPr>
                <w:tcW w:w="1071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75" w14:textId="77777777" w:rsidR="000D08FD" w:rsidRPr="00166773" w:rsidRDefault="000D08FD" w:rsidP="00FD0D49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"is_mutual"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4" w:author="郭 盼盼" w:date="2019-06-08T15:36:00Z">
              <w:tcPr>
                <w:tcW w:w="71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76" w14:textId="4FF60FD5" w:rsidR="000D08FD" w:rsidRPr="00166773" w:rsidRDefault="001C2557" w:rsidP="00FD0D49">
            <w:pPr>
              <w:widowControl/>
              <w:spacing w:line="240" w:lineRule="auto"/>
              <w:ind w:firstLineChars="0" w:firstLine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I</w:t>
            </w:r>
            <w:r>
              <w:rPr>
                <w:rFonts w:ascii="宋体" w:hAnsi="宋体" w:hint="eastAsia"/>
                <w:color w:val="000000"/>
              </w:rPr>
              <w:t>nt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5" w:author="郭 盼盼" w:date="2019-06-08T15:36:00Z">
              <w:tcPr>
                <w:tcW w:w="25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77" w14:textId="0C554CA5" w:rsidR="000D08FD" w:rsidRPr="00166773" w:rsidRDefault="000D08FD" w:rsidP="00FD0D49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是否为双向关系</w:t>
            </w:r>
            <w:r w:rsidR="001C2557">
              <w:rPr>
                <w:rFonts w:hint="eastAsia"/>
              </w:rPr>
              <w:t>，</w:t>
            </w:r>
            <w:r w:rsidR="001C2557">
              <w:rPr>
                <w:rFonts w:hint="eastAsia"/>
              </w:rPr>
              <w:t>0</w:t>
            </w:r>
            <w:r w:rsidR="001C2557">
              <w:rPr>
                <w:rFonts w:hint="eastAsia"/>
              </w:rPr>
              <w:t>代表否，</w:t>
            </w:r>
            <w:r w:rsidR="001C2557">
              <w:rPr>
                <w:rFonts w:hint="eastAsia"/>
              </w:rPr>
              <w:t>1</w:t>
            </w:r>
            <w:r w:rsidR="001C2557">
              <w:rPr>
                <w:rFonts w:hint="eastAsia"/>
              </w:rPr>
              <w:t>代表是</w:t>
            </w:r>
          </w:p>
        </w:tc>
      </w:tr>
      <w:tr w:rsidR="000D08FD" w:rsidRPr="00166773" w14:paraId="33344A87" w14:textId="77777777" w:rsidTr="0034454E">
        <w:trPr>
          <w:trHeight w:val="325"/>
          <w:jc w:val="center"/>
          <w:trPrChange w:id="196" w:author="郭 盼盼" w:date="2019-06-08T15:36:00Z">
            <w:trPr>
              <w:trHeight w:val="325"/>
              <w:jc w:val="center"/>
            </w:trPr>
          </w:trPrChange>
        </w:trPr>
        <w:tc>
          <w:tcPr>
            <w:tcW w:w="7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3BD96"/>
            <w:tcPrChange w:id="197" w:author="郭 盼盼" w:date="2019-06-08T15:36:00Z">
              <w:tcPr>
                <w:tcW w:w="716" w:type="pct"/>
                <w:gridSpan w:val="2"/>
                <w:vMerge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C3BD96"/>
              </w:tcPr>
            </w:tcPrChange>
          </w:tcPr>
          <w:p w14:paraId="33344A83" w14:textId="77777777" w:rsidR="000D08FD" w:rsidRPr="00166773" w:rsidRDefault="000D08FD" w:rsidP="00FD0D49">
            <w:pPr>
              <w:spacing w:line="240" w:lineRule="auto"/>
              <w:ind w:firstLineChars="0" w:firstLine="0"/>
              <w:jc w:val="left"/>
              <w:rPr>
                <w:b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8" w:author="郭 盼盼" w:date="2019-06-08T15:36:00Z">
              <w:tcPr>
                <w:tcW w:w="1071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84" w14:textId="24A69B29" w:rsidR="000D08FD" w:rsidRPr="00166773" w:rsidRDefault="000D08FD" w:rsidP="00FD0D49">
            <w:pPr>
              <w:widowControl/>
              <w:spacing w:line="240" w:lineRule="auto"/>
              <w:ind w:firstLineChars="0" w:firstLine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166773">
              <w:rPr>
                <w:rFonts w:hint="eastAsia"/>
              </w:rPr>
              <w:t>"attribute"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9" w:author="郭 盼盼" w:date="2019-06-08T15:36:00Z">
              <w:tcPr>
                <w:tcW w:w="71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85" w14:textId="77777777" w:rsidR="000D08FD" w:rsidRPr="00166773" w:rsidRDefault="000D08FD" w:rsidP="00FD0D49">
            <w:pPr>
              <w:widowControl/>
              <w:spacing w:line="24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166773">
              <w:rPr>
                <w:rFonts w:ascii="宋体" w:hAnsi="宋体" w:hint="eastAsia"/>
                <w:color w:val="000000"/>
              </w:rPr>
              <w:t>Array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0" w:author="郭 盼盼" w:date="2019-06-08T15:36:00Z">
              <w:tcPr>
                <w:tcW w:w="25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86" w14:textId="77777777" w:rsidR="000D08FD" w:rsidRPr="00166773" w:rsidRDefault="000D08FD" w:rsidP="00FD0D49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关系属性列表</w:t>
            </w:r>
          </w:p>
        </w:tc>
      </w:tr>
      <w:tr w:rsidR="000D08FD" w:rsidRPr="00166773" w14:paraId="6183E3FF" w14:textId="77777777" w:rsidTr="0034454E">
        <w:trPr>
          <w:trHeight w:val="325"/>
          <w:jc w:val="center"/>
          <w:trPrChange w:id="201" w:author="郭 盼盼" w:date="2019-06-08T15:36:00Z">
            <w:trPr>
              <w:trHeight w:val="325"/>
              <w:jc w:val="center"/>
            </w:trPr>
          </w:trPrChange>
        </w:trPr>
        <w:tc>
          <w:tcPr>
            <w:tcW w:w="7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3BD96"/>
            <w:tcPrChange w:id="202" w:author="郭 盼盼" w:date="2019-06-08T15:36:00Z">
              <w:tcPr>
                <w:tcW w:w="716" w:type="pct"/>
                <w:gridSpan w:val="2"/>
                <w:vMerge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C3BD96"/>
              </w:tcPr>
            </w:tcPrChange>
          </w:tcPr>
          <w:p w14:paraId="5834F32D" w14:textId="77777777" w:rsidR="000D08FD" w:rsidRPr="00166773" w:rsidRDefault="000D08FD" w:rsidP="000D08FD">
            <w:pPr>
              <w:spacing w:line="240" w:lineRule="auto"/>
              <w:ind w:firstLineChars="0" w:firstLine="0"/>
              <w:jc w:val="left"/>
              <w:rPr>
                <w:b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3" w:author="郭 盼盼" w:date="2019-06-08T15:36:00Z">
              <w:tcPr>
                <w:tcW w:w="1071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61DB4B" w14:textId="64377756" w:rsidR="000D08FD" w:rsidRPr="00166773" w:rsidRDefault="000D08FD" w:rsidP="000D08FD">
            <w:pPr>
              <w:spacing w:line="240" w:lineRule="auto"/>
              <w:ind w:right="240" w:firstLineChars="0" w:firstLine="0"/>
            </w:pPr>
            <w:r>
              <w:rPr>
                <w:rFonts w:hint="eastAsia"/>
              </w:rPr>
              <w:t xml:space="preserve">- </w:t>
            </w:r>
            <w:r w:rsidRPr="00166773">
              <w:rPr>
                <w:rFonts w:hint="eastAsia"/>
              </w:rPr>
              <w:t>"</w:t>
            </w:r>
            <w:r>
              <w:t>word</w:t>
            </w:r>
            <w:r w:rsidRPr="00166773">
              <w:rPr>
                <w:rFonts w:hint="eastAsia"/>
              </w:rPr>
              <w:t xml:space="preserve"> "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4" w:author="郭 盼盼" w:date="2019-06-08T15:36:00Z">
              <w:tcPr>
                <w:tcW w:w="71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F268CD5" w14:textId="1B945926" w:rsidR="000D08FD" w:rsidRPr="00166773" w:rsidRDefault="000D08FD" w:rsidP="000D08FD">
            <w:pPr>
              <w:widowControl/>
              <w:spacing w:line="240" w:lineRule="auto"/>
              <w:ind w:firstLineChars="0" w:firstLine="0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默认属性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5" w:author="郭 盼盼" w:date="2019-06-08T15:36:00Z">
              <w:tcPr>
                <w:tcW w:w="25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4F5B741" w14:textId="7A491501" w:rsidR="000D08FD" w:rsidRPr="00166773" w:rsidRDefault="000D08FD" w:rsidP="000D08FD">
            <w:pPr>
              <w:widowControl/>
              <w:spacing w:line="240" w:lineRule="auto"/>
              <w:ind w:firstLineChars="0" w:firstLine="0"/>
            </w:pPr>
            <w:r>
              <w:rPr>
                <w:rFonts w:hint="eastAsia"/>
              </w:rPr>
              <w:t>即关系名称</w:t>
            </w:r>
          </w:p>
        </w:tc>
      </w:tr>
      <w:tr w:rsidR="000D08FD" w:rsidRPr="00166773" w14:paraId="7D2C85E9" w14:textId="77777777" w:rsidTr="0034454E">
        <w:trPr>
          <w:trHeight w:val="325"/>
          <w:jc w:val="center"/>
          <w:trPrChange w:id="206" w:author="郭 盼盼" w:date="2019-06-08T15:36:00Z">
            <w:trPr>
              <w:trHeight w:val="325"/>
              <w:jc w:val="center"/>
            </w:trPr>
          </w:trPrChange>
        </w:trPr>
        <w:tc>
          <w:tcPr>
            <w:tcW w:w="7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3BD96"/>
            <w:tcPrChange w:id="207" w:author="郭 盼盼" w:date="2019-06-08T15:36:00Z">
              <w:tcPr>
                <w:tcW w:w="716" w:type="pct"/>
                <w:gridSpan w:val="2"/>
                <w:vMerge/>
                <w:tcBorders>
                  <w:left w:val="single" w:sz="4" w:space="0" w:color="auto"/>
                  <w:right w:val="single" w:sz="4" w:space="0" w:color="auto"/>
                </w:tcBorders>
                <w:shd w:val="clear" w:color="auto" w:fill="C3BD96"/>
              </w:tcPr>
            </w:tcPrChange>
          </w:tcPr>
          <w:p w14:paraId="0C68AC3C" w14:textId="77777777" w:rsidR="000D08FD" w:rsidRPr="00166773" w:rsidRDefault="000D08FD" w:rsidP="000D08FD">
            <w:pPr>
              <w:spacing w:line="240" w:lineRule="auto"/>
              <w:ind w:firstLineChars="0" w:firstLine="0"/>
              <w:jc w:val="left"/>
              <w:rPr>
                <w:b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8" w:author="郭 盼盼" w:date="2019-06-08T15:36:00Z">
              <w:tcPr>
                <w:tcW w:w="1071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A43C09" w14:textId="44948FB9" w:rsidR="000D08FD" w:rsidRPr="00166773" w:rsidRDefault="000D08FD" w:rsidP="000D08FD">
            <w:pPr>
              <w:spacing w:line="240" w:lineRule="auto"/>
              <w:ind w:right="240" w:firstLineChars="0" w:firstLine="0"/>
            </w:pPr>
            <w:r>
              <w:rPr>
                <w:rFonts w:hint="eastAsia"/>
              </w:rPr>
              <w:t xml:space="preserve">- </w:t>
            </w:r>
            <w:r w:rsidRPr="00166773">
              <w:rPr>
                <w:rFonts w:hint="eastAsia"/>
              </w:rPr>
              <w:t>"sentiment"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9" w:author="郭 盼盼" w:date="2019-06-08T15:36:00Z">
              <w:tcPr>
                <w:tcW w:w="71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59FEEA1" w14:textId="338EBC78" w:rsidR="000D08FD" w:rsidRPr="00166773" w:rsidRDefault="000D08FD" w:rsidP="000D08FD">
            <w:pPr>
              <w:widowControl/>
              <w:spacing w:line="240" w:lineRule="auto"/>
              <w:ind w:firstLineChars="0" w:firstLine="0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默认属性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0" w:author="郭 盼盼" w:date="2019-06-08T15:36:00Z">
              <w:tcPr>
                <w:tcW w:w="25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392434B" w14:textId="61CEEBBF" w:rsidR="000D08FD" w:rsidRPr="00166773" w:rsidRDefault="000D08FD" w:rsidP="000D08FD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感情，</w:t>
            </w:r>
            <w:r w:rsidRPr="00166773">
              <w:rPr>
                <w:rFonts w:hint="eastAsia"/>
              </w:rPr>
              <w:t>0</w:t>
            </w:r>
            <w:r w:rsidRPr="00166773">
              <w:rPr>
                <w:rFonts w:hint="eastAsia"/>
              </w:rPr>
              <w:t>为中立，</w:t>
            </w:r>
            <w:r w:rsidRPr="00166773">
              <w:rPr>
                <w:rFonts w:hint="eastAsia"/>
              </w:rPr>
              <w:t>1</w:t>
            </w:r>
            <w:r w:rsidRPr="00166773">
              <w:rPr>
                <w:rFonts w:hint="eastAsia"/>
              </w:rPr>
              <w:t>为积极，</w:t>
            </w:r>
            <w:r w:rsidRPr="00166773">
              <w:rPr>
                <w:rFonts w:hint="eastAsia"/>
              </w:rPr>
              <w:t>2</w:t>
            </w:r>
            <w:r w:rsidRPr="00166773">
              <w:rPr>
                <w:rFonts w:hint="eastAsia"/>
              </w:rPr>
              <w:t>为消极</w:t>
            </w:r>
          </w:p>
        </w:tc>
      </w:tr>
      <w:tr w:rsidR="00D60684" w:rsidRPr="00166773" w14:paraId="54390090" w14:textId="77777777" w:rsidTr="0034454E">
        <w:trPr>
          <w:trHeight w:val="325"/>
          <w:jc w:val="center"/>
        </w:trPr>
        <w:tc>
          <w:tcPr>
            <w:tcW w:w="7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BD96"/>
          </w:tcPr>
          <w:p w14:paraId="495C3067" w14:textId="77777777" w:rsidR="000D08FD" w:rsidRPr="00166773" w:rsidRDefault="000D08FD" w:rsidP="000D08FD">
            <w:pPr>
              <w:spacing w:line="240" w:lineRule="auto"/>
              <w:ind w:firstLineChars="0" w:firstLine="0"/>
              <w:jc w:val="left"/>
              <w:rPr>
                <w:b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B5CF" w14:textId="7D7B92B1" w:rsidR="000D08FD" w:rsidRPr="00166773" w:rsidRDefault="000D08FD" w:rsidP="000D08FD">
            <w:pPr>
              <w:spacing w:line="240" w:lineRule="auto"/>
              <w:ind w:right="240" w:firstLineChars="0" w:firstLine="0"/>
            </w:pPr>
            <w:r>
              <w:rPr>
                <w:rFonts w:hint="eastAsia"/>
              </w:rPr>
              <w:t xml:space="preserve">- </w:t>
            </w:r>
            <w:r w:rsidRPr="00166773">
              <w:rPr>
                <w:rFonts w:hint="eastAsia"/>
              </w:rPr>
              <w:t>"tendency"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B09A" w14:textId="0820BB21" w:rsidR="000D08FD" w:rsidRPr="00166773" w:rsidRDefault="000D08FD" w:rsidP="000D08FD">
            <w:pPr>
              <w:widowControl/>
              <w:spacing w:line="240" w:lineRule="auto"/>
              <w:ind w:firstLineChars="0" w:firstLine="0"/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默认属性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B4BA" w14:textId="349FD52E" w:rsidR="000D08FD" w:rsidRPr="00166773" w:rsidRDefault="000D08FD" w:rsidP="000D08FD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倾向，</w:t>
            </w:r>
            <w:r w:rsidRPr="00166773">
              <w:rPr>
                <w:rFonts w:hint="eastAsia"/>
              </w:rPr>
              <w:t>0</w:t>
            </w:r>
            <w:r w:rsidRPr="00166773">
              <w:rPr>
                <w:rFonts w:hint="eastAsia"/>
              </w:rPr>
              <w:t>为中立，</w:t>
            </w:r>
            <w:r w:rsidRPr="00166773">
              <w:rPr>
                <w:rFonts w:hint="eastAsia"/>
              </w:rPr>
              <w:t>1</w:t>
            </w:r>
            <w:r w:rsidRPr="00166773">
              <w:rPr>
                <w:rFonts w:hint="eastAsia"/>
              </w:rPr>
              <w:t>为支持，</w:t>
            </w:r>
            <w:r w:rsidRPr="00166773">
              <w:rPr>
                <w:rFonts w:hint="eastAsia"/>
              </w:rPr>
              <w:t>2</w:t>
            </w:r>
            <w:r w:rsidRPr="00166773">
              <w:rPr>
                <w:rFonts w:hint="eastAsia"/>
              </w:rPr>
              <w:t>为反对</w:t>
            </w:r>
          </w:p>
        </w:tc>
      </w:tr>
      <w:tr w:rsidR="000D08FD" w:rsidRPr="00166773" w14:paraId="33344A8C" w14:textId="77777777" w:rsidTr="0034454E">
        <w:trPr>
          <w:trHeight w:val="325"/>
          <w:jc w:val="center"/>
          <w:trPrChange w:id="211" w:author="郭 盼盼" w:date="2019-06-08T15:36:00Z">
            <w:trPr>
              <w:trHeight w:val="325"/>
              <w:jc w:val="center"/>
            </w:trPr>
          </w:trPrChange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BD96"/>
            <w:tcPrChange w:id="212" w:author="郭 盼盼" w:date="2019-06-08T15:36:00Z">
              <w:tcPr>
                <w:tcW w:w="716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3BD96"/>
              </w:tcPr>
            </w:tcPrChange>
          </w:tcPr>
          <w:p w14:paraId="33344A88" w14:textId="77777777" w:rsidR="000D08FD" w:rsidRPr="00166773" w:rsidRDefault="000D08FD" w:rsidP="000D08FD">
            <w:pPr>
              <w:spacing w:line="240" w:lineRule="auto"/>
              <w:ind w:firstLineChars="0" w:firstLine="0"/>
              <w:jc w:val="left"/>
              <w:rPr>
                <w:b/>
              </w:rPr>
            </w:pPr>
            <w:r w:rsidRPr="00166773">
              <w:rPr>
                <w:rFonts w:hint="eastAsia"/>
                <w:b/>
              </w:rPr>
              <w:t>属性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3" w:author="郭 盼盼" w:date="2019-06-08T15:36:00Z">
              <w:tcPr>
                <w:tcW w:w="1071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89" w14:textId="65BAEFFB" w:rsidR="000D08FD" w:rsidRPr="00166773" w:rsidRDefault="000D08FD" w:rsidP="000D08FD">
            <w:pPr>
              <w:widowControl/>
              <w:spacing w:line="240" w:lineRule="auto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4" w:author="郭 盼盼" w:date="2019-06-08T15:36:00Z">
              <w:tcPr>
                <w:tcW w:w="71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8A" w14:textId="77777777" w:rsidR="000D08FD" w:rsidRPr="00166773" w:rsidRDefault="000D08FD" w:rsidP="000D08FD">
            <w:pPr>
              <w:widowControl/>
              <w:spacing w:line="240" w:lineRule="auto"/>
              <w:ind w:firstLineChars="0" w:firstLine="0"/>
              <w:rPr>
                <w:rFonts w:ascii="宋体" w:hAnsi="宋体"/>
                <w:color w:val="000000"/>
              </w:rPr>
            </w:pPr>
            <w:r w:rsidRPr="00166773">
              <w:rPr>
                <w:rFonts w:ascii="宋体" w:hAnsi="宋体" w:hint="eastAsia"/>
                <w:color w:val="000000"/>
              </w:rPr>
              <w:t>Object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5" w:author="郭 盼盼" w:date="2019-06-08T15:36:00Z">
              <w:tcPr>
                <w:tcW w:w="25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344A8B" w14:textId="77777777" w:rsidR="000D08FD" w:rsidRPr="00166773" w:rsidRDefault="000D08FD" w:rsidP="000D08FD">
            <w:pPr>
              <w:widowControl/>
              <w:spacing w:line="240" w:lineRule="auto"/>
              <w:ind w:firstLineChars="0" w:firstLine="0"/>
            </w:pPr>
            <w:r w:rsidRPr="00166773">
              <w:rPr>
                <w:rFonts w:hint="eastAsia"/>
              </w:rPr>
              <w:t>"</w:t>
            </w:r>
            <w:r w:rsidRPr="00166773">
              <w:rPr>
                <w:rFonts w:hint="eastAsia"/>
              </w:rPr>
              <w:t>属性名</w:t>
            </w:r>
            <w:r w:rsidRPr="00166773">
              <w:rPr>
                <w:rFonts w:hint="eastAsia"/>
              </w:rPr>
              <w:t>": "</w:t>
            </w:r>
            <w:r w:rsidRPr="00166773">
              <w:rPr>
                <w:rFonts w:hint="eastAsia"/>
              </w:rPr>
              <w:t>属性值</w:t>
            </w:r>
            <w:r w:rsidRPr="00166773">
              <w:rPr>
                <w:rFonts w:hint="eastAsia"/>
              </w:rPr>
              <w:t xml:space="preserve">" </w:t>
            </w:r>
            <w:r w:rsidRPr="00166773">
              <w:rPr>
                <w:rFonts w:hint="eastAsia"/>
              </w:rPr>
              <w:t>组成的键值对</w:t>
            </w:r>
          </w:p>
        </w:tc>
      </w:tr>
    </w:tbl>
    <w:p w14:paraId="4C2DF139" w14:textId="77777777" w:rsidR="00963A98" w:rsidRDefault="00963A98">
      <w:pPr>
        <w:widowControl/>
        <w:spacing w:line="240" w:lineRule="auto"/>
        <w:ind w:firstLineChars="0" w:firstLine="0"/>
        <w:jc w:val="left"/>
        <w:rPr>
          <w:del w:id="216" w:author="郭 盼盼" w:date="2019-06-08T15:36:00Z"/>
          <w:b/>
          <w:bCs/>
          <w:sz w:val="32"/>
          <w:szCs w:val="32"/>
        </w:rPr>
      </w:pPr>
      <w:del w:id="217" w:author="郭 盼盼" w:date="2019-06-08T15:36:00Z">
        <w:r>
          <w:br w:type="page"/>
        </w:r>
      </w:del>
    </w:p>
    <w:p w14:paraId="01E7ECA9" w14:textId="77777777" w:rsidR="0034454E" w:rsidRDefault="0034454E" w:rsidP="006F7734">
      <w:pPr>
        <w:widowControl/>
        <w:tabs>
          <w:tab w:val="left" w:pos="3525"/>
        </w:tabs>
        <w:spacing w:line="240" w:lineRule="auto"/>
        <w:ind w:firstLineChars="0" w:firstLine="0"/>
        <w:jc w:val="left"/>
        <w:rPr>
          <w:ins w:id="218" w:author="郭 盼盼" w:date="2019-06-08T15:36:00Z"/>
        </w:rPr>
      </w:pPr>
    </w:p>
    <w:p w14:paraId="33344A8E" w14:textId="7013ADBE" w:rsidR="00963A98" w:rsidRDefault="00963A98" w:rsidP="006F7734">
      <w:pPr>
        <w:widowControl/>
        <w:tabs>
          <w:tab w:val="left" w:pos="3525"/>
        </w:tabs>
        <w:spacing w:line="240" w:lineRule="auto"/>
        <w:ind w:firstLineChars="0" w:firstLine="0"/>
        <w:jc w:val="left"/>
        <w:rPr>
          <w:ins w:id="219" w:author="郭 盼盼" w:date="2019-06-08T15:36:00Z"/>
          <w:b/>
          <w:bCs/>
          <w:sz w:val="32"/>
          <w:szCs w:val="32"/>
        </w:rPr>
      </w:pPr>
      <w:ins w:id="220" w:author="郭 盼盼" w:date="2019-06-08T15:36:00Z">
        <w:r w:rsidRPr="006F7734">
          <w:br w:type="page"/>
        </w:r>
        <w:r w:rsidR="006F7734">
          <w:lastRenderedPageBreak/>
          <w:tab/>
        </w:r>
      </w:ins>
    </w:p>
    <w:p w14:paraId="33344A8F" w14:textId="65BC3E21" w:rsidR="00963A98" w:rsidRDefault="004E373E" w:rsidP="00963A98">
      <w:pPr>
        <w:pStyle w:val="1"/>
      </w:pPr>
      <w:bookmarkStart w:id="221" w:name="_Toc10737949"/>
      <w:bookmarkStart w:id="222" w:name="_Toc10471220"/>
      <w:r>
        <w:rPr>
          <w:rFonts w:hint="eastAsia"/>
        </w:rPr>
        <w:lastRenderedPageBreak/>
        <w:t>数据字典</w:t>
      </w:r>
      <w:bookmarkEnd w:id="221"/>
      <w:bookmarkEnd w:id="222"/>
    </w:p>
    <w:p w14:paraId="01A85A4C" w14:textId="7F86AAF0" w:rsidR="00872CB7" w:rsidRPr="0062369B" w:rsidRDefault="00DA30A1" w:rsidP="00DA30A1">
      <w:pPr>
        <w:pStyle w:val="af2"/>
        <w:ind w:firstLineChars="0" w:firstLine="400"/>
        <w:rPr>
          <w:color w:val="FF0000"/>
        </w:rPr>
      </w:pPr>
      <w:r w:rsidRPr="0062369B">
        <w:rPr>
          <w:rFonts w:hint="eastAsia"/>
          <w:color w:val="FF0000"/>
        </w:rPr>
        <w:t xml:space="preserve">* </w:t>
      </w:r>
      <w:r w:rsidRPr="0062369B">
        <w:rPr>
          <w:rFonts w:hint="eastAsia"/>
          <w:color w:val="FF0000"/>
        </w:rPr>
        <w:t>以下内容仅供查看，编辑修改</w:t>
      </w:r>
      <w:r w:rsidR="0062369B" w:rsidRPr="0062369B">
        <w:rPr>
          <w:rFonts w:hint="eastAsia"/>
          <w:color w:val="FF0000"/>
        </w:rPr>
        <w:t>以</w:t>
      </w:r>
      <w:r w:rsidR="0062369B" w:rsidRPr="0062369B">
        <w:rPr>
          <w:rFonts w:hint="eastAsia"/>
          <w:color w:val="FF0000"/>
        </w:rPr>
        <w:t>&lt;</w:t>
      </w:r>
      <w:r w:rsidR="0062369B" w:rsidRPr="0062369B">
        <w:rPr>
          <w:rFonts w:hint="eastAsia"/>
          <w:color w:val="FF0000"/>
        </w:rPr>
        <w:t>三元组标注数据字典</w:t>
      </w:r>
      <w:r w:rsidR="0062369B" w:rsidRPr="0062369B">
        <w:rPr>
          <w:rFonts w:hint="eastAsia"/>
          <w:color w:val="FF0000"/>
        </w:rPr>
        <w:t>.</w:t>
      </w:r>
      <w:r w:rsidR="0062369B" w:rsidRPr="0062369B">
        <w:rPr>
          <w:color w:val="FF0000"/>
        </w:rPr>
        <w:t>xlsx&gt;</w:t>
      </w:r>
      <w:r w:rsidR="0062369B" w:rsidRPr="0062369B">
        <w:rPr>
          <w:rFonts w:hint="eastAsia"/>
          <w:color w:val="FF0000"/>
        </w:rPr>
        <w:t>为准</w:t>
      </w:r>
      <w:r w:rsidR="0062369B">
        <w:rPr>
          <w:rFonts w:hint="eastAsia"/>
          <w:color w:val="FF0000"/>
        </w:rPr>
        <w:t>。</w:t>
      </w:r>
    </w:p>
    <w:p w14:paraId="1ABD4F8A" w14:textId="2BBCCB81" w:rsidR="00C112C3" w:rsidRDefault="00C112C3" w:rsidP="00B4669F">
      <w:pPr>
        <w:pStyle w:val="2"/>
      </w:pPr>
      <w:bookmarkStart w:id="223" w:name="_Toc10737950"/>
      <w:bookmarkStart w:id="224" w:name="_Toc10471221"/>
      <w:r>
        <w:rPr>
          <w:rFonts w:hint="eastAsia"/>
        </w:rPr>
        <w:t>标签字典</w:t>
      </w:r>
      <w:bookmarkEnd w:id="223"/>
      <w:bookmarkEnd w:id="224"/>
    </w:p>
    <w:p w14:paraId="04D7CC10" w14:textId="77777777" w:rsidR="00872CB7" w:rsidRPr="00872CB7" w:rsidRDefault="00872CB7" w:rsidP="00872CB7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92"/>
        <w:gridCol w:w="2024"/>
        <w:gridCol w:w="2619"/>
        <w:gridCol w:w="1568"/>
      </w:tblGrid>
      <w:tr w:rsidR="00E1556F" w:rsidRPr="00E1556F" w14:paraId="3C5FC14B" w14:textId="77777777" w:rsidTr="00872CB7">
        <w:trPr>
          <w:trHeight w:val="283"/>
        </w:trPr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92FC" w14:textId="77777777" w:rsidR="00E1556F" w:rsidRPr="00E1556F" w:rsidRDefault="00E1556F" w:rsidP="00E1556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1556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主标签</w:t>
            </w: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CC821" w14:textId="77777777" w:rsidR="00E1556F" w:rsidRPr="00E1556F" w:rsidRDefault="00E1556F" w:rsidP="00E1556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1556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缩写</w:t>
            </w:r>
          </w:p>
        </w:tc>
        <w:tc>
          <w:tcPr>
            <w:tcW w:w="1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67A1E" w14:textId="77777777" w:rsidR="00E1556F" w:rsidRPr="00E1556F" w:rsidRDefault="00E1556F" w:rsidP="00E1556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1556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次级标签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7D2D4" w14:textId="77777777" w:rsidR="00E1556F" w:rsidRPr="00E1556F" w:rsidRDefault="00E1556F" w:rsidP="00E1556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1556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缩写</w:t>
            </w:r>
          </w:p>
        </w:tc>
      </w:tr>
      <w:tr w:rsidR="003C7AB8" w:rsidRPr="00E1556F" w14:paraId="3E175D27" w14:textId="77777777" w:rsidTr="00872CB7">
        <w:trPr>
          <w:trHeight w:val="283"/>
        </w:trPr>
        <w:tc>
          <w:tcPr>
            <w:tcW w:w="1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72F84" w14:textId="77777777" w:rsidR="003C7AB8" w:rsidRPr="00E1556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556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人物</w:t>
            </w: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6A98E" w14:textId="426D6B7E" w:rsidR="003C7AB8" w:rsidRPr="00E1556F" w:rsidRDefault="00E1556F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225" w:author="郭 盼盼" w:date="2019-06-08T15:36:00Z">
              <w:r w:rsidRPr="00E1556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PER</w:delText>
              </w:r>
            </w:del>
            <w:ins w:id="226" w:author="郭 盼盼" w:date="2019-06-08T15:36:00Z">
              <w:r w:rsidR="003C7AB8">
                <w:t>P</w:t>
              </w:r>
            </w:ins>
            <w:r w:rsidR="0046156B">
              <w:t>ER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74D1" w14:textId="77777777" w:rsidR="003C7AB8" w:rsidRPr="00E1556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556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53A9" w14:textId="77777777" w:rsidR="003C7AB8" w:rsidRPr="00E1556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556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E1556F" w14:paraId="1F221A6C" w14:textId="77777777" w:rsidTr="00872CB7">
        <w:trPr>
          <w:trHeight w:val="283"/>
        </w:trPr>
        <w:tc>
          <w:tcPr>
            <w:tcW w:w="1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D6415" w14:textId="77777777" w:rsidR="003C7AB8" w:rsidRPr="00E1556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556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事件</w:t>
            </w: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34FA" w14:textId="222D3ADD" w:rsidR="003C7AB8" w:rsidRPr="00E1556F" w:rsidRDefault="00E1556F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227" w:author="郭 盼盼" w:date="2019-06-08T15:36:00Z">
              <w:r w:rsidRPr="00E1556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EVENT</w:delText>
              </w:r>
            </w:del>
            <w:r w:rsidR="002E023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EVENT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08E8" w14:textId="77777777" w:rsidR="003C7AB8" w:rsidRPr="00E1556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556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5499" w14:textId="77777777" w:rsidR="003C7AB8" w:rsidRPr="00E1556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556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E1556F" w14:paraId="07EE9512" w14:textId="77777777" w:rsidTr="00872CB7">
        <w:trPr>
          <w:trHeight w:val="283"/>
        </w:trPr>
        <w:tc>
          <w:tcPr>
            <w:tcW w:w="1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547B" w14:textId="77777777" w:rsidR="003C7AB8" w:rsidRPr="00E1556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556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地理</w:t>
            </w: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1FC2D" w14:textId="600A18A0" w:rsidR="003C7AB8" w:rsidRPr="00E1556F" w:rsidRDefault="00E1556F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228" w:author="郭 盼盼" w:date="2019-06-08T15:36:00Z">
              <w:r w:rsidRPr="00E1556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LOC</w:delText>
              </w:r>
            </w:del>
            <w:ins w:id="229" w:author="郭 盼盼" w:date="2019-06-08T15:36:00Z">
              <w:r w:rsidR="003C7AB8">
                <w:t>L</w:t>
              </w:r>
            </w:ins>
            <w:r w:rsidR="0046156B">
              <w:t>OC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4302E" w14:textId="77777777" w:rsidR="003C7AB8" w:rsidRPr="00E1556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556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9026B" w14:textId="77777777" w:rsidR="003C7AB8" w:rsidRPr="00E1556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556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E1556F" w14:paraId="514E090A" w14:textId="77777777" w:rsidTr="00872CB7">
        <w:trPr>
          <w:trHeight w:val="283"/>
        </w:trPr>
        <w:tc>
          <w:tcPr>
            <w:tcW w:w="1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990FA" w14:textId="77777777" w:rsidR="003C7AB8" w:rsidRPr="00E1556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556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物品</w:t>
            </w: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C4ED" w14:textId="5787CA95" w:rsidR="003C7AB8" w:rsidRPr="00E1556F" w:rsidRDefault="00E1556F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230" w:author="郭 盼盼" w:date="2019-06-08T15:36:00Z">
              <w:r w:rsidRPr="00E1556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ITEM</w:delText>
              </w:r>
            </w:del>
            <w:r w:rsidR="002E0233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ITEM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E8679" w14:textId="77777777" w:rsidR="003C7AB8" w:rsidRPr="00E1556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556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9A9A5" w14:textId="77777777" w:rsidR="003C7AB8" w:rsidRPr="00E1556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556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E1556F" w14:paraId="23DCDCDC" w14:textId="77777777" w:rsidTr="003C7AB8">
        <w:trPr>
          <w:trHeight w:val="283"/>
        </w:trPr>
        <w:tc>
          <w:tcPr>
            <w:tcW w:w="1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A644" w14:textId="77777777" w:rsidR="003C7AB8" w:rsidRPr="00E1556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556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</w:t>
            </w: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4C2E" w14:textId="10AA9076" w:rsidR="003C7AB8" w:rsidRPr="00E1556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moveToRangeStart w:id="231" w:author="郭 盼盼" w:date="2019-06-08T15:36:00Z" w:name="move10900608"/>
            <w:moveTo w:id="232" w:author="郭 盼盼" w:date="2019-06-08T15:36:00Z">
              <w:r>
                <w:rPr>
                  <w:rPrChange w:id="233" w:author="郭 盼盼" w:date="2019-06-08T15:36:00Z">
                    <w:rPr>
                      <w:rFonts w:ascii="等线" w:hAnsi="等线"/>
                      <w:color w:val="000000"/>
                      <w:kern w:val="0"/>
                      <w:sz w:val="22"/>
                    </w:rPr>
                  </w:rPrChange>
                </w:rPr>
                <w:t>O</w:t>
              </w:r>
            </w:moveTo>
            <w:moveToRangeEnd w:id="231"/>
            <w:r w:rsidR="0046156B">
              <w:t>RG</w:t>
            </w:r>
          </w:p>
        </w:tc>
        <w:tc>
          <w:tcPr>
            <w:tcW w:w="1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75383" w14:textId="77777777" w:rsidR="003C7AB8" w:rsidRPr="00E1556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556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710D" w14:textId="77777777" w:rsidR="003C7AB8" w:rsidRPr="00E1556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556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E1556F" w14:paraId="0B886631" w14:textId="77777777" w:rsidTr="003C7AB8">
        <w:trPr>
          <w:trHeight w:val="283"/>
          <w:ins w:id="234" w:author="郭 盼盼" w:date="2019-06-08T15:36:00Z"/>
        </w:trPr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AD2F5" w14:textId="5752395D" w:rsidR="003C7AB8" w:rsidRPr="00D60684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ins w:id="235" w:author="郭 盼盼" w:date="2019-06-08T15:36:00Z"/>
                <w:rFonts w:asciiTheme="minorHAnsi" w:eastAsiaTheme="minorHAnsi" w:hAnsiTheme="minorHAnsi" w:cs="宋体"/>
                <w:color w:val="000000"/>
                <w:kern w:val="0"/>
                <w:sz w:val="22"/>
                <w:szCs w:val="22"/>
              </w:rPr>
            </w:pPr>
            <w:ins w:id="236" w:author="郭 盼盼" w:date="2019-06-08T15:36:00Z">
              <w:r w:rsidRPr="00D60684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t>文本</w:t>
              </w:r>
            </w:ins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BBEE5" w14:textId="75FA6794" w:rsidR="003C7AB8" w:rsidRDefault="002E0233" w:rsidP="003C7AB8">
            <w:pPr>
              <w:widowControl/>
              <w:spacing w:line="240" w:lineRule="auto"/>
              <w:ind w:firstLineChars="0" w:firstLine="0"/>
              <w:jc w:val="left"/>
              <w:rPr>
                <w:ins w:id="237" w:author="郭 盼盼" w:date="2019-06-08T15:36:00Z"/>
              </w:rPr>
            </w:pPr>
            <w:r>
              <w:t>TEXT</w:t>
            </w:r>
          </w:p>
        </w:tc>
        <w:tc>
          <w:tcPr>
            <w:tcW w:w="1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73262" w14:textId="77777777" w:rsidR="003C7AB8" w:rsidRPr="00E1556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ins w:id="238" w:author="郭 盼盼" w:date="2019-06-08T15:36:00Z"/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48F41" w14:textId="77777777" w:rsidR="003C7AB8" w:rsidRPr="00E1556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ins w:id="239" w:author="郭 盼盼" w:date="2019-06-08T15:36:00Z"/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20DBAC58" w14:textId="77777777" w:rsidR="007B3790" w:rsidRPr="007B3790" w:rsidRDefault="007B3790" w:rsidP="007B3790">
      <w:pPr>
        <w:ind w:firstLine="480"/>
      </w:pPr>
    </w:p>
    <w:p w14:paraId="33344A91" w14:textId="6BA11069" w:rsidR="00B4669F" w:rsidRDefault="00C112C3" w:rsidP="00B4669F">
      <w:pPr>
        <w:pStyle w:val="2"/>
      </w:pPr>
      <w:bookmarkStart w:id="240" w:name="_Toc10737951"/>
      <w:bookmarkStart w:id="241" w:name="_Toc10471222"/>
      <w:r>
        <w:rPr>
          <w:rFonts w:hint="eastAsia"/>
        </w:rPr>
        <w:t>实体属性字典</w:t>
      </w:r>
      <w:bookmarkEnd w:id="240"/>
      <w:bookmarkEnd w:id="241"/>
    </w:p>
    <w:p w14:paraId="33344A93" w14:textId="480B1BD3" w:rsidR="003E4B4C" w:rsidRDefault="00B4669F" w:rsidP="003E4B4C">
      <w:pPr>
        <w:pStyle w:val="3"/>
      </w:pPr>
      <w:bookmarkStart w:id="242" w:name="_Toc10737952"/>
      <w:bookmarkStart w:id="243" w:name="_Toc10471223"/>
      <w:r>
        <w:rPr>
          <w:rFonts w:hint="eastAsia"/>
        </w:rPr>
        <w:t>人物属性</w:t>
      </w:r>
      <w:bookmarkEnd w:id="242"/>
      <w:bookmarkEnd w:id="243"/>
    </w:p>
    <w:p w14:paraId="04B837FC" w14:textId="58BE7C48" w:rsidR="00125293" w:rsidRDefault="00125293" w:rsidP="00B4669F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44"/>
        <w:gridCol w:w="2554"/>
        <w:gridCol w:w="4505"/>
        <w:tblGridChange w:id="244">
          <w:tblGrid>
            <w:gridCol w:w="5"/>
            <w:gridCol w:w="1244"/>
            <w:gridCol w:w="2544"/>
            <w:gridCol w:w="10"/>
            <w:gridCol w:w="4500"/>
            <w:gridCol w:w="5"/>
          </w:tblGrid>
        </w:tblGridChange>
      </w:tblGrid>
      <w:tr w:rsidR="00125293" w:rsidRPr="00125293" w14:paraId="612B7AD2" w14:textId="77777777" w:rsidTr="00584A3F">
        <w:trPr>
          <w:trHeight w:val="283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87FBC" w14:textId="77777777" w:rsidR="00125293" w:rsidRPr="00125293" w:rsidRDefault="00125293" w:rsidP="00125293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属性</w:t>
            </w:r>
          </w:p>
        </w:tc>
        <w:tc>
          <w:tcPr>
            <w:tcW w:w="1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2A30" w14:textId="77777777" w:rsidR="00125293" w:rsidRPr="00125293" w:rsidRDefault="00125293" w:rsidP="00125293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2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43394" w14:textId="77777777" w:rsidR="00125293" w:rsidRPr="00125293" w:rsidRDefault="00125293" w:rsidP="00125293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C7AB8" w:rsidRPr="00125293" w14:paraId="4E45FED3" w14:textId="77777777" w:rsidTr="003C7AB8">
        <w:tblPrEx>
          <w:tblW w:w="5000" w:type="pct"/>
          <w:tblPrExChange w:id="245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246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47" w:author="郭 盼盼" w:date="2019-06-08T15:36:00Z">
              <w:tcPr>
                <w:tcW w:w="75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C13C41F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别名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248" w:author="郭 盼盼" w:date="2019-06-08T15:36:00Z">
              <w:tcPr>
                <w:tcW w:w="153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D57C06F" w14:textId="09603204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D4EB4">
              <w:rPr>
                <w:rPrChange w:id="249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alias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50" w:author="郭 盼盼" w:date="2019-06-08T15:36:00Z">
              <w:tcPr>
                <w:tcW w:w="271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A7E6719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多个别名，可以list格式存储</w:t>
            </w:r>
          </w:p>
        </w:tc>
      </w:tr>
      <w:tr w:rsidR="003C7AB8" w:rsidRPr="00125293" w14:paraId="03DB2127" w14:textId="77777777" w:rsidTr="003C7AB8">
        <w:tblPrEx>
          <w:tblW w:w="5000" w:type="pct"/>
          <w:tblPrExChange w:id="251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252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53" w:author="郭 盼盼" w:date="2019-06-08T15:36:00Z">
              <w:tcPr>
                <w:tcW w:w="75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E4DCF33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254" w:author="郭 盼盼" w:date="2019-06-08T15:36:00Z">
              <w:tcPr>
                <w:tcW w:w="153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A12BC9B" w14:textId="173FDFD3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D4EB4">
              <w:rPr>
                <w:rPrChange w:id="25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gender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56" w:author="郭 盼盼" w:date="2019-06-08T15:36:00Z">
              <w:tcPr>
                <w:tcW w:w="271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BDA617E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125293" w14:paraId="7C27947F" w14:textId="77777777" w:rsidTr="003C7AB8">
        <w:tblPrEx>
          <w:tblW w:w="5000" w:type="pct"/>
          <w:tblPrExChange w:id="257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258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59" w:author="郭 盼盼" w:date="2019-06-08T15:36:00Z">
              <w:tcPr>
                <w:tcW w:w="75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8938ABF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年龄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260" w:author="郭 盼盼" w:date="2019-06-08T15:36:00Z">
              <w:tcPr>
                <w:tcW w:w="153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F3E6FFF" w14:textId="5C3CB553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D4EB4">
              <w:rPr>
                <w:rPrChange w:id="261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age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62" w:author="郭 盼盼" w:date="2019-06-08T15:36:00Z">
              <w:tcPr>
                <w:tcW w:w="271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95B3C5D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125293" w14:paraId="78B2A1AD" w14:textId="77777777" w:rsidTr="003C7AB8">
        <w:tblPrEx>
          <w:tblW w:w="5000" w:type="pct"/>
          <w:tblPrExChange w:id="263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264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65" w:author="郭 盼盼" w:date="2019-06-08T15:36:00Z">
              <w:tcPr>
                <w:tcW w:w="75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578CEBD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职业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266" w:author="郭 盼盼" w:date="2019-06-08T15:36:00Z">
              <w:tcPr>
                <w:tcW w:w="153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69FF336" w14:textId="00605776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D4EB4">
              <w:rPr>
                <w:rPrChange w:id="267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career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68" w:author="郭 盼盼" w:date="2019-06-08T15:36:00Z">
              <w:tcPr>
                <w:tcW w:w="271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142548E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125293" w14:paraId="5B75071C" w14:textId="77777777" w:rsidTr="003C7AB8">
        <w:tblPrEx>
          <w:tblW w:w="5000" w:type="pct"/>
          <w:tblPrExChange w:id="269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270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71" w:author="郭 盼盼" w:date="2019-06-08T15:36:00Z">
              <w:tcPr>
                <w:tcW w:w="75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7F15EBC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宗教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272" w:author="郭 盼盼" w:date="2019-06-08T15:36:00Z">
              <w:tcPr>
                <w:tcW w:w="153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1CC39ED" w14:textId="4CC2A850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D4EB4">
              <w:rPr>
                <w:rPrChange w:id="273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religion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74" w:author="郭 盼盼" w:date="2019-06-08T15:36:00Z">
              <w:tcPr>
                <w:tcW w:w="271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2D6F4AB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</w:t>
            </w:r>
          </w:p>
        </w:tc>
      </w:tr>
      <w:tr w:rsidR="003C7AB8" w:rsidRPr="00125293" w14:paraId="42A3553D" w14:textId="77777777" w:rsidTr="003C7AB8">
        <w:tblPrEx>
          <w:tblW w:w="5000" w:type="pct"/>
          <w:tblPrExChange w:id="275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276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77" w:author="郭 盼盼" w:date="2019-06-08T15:36:00Z">
              <w:tcPr>
                <w:tcW w:w="75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39E967D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出生地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278" w:author="郭 盼盼" w:date="2019-06-08T15:36:00Z">
              <w:tcPr>
                <w:tcW w:w="153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60000AA" w14:textId="561070DD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D4EB4">
              <w:rPr>
                <w:rPrChange w:id="279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place</w:t>
            </w:r>
            <w:del w:id="280" w:author="郭 盼盼" w:date="2019-06-08T15:36:00Z">
              <w:r w:rsidR="00125293" w:rsidRPr="00125293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281" w:author="郭 盼盼" w:date="2019-06-08T15:36:00Z">
              <w:r w:rsidRPr="00CD4EB4">
                <w:t>_</w:t>
              </w:r>
            </w:ins>
            <w:r w:rsidRPr="00CD4EB4">
              <w:rPr>
                <w:rPrChange w:id="282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of</w:t>
            </w:r>
            <w:del w:id="283" w:author="郭 盼盼" w:date="2019-06-08T15:36:00Z">
              <w:r w:rsidR="00125293" w:rsidRPr="00125293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284" w:author="郭 盼盼" w:date="2019-06-08T15:36:00Z">
              <w:r w:rsidRPr="00CD4EB4">
                <w:t>_</w:t>
              </w:r>
            </w:ins>
            <w:r w:rsidRPr="00CD4EB4">
              <w:rPr>
                <w:rPrChange w:id="28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birth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86" w:author="郭 盼盼" w:date="2019-06-08T15:36:00Z">
              <w:tcPr>
                <w:tcW w:w="271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9266FFF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</w:t>
            </w:r>
          </w:p>
        </w:tc>
      </w:tr>
      <w:tr w:rsidR="003C7AB8" w:rsidRPr="00125293" w14:paraId="759EC330" w14:textId="77777777" w:rsidTr="003C7AB8">
        <w:tblPrEx>
          <w:tblW w:w="5000" w:type="pct"/>
          <w:tblPrExChange w:id="287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288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89" w:author="郭 盼盼" w:date="2019-06-08T15:36:00Z">
              <w:tcPr>
                <w:tcW w:w="75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F09E991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住址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290" w:author="郭 盼盼" w:date="2019-06-08T15:36:00Z">
              <w:tcPr>
                <w:tcW w:w="153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A522271" w14:textId="12470910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D4EB4">
              <w:rPr>
                <w:rPrChange w:id="291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address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92" w:author="郭 盼盼" w:date="2019-06-08T15:36:00Z">
              <w:tcPr>
                <w:tcW w:w="271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BFFF676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</w:t>
            </w:r>
          </w:p>
        </w:tc>
      </w:tr>
      <w:tr w:rsidR="003C7AB8" w:rsidRPr="00125293" w14:paraId="7932B6B6" w14:textId="77777777" w:rsidTr="003C7AB8">
        <w:tblPrEx>
          <w:tblW w:w="5000" w:type="pct"/>
          <w:tblPrExChange w:id="293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294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95" w:author="郭 盼盼" w:date="2019-06-08T15:36:00Z">
              <w:tcPr>
                <w:tcW w:w="75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6B2FCB9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教育程度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296" w:author="郭 盼盼" w:date="2019-06-08T15:36:00Z">
              <w:tcPr>
                <w:tcW w:w="153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B9641CF" w14:textId="4FC6B8E8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D4EB4">
              <w:rPr>
                <w:rPrChange w:id="297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education</w:t>
            </w:r>
            <w:del w:id="298" w:author="郭 盼盼" w:date="2019-06-08T15:36:00Z">
              <w:r w:rsidR="00125293" w:rsidRPr="00125293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299" w:author="郭 盼盼" w:date="2019-06-08T15:36:00Z">
              <w:r w:rsidRPr="00CD4EB4">
                <w:t>_</w:t>
              </w:r>
            </w:ins>
            <w:r w:rsidRPr="00CD4EB4">
              <w:rPr>
                <w:rPrChange w:id="300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level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01" w:author="郭 盼盼" w:date="2019-06-08T15:36:00Z">
              <w:tcPr>
                <w:tcW w:w="271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E67A506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125293" w14:paraId="675C9A9A" w14:textId="77777777" w:rsidTr="003C7AB8">
        <w:tblPrEx>
          <w:tblW w:w="5000" w:type="pct"/>
          <w:tblPrExChange w:id="302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303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04" w:author="郭 盼盼" w:date="2019-06-08T15:36:00Z">
              <w:tcPr>
                <w:tcW w:w="75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99854A9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民族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05" w:author="郭 盼盼" w:date="2019-06-08T15:36:00Z">
              <w:tcPr>
                <w:tcW w:w="153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3F4AAA4" w14:textId="3C867422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D4EB4">
              <w:rPr>
                <w:rPrChange w:id="30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nationality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07" w:author="郭 盼盼" w:date="2019-06-08T15:36:00Z">
              <w:tcPr>
                <w:tcW w:w="271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C4327D9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125293" w14:paraId="470F59B7" w14:textId="77777777" w:rsidTr="003C7AB8">
        <w:tblPrEx>
          <w:tblW w:w="5000" w:type="pct"/>
          <w:tblPrExChange w:id="308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309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10" w:author="郭 盼盼" w:date="2019-06-08T15:36:00Z">
              <w:tcPr>
                <w:tcW w:w="75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6A40000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出生日期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11" w:author="郭 盼盼" w:date="2019-06-08T15:36:00Z">
              <w:tcPr>
                <w:tcW w:w="153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CA0FC15" w14:textId="306AD582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D4EB4">
              <w:rPr>
                <w:rPrChange w:id="312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date</w:t>
            </w:r>
            <w:del w:id="313" w:author="郭 盼盼" w:date="2019-06-08T15:36:00Z">
              <w:r w:rsidR="00125293" w:rsidRPr="00125293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314" w:author="郭 盼盼" w:date="2019-06-08T15:36:00Z">
              <w:r w:rsidRPr="00CD4EB4">
                <w:t>_</w:t>
              </w:r>
            </w:ins>
            <w:r w:rsidRPr="00CD4EB4">
              <w:rPr>
                <w:rPrChange w:id="31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of</w:t>
            </w:r>
            <w:del w:id="316" w:author="郭 盼盼" w:date="2019-06-08T15:36:00Z">
              <w:r w:rsidR="00125293" w:rsidRPr="00125293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317" w:author="郭 盼盼" w:date="2019-06-08T15:36:00Z">
              <w:r w:rsidRPr="00CD4EB4">
                <w:t>_</w:t>
              </w:r>
            </w:ins>
            <w:r w:rsidRPr="00CD4EB4">
              <w:rPr>
                <w:rPrChange w:id="318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birth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19" w:author="郭 盼盼" w:date="2019-06-08T15:36:00Z">
              <w:tcPr>
                <w:tcW w:w="271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6F383AE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125293" w14:paraId="014504E8" w14:textId="77777777" w:rsidTr="003C7AB8">
        <w:tblPrEx>
          <w:tblW w:w="5000" w:type="pct"/>
          <w:tblPrExChange w:id="320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321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22" w:author="郭 盼盼" w:date="2019-06-08T15:36:00Z">
              <w:tcPr>
                <w:tcW w:w="75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2F1A177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社交账号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23" w:author="郭 盼盼" w:date="2019-06-08T15:36:00Z">
              <w:tcPr>
                <w:tcW w:w="153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ACC1FDA" w14:textId="0D8DB1A6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D4EB4">
              <w:rPr>
                <w:rPrChange w:id="324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social</w:t>
            </w:r>
            <w:del w:id="325" w:author="郭 盼盼" w:date="2019-06-08T15:36:00Z">
              <w:r w:rsidR="00125293" w:rsidRPr="00125293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326" w:author="郭 盼盼" w:date="2019-06-08T15:36:00Z">
              <w:r w:rsidRPr="00CD4EB4">
                <w:t>_</w:t>
              </w:r>
            </w:ins>
            <w:r w:rsidRPr="00CD4EB4">
              <w:rPr>
                <w:rPrChange w:id="327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account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28" w:author="郭 盼盼" w:date="2019-06-08T15:36:00Z">
              <w:tcPr>
                <w:tcW w:w="271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3EEF54C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社交账号实体之间可能存在好友等关系</w:t>
            </w:r>
          </w:p>
        </w:tc>
      </w:tr>
      <w:tr w:rsidR="003C7AB8" w:rsidRPr="00125293" w14:paraId="750E407B" w14:textId="77777777" w:rsidTr="003C7AB8">
        <w:tblPrEx>
          <w:tblW w:w="5000" w:type="pct"/>
          <w:tblPrExChange w:id="329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330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31" w:author="郭 盼盼" w:date="2019-06-08T15:36:00Z">
              <w:tcPr>
                <w:tcW w:w="75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FD9F6C5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工作单位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32" w:author="郭 盼盼" w:date="2019-06-08T15:36:00Z">
              <w:tcPr>
                <w:tcW w:w="153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7DCD023" w14:textId="7B086710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D4EB4">
              <w:rPr>
                <w:rPrChange w:id="333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employer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34" w:author="郭 盼盼" w:date="2019-06-08T15:36:00Z">
              <w:tcPr>
                <w:tcW w:w="271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D29BB95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</w:t>
            </w:r>
          </w:p>
        </w:tc>
      </w:tr>
      <w:tr w:rsidR="003C7AB8" w:rsidRPr="00125293" w14:paraId="70E33C29" w14:textId="77777777" w:rsidTr="003C7AB8">
        <w:tblPrEx>
          <w:tblW w:w="5000" w:type="pct"/>
          <w:tblPrExChange w:id="335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336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37" w:author="郭 盼盼" w:date="2019-06-08T15:36:00Z">
              <w:tcPr>
                <w:tcW w:w="75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ECCAA8A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党派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38" w:author="郭 盼盼" w:date="2019-06-08T15:36:00Z">
              <w:tcPr>
                <w:tcW w:w="153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CB753B6" w14:textId="60D787E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D4EB4">
              <w:rPr>
                <w:rPrChange w:id="339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partisan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40" w:author="郭 盼盼" w:date="2019-06-08T15:36:00Z">
              <w:tcPr>
                <w:tcW w:w="271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0135651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</w:t>
            </w:r>
          </w:p>
        </w:tc>
      </w:tr>
      <w:tr w:rsidR="003C7AB8" w:rsidRPr="00125293" w14:paraId="4D46F992" w14:textId="77777777" w:rsidTr="003C7AB8">
        <w:tblPrEx>
          <w:tblW w:w="5000" w:type="pct"/>
          <w:tblPrExChange w:id="341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342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43" w:author="郭 盼盼" w:date="2019-06-08T15:36:00Z">
              <w:tcPr>
                <w:tcW w:w="75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887EFD2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邮箱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44" w:author="郭 盼盼" w:date="2019-06-08T15:36:00Z">
              <w:tcPr>
                <w:tcW w:w="153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2084019" w14:textId="6B9C541D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D4EB4">
              <w:rPr>
                <w:rPrChange w:id="34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mailbox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46" w:author="郭 盼盼" w:date="2019-06-08T15:36:00Z">
              <w:tcPr>
                <w:tcW w:w="271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190061A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125293" w14:paraId="255E5ED0" w14:textId="77777777" w:rsidTr="003C7AB8">
        <w:tblPrEx>
          <w:tblW w:w="5000" w:type="pct"/>
          <w:tblPrExChange w:id="347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348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49" w:author="郭 盼盼" w:date="2019-06-08T15:36:00Z">
              <w:tcPr>
                <w:tcW w:w="75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6E145FC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手机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50" w:author="郭 盼盼" w:date="2019-06-08T15:36:00Z">
              <w:tcPr>
                <w:tcW w:w="153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B469641" w14:textId="0FE4E37B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D4EB4">
              <w:rPr>
                <w:rPrChange w:id="351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mobile</w:t>
            </w:r>
            <w:del w:id="352" w:author="郭 盼盼" w:date="2019-06-08T15:36:00Z">
              <w:r w:rsidR="00125293" w:rsidRPr="00125293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353" w:author="郭 盼盼" w:date="2019-06-08T15:36:00Z">
              <w:r w:rsidRPr="00CD4EB4">
                <w:t>_</w:t>
              </w:r>
            </w:ins>
            <w:r w:rsidRPr="00CD4EB4">
              <w:rPr>
                <w:rPrChange w:id="354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phone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55" w:author="郭 盼盼" w:date="2019-06-08T15:36:00Z">
              <w:tcPr>
                <w:tcW w:w="271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DFF4747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125293" w14:paraId="50BFCE2D" w14:textId="77777777" w:rsidTr="003C7AB8">
        <w:tblPrEx>
          <w:tblW w:w="5000" w:type="pct"/>
          <w:tblPrExChange w:id="356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357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58" w:author="郭 盼盼" w:date="2019-06-08T15:36:00Z">
              <w:tcPr>
                <w:tcW w:w="75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0681A3F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国籍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59" w:author="郭 盼盼" w:date="2019-06-08T15:36:00Z">
              <w:tcPr>
                <w:tcW w:w="153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4C39DB5" w14:textId="699B95F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D4EB4">
              <w:rPr>
                <w:rPrChange w:id="360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country</w:t>
            </w:r>
            <w:del w:id="361" w:author="郭 盼盼" w:date="2019-06-08T15:36:00Z">
              <w:r w:rsidR="00125293" w:rsidRPr="00125293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362" w:author="郭 盼盼" w:date="2019-06-08T15:36:00Z">
              <w:r w:rsidRPr="00CD4EB4">
                <w:t>_</w:t>
              </w:r>
            </w:ins>
            <w:r w:rsidRPr="00CD4EB4">
              <w:rPr>
                <w:rPrChange w:id="363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of</w:t>
            </w:r>
            <w:del w:id="364" w:author="郭 盼盼" w:date="2019-06-08T15:36:00Z">
              <w:r w:rsidR="00125293" w:rsidRPr="00125293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365" w:author="郭 盼盼" w:date="2019-06-08T15:36:00Z">
              <w:r w:rsidRPr="00CD4EB4">
                <w:t>_</w:t>
              </w:r>
            </w:ins>
            <w:r w:rsidRPr="00CD4EB4">
              <w:rPr>
                <w:rPrChange w:id="36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citizenship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67" w:author="郭 盼盼" w:date="2019-06-08T15:36:00Z">
              <w:tcPr>
                <w:tcW w:w="271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F85F2C8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</w:t>
            </w:r>
          </w:p>
        </w:tc>
      </w:tr>
      <w:tr w:rsidR="003C7AB8" w:rsidRPr="00125293" w14:paraId="08A726AC" w14:textId="77777777" w:rsidTr="003C7AB8">
        <w:tblPrEx>
          <w:tblW w:w="5000" w:type="pct"/>
          <w:tblPrExChange w:id="368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369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70" w:author="郭 盼盼" w:date="2019-06-08T15:36:00Z">
              <w:tcPr>
                <w:tcW w:w="75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955875C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人种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71" w:author="郭 盼盼" w:date="2019-06-08T15:36:00Z">
              <w:tcPr>
                <w:tcW w:w="153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136CDA9" w14:textId="3665FC11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D4EB4">
              <w:rPr>
                <w:rPrChange w:id="372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race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73" w:author="郭 盼盼" w:date="2019-06-08T15:36:00Z">
              <w:tcPr>
                <w:tcW w:w="271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E7C7BD2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125293" w14:paraId="2785FD82" w14:textId="77777777" w:rsidTr="003C7AB8">
        <w:tblPrEx>
          <w:tblW w:w="5000" w:type="pct"/>
          <w:tblPrExChange w:id="374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375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76" w:author="郭 盼盼" w:date="2019-06-08T15:36:00Z">
              <w:tcPr>
                <w:tcW w:w="75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F833FDF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身份证号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77" w:author="郭 盼盼" w:date="2019-06-08T15:36:00Z">
              <w:tcPr>
                <w:tcW w:w="153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9360802" w14:textId="10D526CF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D4EB4">
              <w:rPr>
                <w:rPrChange w:id="378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identity</w:t>
            </w:r>
            <w:del w:id="379" w:author="郭 盼盼" w:date="2019-06-08T15:36:00Z">
              <w:r w:rsidR="00125293" w:rsidRPr="00125293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380" w:author="郭 盼盼" w:date="2019-06-08T15:36:00Z">
              <w:r w:rsidRPr="00CD4EB4">
                <w:t>_</w:t>
              </w:r>
            </w:ins>
            <w:r w:rsidRPr="00CD4EB4">
              <w:rPr>
                <w:rPrChange w:id="381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number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82" w:author="郭 盼盼" w:date="2019-06-08T15:36:00Z">
              <w:tcPr>
                <w:tcW w:w="271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8DDFED4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125293" w14:paraId="594D0AF7" w14:textId="77777777" w:rsidTr="003C7AB8">
        <w:tblPrEx>
          <w:tblW w:w="5000" w:type="pct"/>
          <w:tblPrExChange w:id="383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384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85" w:author="郭 盼盼" w:date="2019-06-08T15:36:00Z">
              <w:tcPr>
                <w:tcW w:w="75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A5B2CAE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籍贯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86" w:author="郭 盼盼" w:date="2019-06-08T15:36:00Z">
              <w:tcPr>
                <w:tcW w:w="153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6CE01D9" w14:textId="3682A2C4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D4EB4">
              <w:rPr>
                <w:rPrChange w:id="387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birthplace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88" w:author="郭 盼盼" w:date="2019-06-08T15:36:00Z">
              <w:tcPr>
                <w:tcW w:w="271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829DE96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125293" w14:paraId="2D8284E2" w14:textId="77777777" w:rsidTr="003C7AB8">
        <w:tblPrEx>
          <w:tblW w:w="5000" w:type="pct"/>
          <w:tblPrExChange w:id="389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390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91" w:author="郭 盼盼" w:date="2019-06-08T15:36:00Z">
              <w:tcPr>
                <w:tcW w:w="75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BAA83D6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92" w:author="郭 盼盼" w:date="2019-06-08T15:36:00Z">
              <w:tcPr>
                <w:tcW w:w="153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790AE57" w14:textId="5C3E9343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D4EB4">
              <w:rPr>
                <w:rPrChange w:id="393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creation</w:t>
            </w:r>
            <w:del w:id="394" w:author="郭 盼盼" w:date="2019-06-08T15:36:00Z">
              <w:r w:rsidR="00125293" w:rsidRPr="00125293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395" w:author="郭 盼盼" w:date="2019-06-08T15:36:00Z">
              <w:r w:rsidRPr="00CD4EB4">
                <w:t>_</w:t>
              </w:r>
            </w:ins>
            <w:r w:rsidRPr="00CD4EB4">
              <w:rPr>
                <w:rPrChange w:id="39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time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97" w:author="郭 盼盼" w:date="2019-06-08T15:36:00Z">
              <w:tcPr>
                <w:tcW w:w="271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47D1459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实体创建时间</w:t>
            </w:r>
          </w:p>
        </w:tc>
      </w:tr>
      <w:tr w:rsidR="003C7AB8" w:rsidRPr="00125293" w14:paraId="462E8CE9" w14:textId="77777777" w:rsidTr="003C7AB8">
        <w:tblPrEx>
          <w:tblW w:w="5000" w:type="pct"/>
          <w:tblPrExChange w:id="398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399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00" w:author="郭 盼盼" w:date="2019-06-08T15:36:00Z">
              <w:tcPr>
                <w:tcW w:w="75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33090D2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更新时间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01" w:author="郭 盼盼" w:date="2019-06-08T15:36:00Z">
              <w:tcPr>
                <w:tcW w:w="153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9307D09" w14:textId="67A456CA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D4EB4">
              <w:rPr>
                <w:rPrChange w:id="402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update</w:t>
            </w:r>
            <w:del w:id="403" w:author="郭 盼盼" w:date="2019-06-08T15:36:00Z">
              <w:r w:rsidR="00125293" w:rsidRPr="00125293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404" w:author="郭 盼盼" w:date="2019-06-08T15:36:00Z">
              <w:r w:rsidRPr="00CD4EB4">
                <w:t>_</w:t>
              </w:r>
            </w:ins>
            <w:r w:rsidRPr="00CD4EB4">
              <w:rPr>
                <w:rPrChange w:id="40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time</w:t>
            </w:r>
          </w:p>
        </w:tc>
        <w:tc>
          <w:tcPr>
            <w:tcW w:w="2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06" w:author="郭 盼盼" w:date="2019-06-08T15:36:00Z">
              <w:tcPr>
                <w:tcW w:w="271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439BDAE" w14:textId="77777777" w:rsidR="003C7AB8" w:rsidRPr="00125293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252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实体信息更新时间</w:t>
            </w:r>
          </w:p>
        </w:tc>
      </w:tr>
    </w:tbl>
    <w:p w14:paraId="33344AF0" w14:textId="16C0FD0A" w:rsidR="00B4669F" w:rsidRDefault="00B4669F" w:rsidP="00B4669F">
      <w:pPr>
        <w:ind w:firstLine="480"/>
      </w:pPr>
    </w:p>
    <w:p w14:paraId="33344AF2" w14:textId="11704767" w:rsidR="003E4B4C" w:rsidRDefault="00B4669F" w:rsidP="003E4B4C">
      <w:pPr>
        <w:pStyle w:val="3"/>
      </w:pPr>
      <w:bookmarkStart w:id="407" w:name="_Toc10737953"/>
      <w:bookmarkStart w:id="408" w:name="_Toc10471224"/>
      <w:r>
        <w:rPr>
          <w:rFonts w:hint="eastAsia"/>
        </w:rPr>
        <w:t>事件属性</w:t>
      </w:r>
      <w:bookmarkEnd w:id="407"/>
      <w:bookmarkEnd w:id="408"/>
    </w:p>
    <w:p w14:paraId="6B5C2C99" w14:textId="61E23967" w:rsidR="00584A3F" w:rsidRDefault="00584A3F" w:rsidP="00B4669F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21"/>
        <w:gridCol w:w="3004"/>
        <w:gridCol w:w="3978"/>
        <w:tblGridChange w:id="409">
          <w:tblGrid>
            <w:gridCol w:w="5"/>
            <w:gridCol w:w="1321"/>
            <w:gridCol w:w="66"/>
            <w:gridCol w:w="2693"/>
            <w:gridCol w:w="245"/>
            <w:gridCol w:w="3973"/>
            <w:gridCol w:w="5"/>
          </w:tblGrid>
        </w:tblGridChange>
      </w:tblGrid>
      <w:tr w:rsidR="00584A3F" w:rsidRPr="00584A3F" w14:paraId="794685DD" w14:textId="77777777" w:rsidTr="00584A3F">
        <w:trPr>
          <w:trHeight w:val="283"/>
        </w:trPr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EC7B" w14:textId="77777777" w:rsidR="00584A3F" w:rsidRPr="00584A3F" w:rsidRDefault="00584A3F" w:rsidP="00584A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属性</w:t>
            </w:r>
          </w:p>
        </w:tc>
        <w:tc>
          <w:tcPr>
            <w:tcW w:w="1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8111C" w14:textId="77777777" w:rsidR="00584A3F" w:rsidRPr="00584A3F" w:rsidRDefault="00584A3F" w:rsidP="00584A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2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449F" w14:textId="77777777" w:rsidR="00584A3F" w:rsidRPr="00584A3F" w:rsidRDefault="00584A3F" w:rsidP="00584A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C7AB8" w:rsidRPr="00584A3F" w14:paraId="48F2F5CD" w14:textId="77777777" w:rsidTr="003C7AB8">
        <w:tblPrEx>
          <w:tblW w:w="5000" w:type="pct"/>
          <w:tblPrExChange w:id="410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411" w:author="郭 盼盼" w:date="2019-06-08T15:36:00Z">
            <w:trPr>
              <w:gridAfter w:val="0"/>
              <w:trHeight w:val="283"/>
            </w:trPr>
          </w:trPrChange>
        </w:trPr>
        <w:tc>
          <w:tcPr>
            <w:tcW w:w="8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12" w:author="郭 盼盼" w:date="2019-06-08T15:36:00Z">
              <w:tcPr>
                <w:tcW w:w="838" w:type="pct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18A6407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别名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13" w:author="郭 盼盼" w:date="2019-06-08T15:36:00Z">
              <w:tcPr>
                <w:tcW w:w="162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52C1405" w14:textId="6CE7A2E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4D2">
              <w:rPr>
                <w:rPrChange w:id="414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 xml:space="preserve">alias </w:t>
            </w:r>
          </w:p>
        </w:tc>
        <w:tc>
          <w:tcPr>
            <w:tcW w:w="2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15" w:author="郭 盼盼" w:date="2019-06-08T15:36:00Z">
              <w:tcPr>
                <w:tcW w:w="2540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708D57E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多个别名，可以list格式存储</w:t>
            </w:r>
          </w:p>
        </w:tc>
      </w:tr>
      <w:tr w:rsidR="003C7AB8" w:rsidRPr="00584A3F" w14:paraId="2FFE0CBC" w14:textId="77777777" w:rsidTr="003C7AB8">
        <w:tblPrEx>
          <w:tblW w:w="5000" w:type="pct"/>
          <w:tblPrExChange w:id="416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417" w:author="郭 盼盼" w:date="2019-06-08T15:36:00Z">
            <w:trPr>
              <w:gridAfter w:val="0"/>
              <w:trHeight w:val="283"/>
            </w:trPr>
          </w:trPrChange>
        </w:trPr>
        <w:tc>
          <w:tcPr>
            <w:tcW w:w="8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18" w:author="郭 盼盼" w:date="2019-06-08T15:36:00Z">
              <w:tcPr>
                <w:tcW w:w="838" w:type="pct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BCC87B3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事件描述信息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19" w:author="郭 盼盼" w:date="2019-06-08T15:36:00Z">
              <w:tcPr>
                <w:tcW w:w="162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07EA9C7" w14:textId="553D32ED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4D2">
              <w:rPr>
                <w:rFonts w:ascii="MS Gothic" w:hAnsi="MS Gothic"/>
                <w:rPrChange w:id="420" w:author="郭 盼盼" w:date="2019-06-08T15:36:00Z">
                  <w:rPr>
                    <w:rFonts w:ascii="MS Gothic" w:hAnsi="MS Gothic"/>
                    <w:color w:val="000000"/>
                    <w:kern w:val="0"/>
                    <w:sz w:val="22"/>
                  </w:rPr>
                </w:rPrChange>
              </w:rPr>
              <w:t>​​</w:t>
            </w:r>
            <w:r w:rsidRPr="005B04D2">
              <w:rPr>
                <w:rPrChange w:id="421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event</w:t>
            </w:r>
            <w:del w:id="422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423" w:author="郭 盼盼" w:date="2019-06-08T15:36:00Z">
              <w:r w:rsidRPr="005B04D2">
                <w:t>_</w:t>
              </w:r>
            </w:ins>
            <w:r w:rsidRPr="005B04D2">
              <w:rPr>
                <w:rPrChange w:id="424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description</w:t>
            </w:r>
            <w:del w:id="425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426" w:author="郭 盼盼" w:date="2019-06-08T15:36:00Z">
              <w:r w:rsidRPr="005B04D2">
                <w:t>_</w:t>
              </w:r>
            </w:ins>
            <w:r w:rsidRPr="005B04D2">
              <w:rPr>
                <w:rPrChange w:id="427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information</w:t>
            </w:r>
            <w:del w:id="428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429" w:author="郭 盼盼" w:date="2019-06-08T15:36:00Z">
              <w:r w:rsidRPr="005B04D2">
                <w:t>_</w:t>
              </w:r>
            </w:ins>
          </w:p>
        </w:tc>
        <w:tc>
          <w:tcPr>
            <w:tcW w:w="2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30" w:author="郭 盼盼" w:date="2019-06-08T15:36:00Z">
              <w:tcPr>
                <w:tcW w:w="2540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64429A1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事件详情</w:t>
            </w:r>
          </w:p>
        </w:tc>
      </w:tr>
      <w:tr w:rsidR="003C7AB8" w:rsidRPr="00584A3F" w14:paraId="1BFC9018" w14:textId="77777777" w:rsidTr="003C7AB8">
        <w:tblPrEx>
          <w:tblW w:w="5000" w:type="pct"/>
          <w:tblPrExChange w:id="431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432" w:author="郭 盼盼" w:date="2019-06-08T15:36:00Z">
            <w:trPr>
              <w:gridAfter w:val="0"/>
              <w:trHeight w:val="283"/>
            </w:trPr>
          </w:trPrChange>
        </w:trPr>
        <w:tc>
          <w:tcPr>
            <w:tcW w:w="8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33" w:author="郭 盼盼" w:date="2019-06-08T15:36:00Z">
              <w:tcPr>
                <w:tcW w:w="838" w:type="pct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03B5CE4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事件触发词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34" w:author="郭 盼盼" w:date="2019-06-08T15:36:00Z">
              <w:tcPr>
                <w:tcW w:w="162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0677371" w14:textId="27D79773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4D2">
              <w:rPr>
                <w:rPrChange w:id="43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event</w:t>
            </w:r>
            <w:del w:id="436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437" w:author="郭 盼盼" w:date="2019-06-08T15:36:00Z">
              <w:r w:rsidRPr="005B04D2">
                <w:t>_</w:t>
              </w:r>
            </w:ins>
            <w:r w:rsidRPr="005B04D2">
              <w:rPr>
                <w:rPrChange w:id="438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 xml:space="preserve">trigger </w:t>
            </w:r>
          </w:p>
        </w:tc>
        <w:tc>
          <w:tcPr>
            <w:tcW w:w="2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39" w:author="郭 盼盼" w:date="2019-06-08T15:36:00Z">
              <w:tcPr>
                <w:tcW w:w="2540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BC47D02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以“汽车撞到行人”为例，“撞到”即为触发词</w:t>
            </w:r>
          </w:p>
        </w:tc>
      </w:tr>
      <w:tr w:rsidR="003C7AB8" w:rsidRPr="00584A3F" w14:paraId="184EBEAA" w14:textId="77777777" w:rsidTr="003C7AB8">
        <w:tblPrEx>
          <w:tblW w:w="5000" w:type="pct"/>
          <w:tblPrExChange w:id="440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441" w:author="郭 盼盼" w:date="2019-06-08T15:36:00Z">
            <w:trPr>
              <w:gridAfter w:val="0"/>
              <w:trHeight w:val="283"/>
            </w:trPr>
          </w:trPrChange>
        </w:trPr>
        <w:tc>
          <w:tcPr>
            <w:tcW w:w="8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42" w:author="郭 盼盼" w:date="2019-06-08T15:36:00Z">
              <w:tcPr>
                <w:tcW w:w="838" w:type="pct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3309E71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时间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43" w:author="郭 盼盼" w:date="2019-06-08T15:36:00Z">
              <w:tcPr>
                <w:tcW w:w="162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B3B37F5" w14:textId="6DB847B4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4D2">
              <w:rPr>
                <w:rPrChange w:id="444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 xml:space="preserve">time </w:t>
            </w:r>
          </w:p>
        </w:tc>
        <w:tc>
          <w:tcPr>
            <w:tcW w:w="2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45" w:author="郭 盼盼" w:date="2019-06-08T15:36:00Z">
              <w:tcPr>
                <w:tcW w:w="2540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9DE82D9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事件发生时间</w:t>
            </w:r>
          </w:p>
        </w:tc>
      </w:tr>
      <w:tr w:rsidR="003C7AB8" w:rsidRPr="00584A3F" w14:paraId="43F6AF33" w14:textId="77777777" w:rsidTr="003C7AB8">
        <w:tblPrEx>
          <w:tblW w:w="5000" w:type="pct"/>
          <w:tblPrExChange w:id="446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447" w:author="郭 盼盼" w:date="2019-06-08T15:36:00Z">
            <w:trPr>
              <w:gridAfter w:val="0"/>
              <w:trHeight w:val="283"/>
            </w:trPr>
          </w:trPrChange>
        </w:trPr>
        <w:tc>
          <w:tcPr>
            <w:tcW w:w="8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48" w:author="郭 盼盼" w:date="2019-06-08T15:36:00Z">
              <w:tcPr>
                <w:tcW w:w="838" w:type="pct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FF52E97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地点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49" w:author="郭 盼盼" w:date="2019-06-08T15:36:00Z">
              <w:tcPr>
                <w:tcW w:w="162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C091E7D" w14:textId="12BCACC4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4D2">
              <w:rPr>
                <w:rPrChange w:id="450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 xml:space="preserve">location </w:t>
            </w:r>
          </w:p>
        </w:tc>
        <w:tc>
          <w:tcPr>
            <w:tcW w:w="2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51" w:author="郭 盼盼" w:date="2019-06-08T15:36:00Z">
              <w:tcPr>
                <w:tcW w:w="2540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4E36DC4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</w:t>
            </w:r>
          </w:p>
        </w:tc>
      </w:tr>
      <w:tr w:rsidR="003C7AB8" w:rsidRPr="00584A3F" w14:paraId="30110419" w14:textId="77777777" w:rsidTr="003C7AB8">
        <w:tblPrEx>
          <w:tblW w:w="5000" w:type="pct"/>
          <w:tblPrExChange w:id="452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453" w:author="郭 盼盼" w:date="2019-06-08T15:36:00Z">
            <w:trPr>
              <w:gridAfter w:val="0"/>
              <w:trHeight w:val="283"/>
            </w:trPr>
          </w:trPrChange>
        </w:trPr>
        <w:tc>
          <w:tcPr>
            <w:tcW w:w="8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54" w:author="郭 盼盼" w:date="2019-06-08T15:36:00Z">
              <w:tcPr>
                <w:tcW w:w="838" w:type="pct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9AC1DCD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参与者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55" w:author="郭 盼盼" w:date="2019-06-08T15:36:00Z">
              <w:tcPr>
                <w:tcW w:w="162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B003F5B" w14:textId="0C8B22C6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4D2">
              <w:rPr>
                <w:rPrChange w:id="45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 xml:space="preserve">participant </w:t>
            </w:r>
          </w:p>
        </w:tc>
        <w:tc>
          <w:tcPr>
            <w:tcW w:w="2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57" w:author="郭 盼盼" w:date="2019-06-08T15:36:00Z">
              <w:tcPr>
                <w:tcW w:w="2540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38B3F88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</w:t>
            </w:r>
          </w:p>
        </w:tc>
      </w:tr>
      <w:tr w:rsidR="003C7AB8" w:rsidRPr="00584A3F" w14:paraId="0793BD5B" w14:textId="77777777" w:rsidTr="003C7AB8">
        <w:tblPrEx>
          <w:tblW w:w="5000" w:type="pct"/>
          <w:tblPrExChange w:id="458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459" w:author="郭 盼盼" w:date="2019-06-08T15:36:00Z">
            <w:trPr>
              <w:gridAfter w:val="0"/>
              <w:trHeight w:val="283"/>
            </w:trPr>
          </w:trPrChange>
        </w:trPr>
        <w:tc>
          <w:tcPr>
            <w:tcW w:w="8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60" w:author="郭 盼盼" w:date="2019-06-08T15:36:00Z">
              <w:tcPr>
                <w:tcW w:w="838" w:type="pct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7D6F5B2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对象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61" w:author="郭 盼盼" w:date="2019-06-08T15:36:00Z">
              <w:tcPr>
                <w:tcW w:w="162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C9C7380" w14:textId="3611B880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4D2">
              <w:rPr>
                <w:rPrChange w:id="462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 xml:space="preserve">object </w:t>
            </w:r>
          </w:p>
        </w:tc>
        <w:tc>
          <w:tcPr>
            <w:tcW w:w="2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63" w:author="郭 盼盼" w:date="2019-06-08T15:36:00Z">
              <w:tcPr>
                <w:tcW w:w="2540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907B412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实体，以“汽车撞到行人”为例，“行人”即为对象</w:t>
            </w:r>
          </w:p>
        </w:tc>
      </w:tr>
      <w:tr w:rsidR="003C7AB8" w:rsidRPr="00584A3F" w14:paraId="0895AA9B" w14:textId="77777777" w:rsidTr="003C7AB8">
        <w:tblPrEx>
          <w:tblW w:w="5000" w:type="pct"/>
          <w:tblPrExChange w:id="464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465" w:author="郭 盼盼" w:date="2019-06-08T15:36:00Z">
            <w:trPr>
              <w:gridAfter w:val="0"/>
              <w:trHeight w:val="283"/>
            </w:trPr>
          </w:trPrChange>
        </w:trPr>
        <w:tc>
          <w:tcPr>
            <w:tcW w:w="8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66" w:author="郭 盼盼" w:date="2019-06-08T15:36:00Z">
              <w:tcPr>
                <w:tcW w:w="838" w:type="pct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9D402FB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类别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67" w:author="郭 盼盼" w:date="2019-06-08T15:36:00Z">
              <w:tcPr>
                <w:tcW w:w="162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583367E" w14:textId="08663301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4D2">
              <w:rPr>
                <w:rPrChange w:id="468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 xml:space="preserve">category </w:t>
            </w:r>
          </w:p>
        </w:tc>
        <w:tc>
          <w:tcPr>
            <w:tcW w:w="2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69" w:author="郭 盼盼" w:date="2019-06-08T15:36:00Z">
              <w:tcPr>
                <w:tcW w:w="2540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5CE5B68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0D1EDD42" w14:textId="77777777" w:rsidTr="003C7AB8">
        <w:tblPrEx>
          <w:tblW w:w="5000" w:type="pct"/>
          <w:tblPrExChange w:id="470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471" w:author="郭 盼盼" w:date="2019-06-08T15:36:00Z">
            <w:trPr>
              <w:gridAfter w:val="0"/>
              <w:trHeight w:val="283"/>
            </w:trPr>
          </w:trPrChange>
        </w:trPr>
        <w:tc>
          <w:tcPr>
            <w:tcW w:w="8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72" w:author="郭 盼盼" w:date="2019-06-08T15:36:00Z">
              <w:tcPr>
                <w:tcW w:w="838" w:type="pct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0BEBFAB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后果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73" w:author="郭 盼盼" w:date="2019-06-08T15:36:00Z">
              <w:tcPr>
                <w:tcW w:w="162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0CBE846" w14:textId="7099A246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4D2">
              <w:rPr>
                <w:rPrChange w:id="474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 xml:space="preserve">consequence </w:t>
            </w:r>
          </w:p>
        </w:tc>
        <w:tc>
          <w:tcPr>
            <w:tcW w:w="2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75" w:author="郭 盼盼" w:date="2019-06-08T15:36:00Z">
              <w:tcPr>
                <w:tcW w:w="2540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99AA7AA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411B5968" w14:textId="77777777" w:rsidTr="003C7AB8">
        <w:tblPrEx>
          <w:tblW w:w="5000" w:type="pct"/>
          <w:tblPrExChange w:id="476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477" w:author="郭 盼盼" w:date="2019-06-08T15:36:00Z">
            <w:trPr>
              <w:gridAfter w:val="0"/>
              <w:trHeight w:val="283"/>
            </w:trPr>
          </w:trPrChange>
        </w:trPr>
        <w:tc>
          <w:tcPr>
            <w:tcW w:w="8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78" w:author="郭 盼盼" w:date="2019-06-08T15:36:00Z">
              <w:tcPr>
                <w:tcW w:w="838" w:type="pct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41ADECD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79" w:author="郭 盼盼" w:date="2019-06-08T15:36:00Z">
              <w:tcPr>
                <w:tcW w:w="162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5E256A8" w14:textId="211143A3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4D2">
              <w:rPr>
                <w:rPrChange w:id="480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 xml:space="preserve">organization </w:t>
            </w:r>
          </w:p>
        </w:tc>
        <w:tc>
          <w:tcPr>
            <w:tcW w:w="2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81" w:author="郭 盼盼" w:date="2019-06-08T15:36:00Z">
              <w:tcPr>
                <w:tcW w:w="2540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723525C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</w:t>
            </w:r>
          </w:p>
        </w:tc>
      </w:tr>
      <w:tr w:rsidR="003C7AB8" w:rsidRPr="00584A3F" w14:paraId="060F869E" w14:textId="77777777" w:rsidTr="003C7AB8">
        <w:tblPrEx>
          <w:tblW w:w="5000" w:type="pct"/>
          <w:tblPrExChange w:id="482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483" w:author="郭 盼盼" w:date="2019-06-08T15:36:00Z">
            <w:trPr>
              <w:gridAfter w:val="0"/>
              <w:trHeight w:val="283"/>
            </w:trPr>
          </w:trPrChange>
        </w:trPr>
        <w:tc>
          <w:tcPr>
            <w:tcW w:w="8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84" w:author="郭 盼盼" w:date="2019-06-08T15:36:00Z">
              <w:tcPr>
                <w:tcW w:w="838" w:type="pct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141B748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85" w:author="郭 盼盼" w:date="2019-06-08T15:36:00Z">
              <w:tcPr>
                <w:tcW w:w="162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1213074" w14:textId="14D9D918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4D2">
              <w:rPr>
                <w:rPrChange w:id="48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creation</w:t>
            </w:r>
            <w:del w:id="487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488" w:author="郭 盼盼" w:date="2019-06-08T15:36:00Z">
              <w:r w:rsidRPr="005B04D2">
                <w:t>_</w:t>
              </w:r>
            </w:ins>
            <w:r w:rsidRPr="005B04D2">
              <w:rPr>
                <w:rPrChange w:id="489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 xml:space="preserve">time </w:t>
            </w:r>
          </w:p>
        </w:tc>
        <w:tc>
          <w:tcPr>
            <w:tcW w:w="2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90" w:author="郭 盼盼" w:date="2019-06-08T15:36:00Z">
              <w:tcPr>
                <w:tcW w:w="2540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14CB02D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实体创建时间</w:t>
            </w:r>
          </w:p>
        </w:tc>
      </w:tr>
      <w:tr w:rsidR="003C7AB8" w:rsidRPr="00584A3F" w14:paraId="659C2322" w14:textId="77777777" w:rsidTr="003C7AB8">
        <w:tblPrEx>
          <w:tblW w:w="5000" w:type="pct"/>
          <w:tblPrExChange w:id="491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492" w:author="郭 盼盼" w:date="2019-06-08T15:36:00Z">
            <w:trPr>
              <w:gridAfter w:val="0"/>
              <w:trHeight w:val="283"/>
            </w:trPr>
          </w:trPrChange>
        </w:trPr>
        <w:tc>
          <w:tcPr>
            <w:tcW w:w="8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93" w:author="郭 盼盼" w:date="2019-06-08T15:36:00Z">
              <w:tcPr>
                <w:tcW w:w="838" w:type="pct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CAC0DD4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更新时间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94" w:author="郭 盼盼" w:date="2019-06-08T15:36:00Z">
              <w:tcPr>
                <w:tcW w:w="162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F9B3ADC" w14:textId="046A17AF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B04D2">
              <w:rPr>
                <w:rPrChange w:id="49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update</w:t>
            </w:r>
            <w:del w:id="496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497" w:author="郭 盼盼" w:date="2019-06-08T15:36:00Z">
              <w:r w:rsidRPr="005B04D2">
                <w:t>_</w:t>
              </w:r>
            </w:ins>
            <w:r w:rsidRPr="005B04D2">
              <w:rPr>
                <w:rPrChange w:id="498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time</w:t>
            </w:r>
          </w:p>
        </w:tc>
        <w:tc>
          <w:tcPr>
            <w:tcW w:w="2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99" w:author="郭 盼盼" w:date="2019-06-08T15:36:00Z">
              <w:tcPr>
                <w:tcW w:w="2540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12DD047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实体信息更新时间</w:t>
            </w:r>
          </w:p>
        </w:tc>
      </w:tr>
    </w:tbl>
    <w:p w14:paraId="33344B27" w14:textId="378102FB" w:rsidR="00B4669F" w:rsidRDefault="00B4669F" w:rsidP="00B4669F">
      <w:pPr>
        <w:ind w:firstLine="480"/>
      </w:pPr>
    </w:p>
    <w:p w14:paraId="33344B29" w14:textId="084ABB18" w:rsidR="003E4B4C" w:rsidRDefault="00B4669F" w:rsidP="003E4B4C">
      <w:pPr>
        <w:pStyle w:val="3"/>
      </w:pPr>
      <w:bookmarkStart w:id="500" w:name="_Toc10737954"/>
      <w:bookmarkStart w:id="501" w:name="_Toc10471225"/>
      <w:r>
        <w:rPr>
          <w:rFonts w:hint="eastAsia"/>
        </w:rPr>
        <w:t>地理属性</w:t>
      </w:r>
      <w:bookmarkEnd w:id="500"/>
      <w:bookmarkEnd w:id="501"/>
    </w:p>
    <w:p w14:paraId="4C75E6E3" w14:textId="114451A8" w:rsidR="00584A3F" w:rsidRDefault="00584A3F" w:rsidP="00B4669F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16"/>
        <w:gridCol w:w="1417"/>
        <w:gridCol w:w="2918"/>
        <w:gridCol w:w="2752"/>
        <w:tblGridChange w:id="502">
          <w:tblGrid>
            <w:gridCol w:w="5"/>
            <w:gridCol w:w="1216"/>
            <w:gridCol w:w="40"/>
            <w:gridCol w:w="1377"/>
            <w:gridCol w:w="94"/>
            <w:gridCol w:w="2705"/>
            <w:gridCol w:w="119"/>
            <w:gridCol w:w="2747"/>
            <w:gridCol w:w="5"/>
          </w:tblGrid>
        </w:tblGridChange>
      </w:tblGrid>
      <w:tr w:rsidR="00584A3F" w:rsidRPr="00584A3F" w14:paraId="567D0FEA" w14:textId="77777777" w:rsidTr="00584A3F">
        <w:trPr>
          <w:trHeight w:val="283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6722" w14:textId="77777777" w:rsidR="00584A3F" w:rsidRPr="00584A3F" w:rsidRDefault="00584A3F" w:rsidP="00584A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分类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66EF" w14:textId="77777777" w:rsidR="00584A3F" w:rsidRPr="00584A3F" w:rsidRDefault="00584A3F" w:rsidP="00584A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属性</w:t>
            </w:r>
          </w:p>
        </w:tc>
        <w:tc>
          <w:tcPr>
            <w:tcW w:w="1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A1AA" w14:textId="77777777" w:rsidR="00584A3F" w:rsidRPr="00584A3F" w:rsidRDefault="00584A3F" w:rsidP="00584A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AB23" w14:textId="77777777" w:rsidR="00584A3F" w:rsidRPr="00584A3F" w:rsidRDefault="00584A3F" w:rsidP="00584A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C7AB8" w:rsidRPr="00584A3F" w14:paraId="19486A1C" w14:textId="77777777" w:rsidTr="003C7AB8">
        <w:tblPrEx>
          <w:tblW w:w="5000" w:type="pct"/>
          <w:tblPrExChange w:id="503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504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05" w:author="郭 盼盼" w:date="2019-06-08T15:36:00Z">
              <w:tcPr>
                <w:tcW w:w="759" w:type="pct"/>
                <w:gridSpan w:val="3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6D878AD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国家及地区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06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99A3135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别名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07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B5E861B" w14:textId="55FC0A12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508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alias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09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44BC16D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多个别名，可以list格式存储</w:t>
            </w:r>
          </w:p>
        </w:tc>
      </w:tr>
      <w:tr w:rsidR="003C7AB8" w:rsidRPr="00584A3F" w14:paraId="465D4F03" w14:textId="77777777" w:rsidTr="003C7AB8">
        <w:tblPrEx>
          <w:tblW w:w="5000" w:type="pct"/>
          <w:tblPrExChange w:id="510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511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512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A1B833A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13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C85ED62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地理位置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14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8F0B3FA" w14:textId="751B3D42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51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geographic</w:t>
            </w:r>
            <w:del w:id="516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517" w:author="郭 盼盼" w:date="2019-06-08T15:36:00Z">
              <w:r w:rsidRPr="00B628C4">
                <w:t>_</w:t>
              </w:r>
            </w:ins>
            <w:r w:rsidRPr="00B628C4">
              <w:rPr>
                <w:rPrChange w:id="518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location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19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5353C75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处于哪个州</w:t>
            </w:r>
          </w:p>
        </w:tc>
      </w:tr>
      <w:tr w:rsidR="003C7AB8" w:rsidRPr="00584A3F" w14:paraId="15A26FC2" w14:textId="77777777" w:rsidTr="003C7AB8">
        <w:tblPrEx>
          <w:tblW w:w="5000" w:type="pct"/>
          <w:tblPrExChange w:id="520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521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522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4ACFF42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23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BC9404B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发达程度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24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2B47BB9" w14:textId="678927F9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52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degree</w:t>
            </w:r>
            <w:del w:id="526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527" w:author="郭 盼盼" w:date="2019-06-08T15:36:00Z">
              <w:r w:rsidRPr="00B628C4">
                <w:t>_</w:t>
              </w:r>
            </w:ins>
            <w:r w:rsidRPr="00B628C4">
              <w:rPr>
                <w:rPrChange w:id="528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of</w:t>
            </w:r>
            <w:del w:id="529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530" w:author="郭 盼盼" w:date="2019-06-08T15:36:00Z">
              <w:r w:rsidRPr="00B628C4">
                <w:t>_</w:t>
              </w:r>
            </w:ins>
            <w:r w:rsidRPr="00B628C4">
              <w:rPr>
                <w:rPrChange w:id="531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development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32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0FB596D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23F2AE84" w14:textId="77777777" w:rsidTr="003C7AB8">
        <w:tblPrEx>
          <w:tblW w:w="5000" w:type="pct"/>
          <w:tblPrExChange w:id="533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534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535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3A6320E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36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9DB0EFC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官方语言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37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3DAD9D4" w14:textId="13CF6E66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538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official</w:t>
            </w:r>
            <w:del w:id="539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540" w:author="郭 盼盼" w:date="2019-06-08T15:36:00Z">
              <w:r w:rsidRPr="00B628C4">
                <w:t>_</w:t>
              </w:r>
            </w:ins>
            <w:r w:rsidRPr="00B628C4">
              <w:rPr>
                <w:rPrChange w:id="541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language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42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DE34C4B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6F260E27" w14:textId="77777777" w:rsidTr="003C7AB8">
        <w:tblPrEx>
          <w:tblW w:w="5000" w:type="pct"/>
          <w:tblPrExChange w:id="543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544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545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01DCC8E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46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23D2BD2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人口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47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FC6CEA8" w14:textId="68D65F49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548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population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49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8F30C28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4E08EAAB" w14:textId="77777777" w:rsidTr="003C7AB8">
        <w:tblPrEx>
          <w:tblW w:w="5000" w:type="pct"/>
          <w:tblPrExChange w:id="550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551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552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1F9F424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53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D17DA3B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面积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54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71BB20B" w14:textId="71DDC0B1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55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area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56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C8A3B12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2021A1AC" w14:textId="77777777" w:rsidTr="003C7AB8">
        <w:tblPrEx>
          <w:tblW w:w="5000" w:type="pct"/>
          <w:tblPrExChange w:id="557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558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559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71F86C0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60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F814B6B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信仰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61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E370F47" w14:textId="3383B3D1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562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faith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63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151F49A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57CCF041" w14:textId="77777777" w:rsidTr="003C7AB8">
        <w:tblPrEx>
          <w:tblW w:w="5000" w:type="pct"/>
          <w:tblPrExChange w:id="564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565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566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5440246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67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D181982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元首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68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0978784" w14:textId="6C234F74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569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head</w:t>
            </w:r>
            <w:del w:id="570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571" w:author="郭 盼盼" w:date="2019-06-08T15:36:00Z">
              <w:r w:rsidRPr="00B628C4">
                <w:t>_</w:t>
              </w:r>
            </w:ins>
            <w:r w:rsidRPr="00B628C4">
              <w:rPr>
                <w:rPrChange w:id="572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of</w:t>
            </w:r>
            <w:del w:id="573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574" w:author="郭 盼盼" w:date="2019-06-08T15:36:00Z">
              <w:r w:rsidRPr="00B628C4">
                <w:t>_</w:t>
              </w:r>
            </w:ins>
            <w:r w:rsidRPr="00B628C4">
              <w:rPr>
                <w:rPrChange w:id="57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state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76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0368D06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010EB7EE" w14:textId="77777777" w:rsidTr="003C7AB8">
        <w:tblPrEx>
          <w:tblW w:w="5000" w:type="pct"/>
          <w:tblPrExChange w:id="577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578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579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C29C115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80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8E129CF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GDP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81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10DA253" w14:textId="186182B4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582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gdp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83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318FF80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记录多年的GDP，字典dict()</w:t>
            </w:r>
          </w:p>
        </w:tc>
      </w:tr>
      <w:tr w:rsidR="003C7AB8" w:rsidRPr="00584A3F" w14:paraId="4C396F1C" w14:textId="77777777" w:rsidTr="003C7AB8">
        <w:tblPrEx>
          <w:tblW w:w="5000" w:type="pct"/>
          <w:tblPrExChange w:id="584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585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586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CB2E48D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87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5F6CCD0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首都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88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81C39DE" w14:textId="7C9FD932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589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capital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90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DE4C3D3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69A2368A" w14:textId="77777777" w:rsidTr="003C7AB8">
        <w:tblPrEx>
          <w:tblW w:w="5000" w:type="pct"/>
          <w:tblPrExChange w:id="591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592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593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2686FF2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94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B9B6A8A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货币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95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452D884" w14:textId="3E871F73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59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currency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97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9493C7C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0DEFC454" w14:textId="77777777" w:rsidTr="003C7AB8">
        <w:tblPrEx>
          <w:tblW w:w="5000" w:type="pct"/>
          <w:tblPrExChange w:id="598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599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600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F132FA4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01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E176271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政治体制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02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2288E47" w14:textId="625E3A02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603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political</w:t>
            </w:r>
            <w:del w:id="604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605" w:author="郭 盼盼" w:date="2019-06-08T15:36:00Z">
              <w:r w:rsidRPr="00B628C4">
                <w:t>_</w:t>
              </w:r>
            </w:ins>
            <w:r w:rsidRPr="00B628C4">
              <w:rPr>
                <w:rPrChange w:id="60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system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07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8E6EBC5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7E6240E4" w14:textId="77777777" w:rsidTr="003C7AB8">
        <w:tblPrEx>
          <w:tblW w:w="5000" w:type="pct"/>
          <w:tblPrExChange w:id="608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609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610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24B833D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11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5F681E4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主要民族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12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CE1F3A7" w14:textId="7A6B4A05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613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major</w:t>
            </w:r>
            <w:del w:id="614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615" w:author="郭 盼盼" w:date="2019-06-08T15:36:00Z">
              <w:r w:rsidRPr="00B628C4">
                <w:t>_</w:t>
              </w:r>
            </w:ins>
            <w:r w:rsidRPr="00B628C4">
              <w:rPr>
                <w:rPrChange w:id="61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ethnic</w:t>
            </w:r>
            <w:del w:id="617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618" w:author="郭 盼盼" w:date="2019-06-08T15:36:00Z">
              <w:r w:rsidRPr="00B628C4">
                <w:t>_</w:t>
              </w:r>
            </w:ins>
            <w:r w:rsidRPr="00B628C4">
              <w:rPr>
                <w:rPrChange w:id="619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group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20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34D0FC1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民族实体</w:t>
            </w:r>
          </w:p>
        </w:tc>
      </w:tr>
      <w:tr w:rsidR="003C7AB8" w:rsidRPr="00584A3F" w14:paraId="244DA15E" w14:textId="77777777" w:rsidTr="003C7AB8">
        <w:tblPrEx>
          <w:tblW w:w="5000" w:type="pct"/>
          <w:tblPrExChange w:id="621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622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623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A606C9B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24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03340DE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主要城市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25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94C2DDC" w14:textId="0103906A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62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main</w:t>
            </w:r>
            <w:del w:id="627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628" w:author="郭 盼盼" w:date="2019-06-08T15:36:00Z">
              <w:r w:rsidRPr="00B628C4">
                <w:t>_</w:t>
              </w:r>
            </w:ins>
            <w:r w:rsidRPr="00B628C4">
              <w:rPr>
                <w:rPrChange w:id="629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city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30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A882705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33D14B9A" w14:textId="77777777" w:rsidTr="003C7AB8">
        <w:tblPrEx>
          <w:tblW w:w="5000" w:type="pct"/>
          <w:tblPrExChange w:id="631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632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633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1344F9D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34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EDF2A47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法律体系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35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265C361" w14:textId="00C7E9E2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63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legal</w:t>
            </w:r>
            <w:del w:id="637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638" w:author="郭 盼盼" w:date="2019-06-08T15:36:00Z">
              <w:r w:rsidRPr="00B628C4">
                <w:t>_</w:t>
              </w:r>
            </w:ins>
            <w:r w:rsidRPr="00B628C4">
              <w:rPr>
                <w:rPrChange w:id="639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system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40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5053510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3CC4F39D" w14:textId="77777777" w:rsidTr="003C7AB8">
        <w:tblPrEx>
          <w:tblW w:w="5000" w:type="pct"/>
          <w:tblPrExChange w:id="641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642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643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F4E33E6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44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62A0067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45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45E6761" w14:textId="10643F80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64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creation</w:t>
            </w:r>
            <w:del w:id="647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648" w:author="郭 盼盼" w:date="2019-06-08T15:36:00Z">
              <w:r w:rsidRPr="00B628C4">
                <w:t>_</w:t>
              </w:r>
            </w:ins>
            <w:r w:rsidRPr="00B628C4">
              <w:rPr>
                <w:rPrChange w:id="649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time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50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4B0C6BB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实体创建时间</w:t>
            </w:r>
          </w:p>
        </w:tc>
      </w:tr>
      <w:tr w:rsidR="003C7AB8" w:rsidRPr="00584A3F" w14:paraId="1AF9D911" w14:textId="77777777" w:rsidTr="003C7AB8">
        <w:tblPrEx>
          <w:tblW w:w="5000" w:type="pct"/>
          <w:tblPrExChange w:id="651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652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653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AC2954A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54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5E62E1F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更新时间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55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A8426DE" w14:textId="70E4B98B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65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update</w:t>
            </w:r>
            <w:del w:id="657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658" w:author="郭 盼盼" w:date="2019-06-08T15:36:00Z">
              <w:r w:rsidRPr="00B628C4">
                <w:t>_</w:t>
              </w:r>
            </w:ins>
            <w:r w:rsidRPr="00B628C4">
              <w:rPr>
                <w:rPrChange w:id="659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time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60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AD3D0B1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实体信息更新时间</w:t>
            </w:r>
          </w:p>
        </w:tc>
      </w:tr>
      <w:tr w:rsidR="003C7AB8" w:rsidRPr="00584A3F" w14:paraId="12CFA10B" w14:textId="77777777" w:rsidTr="003C7AB8">
        <w:tblPrEx>
          <w:tblW w:w="5000" w:type="pct"/>
          <w:tblPrExChange w:id="661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662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63" w:author="郭 盼盼" w:date="2019-06-08T15:36:00Z">
              <w:tcPr>
                <w:tcW w:w="759" w:type="pct"/>
                <w:gridSpan w:val="3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E090E94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省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64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C8146D1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别名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65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6868DED" w14:textId="67F06155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66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alias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67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2FF9A4F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多个别名，可以list格式存储</w:t>
            </w:r>
          </w:p>
        </w:tc>
      </w:tr>
      <w:tr w:rsidR="003C7AB8" w:rsidRPr="00584A3F" w14:paraId="1EC18CA3" w14:textId="77777777" w:rsidTr="003C7AB8">
        <w:tblPrEx>
          <w:tblW w:w="5000" w:type="pct"/>
          <w:tblPrExChange w:id="668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669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670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261DC64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71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F50C76A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地理位置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72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8FEF43E" w14:textId="11AF093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673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geographic</w:t>
            </w:r>
            <w:del w:id="674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675" w:author="郭 盼盼" w:date="2019-06-08T15:36:00Z">
              <w:r w:rsidRPr="00B628C4">
                <w:t>_</w:t>
              </w:r>
            </w:ins>
            <w:r w:rsidRPr="00B628C4">
              <w:rPr>
                <w:rPrChange w:id="67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location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77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7ECB3FC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4675779D" w14:textId="77777777" w:rsidTr="003C7AB8">
        <w:tblPrEx>
          <w:tblW w:w="5000" w:type="pct"/>
          <w:tblPrExChange w:id="678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679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680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23D04A3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81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9E79643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人口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82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47C7942" w14:textId="3682A310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683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population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84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644BF8D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382EE8EA" w14:textId="77777777" w:rsidTr="003C7AB8">
        <w:tblPrEx>
          <w:tblW w:w="5000" w:type="pct"/>
          <w:tblPrExChange w:id="685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686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687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37A9163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88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0284427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面积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89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3CB670F" w14:textId="0BAB5C1B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690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area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91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D3D6A96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0F262985" w14:textId="77777777" w:rsidTr="003C7AB8">
        <w:tblPrEx>
          <w:tblW w:w="5000" w:type="pct"/>
          <w:tblPrExChange w:id="692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693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694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AAA2C8D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95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D7C0B5D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信仰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96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ACCEF96" w14:textId="3F0989A8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697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faith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98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31030A0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1194E293" w14:textId="77777777" w:rsidTr="003C7AB8">
        <w:tblPrEx>
          <w:tblW w:w="5000" w:type="pct"/>
          <w:tblPrExChange w:id="699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700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701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6137A0E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02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43E4167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行政长官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703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35FEFDA" w14:textId="03013AA8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704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chief</w:t>
            </w:r>
            <w:del w:id="705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706" w:author="郭 盼盼" w:date="2019-06-08T15:36:00Z">
              <w:r w:rsidRPr="00B628C4">
                <w:t>_</w:t>
              </w:r>
            </w:ins>
            <w:r w:rsidRPr="00B628C4">
              <w:rPr>
                <w:rPrChange w:id="707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executive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08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281332B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3ECA8501" w14:textId="77777777" w:rsidTr="003C7AB8">
        <w:tblPrEx>
          <w:tblW w:w="5000" w:type="pct"/>
          <w:tblPrExChange w:id="709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710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711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7C4CEBD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12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43BD803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GDP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713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6DAE380" w14:textId="6829F44C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714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gdp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15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6567B72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记录多年的GDP，字典dict()</w:t>
            </w:r>
          </w:p>
        </w:tc>
      </w:tr>
      <w:tr w:rsidR="003C7AB8" w:rsidRPr="00584A3F" w14:paraId="0DB81FDD" w14:textId="77777777" w:rsidTr="003C7AB8">
        <w:tblPrEx>
          <w:tblW w:w="5000" w:type="pct"/>
          <w:tblPrExChange w:id="716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717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718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A5D40DD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19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68E65C1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省会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720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FE28689" w14:textId="6133F0EF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721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provincial</w:t>
            </w:r>
            <w:del w:id="722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723" w:author="郭 盼盼" w:date="2019-06-08T15:36:00Z">
              <w:r w:rsidRPr="00B628C4">
                <w:t>_</w:t>
              </w:r>
            </w:ins>
            <w:r w:rsidRPr="00B628C4">
              <w:rPr>
                <w:rPrChange w:id="724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capital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25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050256A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4408AB21" w14:textId="77777777" w:rsidTr="003C7AB8">
        <w:tblPrEx>
          <w:tblW w:w="5000" w:type="pct"/>
          <w:tblPrExChange w:id="726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727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728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BAB1848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29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DCF6870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主要民族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730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8E641EB" w14:textId="6EDF563E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731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major</w:t>
            </w:r>
            <w:del w:id="732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733" w:author="郭 盼盼" w:date="2019-06-08T15:36:00Z">
              <w:r w:rsidRPr="00B628C4">
                <w:t>_</w:t>
              </w:r>
            </w:ins>
            <w:r w:rsidRPr="00B628C4">
              <w:rPr>
                <w:rPrChange w:id="734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ethnic</w:t>
            </w:r>
            <w:del w:id="735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736" w:author="郭 盼盼" w:date="2019-06-08T15:36:00Z">
              <w:r w:rsidRPr="00B628C4">
                <w:t>_</w:t>
              </w:r>
            </w:ins>
            <w:r w:rsidRPr="00B628C4">
              <w:rPr>
                <w:rPrChange w:id="737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group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38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47B94CE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1DAA2E66" w14:textId="77777777" w:rsidTr="003C7AB8">
        <w:tblPrEx>
          <w:tblW w:w="5000" w:type="pct"/>
          <w:tblPrExChange w:id="739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740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741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B99FA6A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42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D287DC9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主要城市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743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56E7A96" w14:textId="08FC6C2F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744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main</w:t>
            </w:r>
            <w:del w:id="745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746" w:author="郭 盼盼" w:date="2019-06-08T15:36:00Z">
              <w:r w:rsidRPr="00B628C4">
                <w:t>_</w:t>
              </w:r>
            </w:ins>
            <w:r w:rsidRPr="00B628C4">
              <w:rPr>
                <w:rPrChange w:id="747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city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48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A619BFE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137AC13C" w14:textId="77777777" w:rsidTr="003C7AB8">
        <w:tblPrEx>
          <w:tblW w:w="5000" w:type="pct"/>
          <w:tblPrExChange w:id="749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750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751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4C2D1B4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52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0F3A747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753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E65342B" w14:textId="56CEEAAA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754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creation</w:t>
            </w:r>
            <w:del w:id="755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756" w:author="郭 盼盼" w:date="2019-06-08T15:36:00Z">
              <w:r w:rsidRPr="00B628C4">
                <w:t>_</w:t>
              </w:r>
            </w:ins>
            <w:r w:rsidRPr="00B628C4">
              <w:rPr>
                <w:rPrChange w:id="757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time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58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B8F4C9C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实体创建时间</w:t>
            </w:r>
          </w:p>
        </w:tc>
      </w:tr>
      <w:tr w:rsidR="003C7AB8" w:rsidRPr="00584A3F" w14:paraId="5A3486ED" w14:textId="77777777" w:rsidTr="003C7AB8">
        <w:tblPrEx>
          <w:tblW w:w="5000" w:type="pct"/>
          <w:tblPrExChange w:id="759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760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761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753D5FD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62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64537C9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更新时间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763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879CA92" w14:textId="5B0D604F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764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update</w:t>
            </w:r>
            <w:del w:id="765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766" w:author="郭 盼盼" w:date="2019-06-08T15:36:00Z">
              <w:r w:rsidRPr="00B628C4">
                <w:t>_</w:t>
              </w:r>
            </w:ins>
            <w:r w:rsidRPr="00B628C4">
              <w:rPr>
                <w:rPrChange w:id="767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time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68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35D37D9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实体信息更新时间</w:t>
            </w:r>
          </w:p>
        </w:tc>
      </w:tr>
      <w:tr w:rsidR="003C7AB8" w:rsidRPr="00584A3F" w14:paraId="487BFC19" w14:textId="77777777" w:rsidTr="003C7AB8">
        <w:tblPrEx>
          <w:tblW w:w="5000" w:type="pct"/>
          <w:tblPrExChange w:id="769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770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71" w:author="郭 盼盼" w:date="2019-06-08T15:36:00Z">
              <w:tcPr>
                <w:tcW w:w="759" w:type="pct"/>
                <w:gridSpan w:val="3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C291F1F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市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72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09BA6C1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别名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773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E590053" w14:textId="10AD62F0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774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alias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75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76E2B33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多个别名，可以list格式存储</w:t>
            </w:r>
          </w:p>
        </w:tc>
      </w:tr>
      <w:tr w:rsidR="003C7AB8" w:rsidRPr="00584A3F" w14:paraId="605C2291" w14:textId="77777777" w:rsidTr="003C7AB8">
        <w:tblPrEx>
          <w:tblW w:w="5000" w:type="pct"/>
          <w:tblPrExChange w:id="776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777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778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7832A3D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79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DF85A39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地理位置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780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BAA2469" w14:textId="2B34ADC3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781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geographic</w:t>
            </w:r>
            <w:del w:id="782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783" w:author="郭 盼盼" w:date="2019-06-08T15:36:00Z">
              <w:r w:rsidRPr="00B628C4">
                <w:t>_</w:t>
              </w:r>
            </w:ins>
            <w:r w:rsidRPr="00B628C4">
              <w:rPr>
                <w:rPrChange w:id="784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location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85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943929B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0C2D31AB" w14:textId="77777777" w:rsidTr="003C7AB8">
        <w:tblPrEx>
          <w:tblW w:w="5000" w:type="pct"/>
          <w:tblPrExChange w:id="786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787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788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9A701D9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89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6FEAE43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人口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790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36FFE4F" w14:textId="1585D13B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791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population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92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A7BD87E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6C6F3DDB" w14:textId="77777777" w:rsidTr="003C7AB8">
        <w:tblPrEx>
          <w:tblW w:w="5000" w:type="pct"/>
          <w:tblPrExChange w:id="793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794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795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CD72312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96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4693AFD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面积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797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408C064" w14:textId="44335EF2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798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area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99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EC9BD48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74052E46" w14:textId="77777777" w:rsidTr="003C7AB8">
        <w:tblPrEx>
          <w:tblW w:w="5000" w:type="pct"/>
          <w:tblPrExChange w:id="800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801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802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2A4FE70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03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EC1B62E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行政长官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804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876ABA0" w14:textId="1EFADD5F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80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chief</w:t>
            </w:r>
            <w:del w:id="806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807" w:author="郭 盼盼" w:date="2019-06-08T15:36:00Z">
              <w:r w:rsidRPr="00B628C4">
                <w:t>_</w:t>
              </w:r>
            </w:ins>
            <w:r w:rsidRPr="00B628C4">
              <w:rPr>
                <w:rPrChange w:id="808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executive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09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BA2EA59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2EBEC103" w14:textId="77777777" w:rsidTr="003C7AB8">
        <w:tblPrEx>
          <w:tblW w:w="5000" w:type="pct"/>
          <w:tblPrExChange w:id="810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811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812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5CD1A63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13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879EB42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GDP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814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8430BA8" w14:textId="0EFEBF3D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81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gdp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16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F230D36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记录多年的GDP，字典dict()</w:t>
            </w:r>
          </w:p>
        </w:tc>
      </w:tr>
      <w:tr w:rsidR="003C7AB8" w:rsidRPr="00584A3F" w14:paraId="59D33A07" w14:textId="77777777" w:rsidTr="003C7AB8">
        <w:tblPrEx>
          <w:tblW w:w="5000" w:type="pct"/>
          <w:tblPrExChange w:id="817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818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819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6FF553F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20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C7644D3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行政区划代码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821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03B44EC" w14:textId="5F200D5F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822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administrative</w:t>
            </w:r>
            <w:del w:id="823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824" w:author="郭 盼盼" w:date="2019-06-08T15:36:00Z">
              <w:r w:rsidRPr="00B628C4">
                <w:t>_</w:t>
              </w:r>
            </w:ins>
            <w:r w:rsidRPr="00B628C4">
              <w:rPr>
                <w:rPrChange w:id="82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division</w:t>
            </w:r>
            <w:del w:id="826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827" w:author="郭 盼盼" w:date="2019-06-08T15:36:00Z">
              <w:r w:rsidRPr="00B628C4">
                <w:t>_</w:t>
              </w:r>
            </w:ins>
            <w:r w:rsidRPr="00B628C4">
              <w:rPr>
                <w:rPrChange w:id="828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code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29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CCFC55C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6F90AAD3" w14:textId="77777777" w:rsidTr="003C7AB8">
        <w:tblPrEx>
          <w:tblW w:w="5000" w:type="pct"/>
          <w:tblPrExChange w:id="830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831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832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766160E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33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268E60F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834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D4EB885" w14:textId="6BADEF45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83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creation</w:t>
            </w:r>
            <w:del w:id="836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837" w:author="郭 盼盼" w:date="2019-06-08T15:36:00Z">
              <w:r w:rsidRPr="00B628C4">
                <w:t>_</w:t>
              </w:r>
            </w:ins>
            <w:r w:rsidRPr="00B628C4">
              <w:rPr>
                <w:rPrChange w:id="838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time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39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009B5CF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实体创建时间</w:t>
            </w:r>
          </w:p>
        </w:tc>
      </w:tr>
      <w:tr w:rsidR="003C7AB8" w:rsidRPr="00584A3F" w14:paraId="6CB1B931" w14:textId="77777777" w:rsidTr="003C7AB8">
        <w:tblPrEx>
          <w:tblW w:w="5000" w:type="pct"/>
          <w:tblPrExChange w:id="840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841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842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BF65EAF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43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59B2721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更新时间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844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C3908BC" w14:textId="0AC10A4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84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update</w:t>
            </w:r>
            <w:del w:id="846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847" w:author="郭 盼盼" w:date="2019-06-08T15:36:00Z">
              <w:r w:rsidRPr="00B628C4">
                <w:t>_</w:t>
              </w:r>
            </w:ins>
            <w:r w:rsidRPr="00B628C4">
              <w:rPr>
                <w:rPrChange w:id="848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time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49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310F5C7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实体信息更新时间</w:t>
            </w:r>
          </w:p>
        </w:tc>
      </w:tr>
      <w:tr w:rsidR="003C7AB8" w:rsidRPr="00584A3F" w14:paraId="41FD0383" w14:textId="77777777" w:rsidTr="003C7AB8">
        <w:tblPrEx>
          <w:tblW w:w="5000" w:type="pct"/>
          <w:tblPrExChange w:id="850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851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52" w:author="郭 盼盼" w:date="2019-06-08T15:36:00Z">
              <w:tcPr>
                <w:tcW w:w="759" w:type="pct"/>
                <w:gridSpan w:val="3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91A8E33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区/县</w:t>
            </w: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53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ACE2F0B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别名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854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2EF7DDB" w14:textId="7B394129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85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alias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56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8BC11A0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多个别名，可以list格式存储</w:t>
            </w:r>
          </w:p>
        </w:tc>
      </w:tr>
      <w:tr w:rsidR="003C7AB8" w:rsidRPr="00584A3F" w14:paraId="3DC2207E" w14:textId="77777777" w:rsidTr="003C7AB8">
        <w:tblPrEx>
          <w:tblW w:w="5000" w:type="pct"/>
          <w:tblPrExChange w:id="857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858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859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27C9102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60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FD3BA18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地理位置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861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896DF52" w14:textId="2AB401F6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862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geographic</w:t>
            </w:r>
            <w:del w:id="863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864" w:author="郭 盼盼" w:date="2019-06-08T15:36:00Z">
              <w:r w:rsidRPr="00B628C4">
                <w:t>_</w:t>
              </w:r>
            </w:ins>
            <w:r w:rsidRPr="00B628C4">
              <w:rPr>
                <w:rPrChange w:id="86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location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66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F0213E5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6DCCF75A" w14:textId="77777777" w:rsidTr="003C7AB8">
        <w:tblPrEx>
          <w:tblW w:w="5000" w:type="pct"/>
          <w:tblPrExChange w:id="867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868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869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B65559E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70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992720D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人口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871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22E4CE3" w14:textId="0183EC9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872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population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73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5489D72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57AF6C99" w14:textId="77777777" w:rsidTr="003C7AB8">
        <w:tblPrEx>
          <w:tblW w:w="5000" w:type="pct"/>
          <w:tblPrExChange w:id="874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875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876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B3A28D6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77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13D7E5F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GDP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878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F25DA41" w14:textId="60E0CB69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879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gdp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80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A32BDFE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记录多年的GDP，字典dict()</w:t>
            </w:r>
          </w:p>
        </w:tc>
      </w:tr>
      <w:tr w:rsidR="003C7AB8" w:rsidRPr="00584A3F" w14:paraId="669A86D5" w14:textId="77777777" w:rsidTr="003C7AB8">
        <w:tblPrEx>
          <w:tblW w:w="5000" w:type="pct"/>
          <w:tblPrExChange w:id="881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882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883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FE613AD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84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88DDBD8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面积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885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537BB05" w14:textId="304D1F7C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88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area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87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60E8895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267A2080" w14:textId="77777777" w:rsidTr="003C7AB8">
        <w:tblPrEx>
          <w:tblW w:w="5000" w:type="pct"/>
          <w:tblPrExChange w:id="888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889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890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13376E4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91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E64D6AE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行政长官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892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D8CA07C" w14:textId="56BC0EBC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893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chief</w:t>
            </w:r>
            <w:del w:id="894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895" w:author="郭 盼盼" w:date="2019-06-08T15:36:00Z">
              <w:r w:rsidRPr="00B628C4">
                <w:t>_</w:t>
              </w:r>
            </w:ins>
            <w:r w:rsidRPr="00B628C4">
              <w:rPr>
                <w:rPrChange w:id="89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executive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97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6F595A1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84A3F" w14:paraId="1323DA30" w14:textId="77777777" w:rsidTr="003C7AB8">
        <w:tblPrEx>
          <w:tblW w:w="5000" w:type="pct"/>
          <w:tblPrExChange w:id="898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899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900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63D8E44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01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2879048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902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5B7023B" w14:textId="078E305F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903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creation</w:t>
            </w:r>
            <w:del w:id="904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905" w:author="郭 盼盼" w:date="2019-06-08T15:36:00Z">
              <w:r w:rsidRPr="00B628C4">
                <w:t>_</w:t>
              </w:r>
            </w:ins>
            <w:r w:rsidRPr="00B628C4">
              <w:rPr>
                <w:rPrChange w:id="90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time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07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8DD76CF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实体创建时间</w:t>
            </w:r>
          </w:p>
        </w:tc>
      </w:tr>
      <w:tr w:rsidR="003C7AB8" w:rsidRPr="00584A3F" w14:paraId="5E74F9DE" w14:textId="77777777" w:rsidTr="003C7AB8">
        <w:tblPrEx>
          <w:tblW w:w="5000" w:type="pct"/>
          <w:tblPrExChange w:id="908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909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5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910" w:author="郭 盼盼" w:date="2019-06-08T15:36:00Z">
              <w:tcPr>
                <w:tcW w:w="759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17627FF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11" w:author="郭 盼盼" w:date="2019-06-08T15:36:00Z">
              <w:tcPr>
                <w:tcW w:w="88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CE94332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更新时间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912" w:author="郭 盼盼" w:date="2019-06-08T15:36:00Z">
              <w:tcPr>
                <w:tcW w:w="162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BC39BAB" w14:textId="74E259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628C4">
              <w:rPr>
                <w:rPrChange w:id="913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update</w:t>
            </w:r>
            <w:del w:id="914" w:author="郭 盼盼" w:date="2019-06-08T15:36:00Z">
              <w:r w:rsidR="00584A3F" w:rsidRPr="00584A3F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915" w:author="郭 盼盼" w:date="2019-06-08T15:36:00Z">
              <w:r w:rsidRPr="00B628C4">
                <w:t>_</w:t>
              </w:r>
            </w:ins>
            <w:r w:rsidRPr="00B628C4">
              <w:rPr>
                <w:rPrChange w:id="91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time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17" w:author="郭 盼盼" w:date="2019-06-08T15:36:00Z">
              <w:tcPr>
                <w:tcW w:w="172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A37EC67" w14:textId="77777777" w:rsidR="003C7AB8" w:rsidRPr="00584A3F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84A3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实体信息更新时间</w:t>
            </w:r>
          </w:p>
        </w:tc>
      </w:tr>
    </w:tbl>
    <w:p w14:paraId="33344C15" w14:textId="53E67DD3" w:rsidR="00053B80" w:rsidRDefault="00053B80" w:rsidP="00B4669F">
      <w:pPr>
        <w:ind w:firstLine="480"/>
      </w:pPr>
    </w:p>
    <w:p w14:paraId="33344C17" w14:textId="77E7AD10" w:rsidR="003E4B4C" w:rsidRDefault="00B4669F" w:rsidP="003E4B4C">
      <w:pPr>
        <w:pStyle w:val="3"/>
      </w:pPr>
      <w:bookmarkStart w:id="918" w:name="_Toc10737955"/>
      <w:bookmarkStart w:id="919" w:name="_Toc10471226"/>
      <w:r>
        <w:rPr>
          <w:rFonts w:hint="eastAsia"/>
        </w:rPr>
        <w:t>物品属性</w:t>
      </w:r>
      <w:bookmarkEnd w:id="918"/>
      <w:bookmarkEnd w:id="919"/>
    </w:p>
    <w:p w14:paraId="6AFF2E35" w14:textId="50865AF8" w:rsidR="00E103E5" w:rsidRDefault="00E103E5" w:rsidP="00B4669F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98"/>
        <w:gridCol w:w="2141"/>
        <w:gridCol w:w="4764"/>
        <w:tblGridChange w:id="920">
          <w:tblGrid>
            <w:gridCol w:w="5"/>
            <w:gridCol w:w="1393"/>
            <w:gridCol w:w="5"/>
            <w:gridCol w:w="2136"/>
            <w:gridCol w:w="5"/>
            <w:gridCol w:w="4759"/>
            <w:gridCol w:w="5"/>
          </w:tblGrid>
        </w:tblGridChange>
      </w:tblGrid>
      <w:tr w:rsidR="00E103E5" w:rsidRPr="00E103E5" w14:paraId="5CA31F22" w14:textId="77777777" w:rsidTr="00E103E5">
        <w:trPr>
          <w:trHeight w:val="283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9DF0" w14:textId="77777777" w:rsidR="00E103E5" w:rsidRPr="00E103E5" w:rsidRDefault="00E103E5" w:rsidP="00E103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103E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属性</w:t>
            </w:r>
          </w:p>
        </w:tc>
        <w:tc>
          <w:tcPr>
            <w:tcW w:w="1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3F59A" w14:textId="77777777" w:rsidR="00E103E5" w:rsidRPr="00E103E5" w:rsidRDefault="00E103E5" w:rsidP="00E103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103E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2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E0A0" w14:textId="77777777" w:rsidR="00E103E5" w:rsidRPr="00E103E5" w:rsidRDefault="00E103E5" w:rsidP="00E103E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103E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C7AB8" w:rsidRPr="00E103E5" w14:paraId="5B331BA4" w14:textId="77777777" w:rsidTr="003C7AB8">
        <w:tblPrEx>
          <w:tblW w:w="5000" w:type="pct"/>
          <w:tblPrExChange w:id="921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922" w:author="郭 盼盼" w:date="2019-06-08T15:36:00Z">
            <w:trPr>
              <w:gridAfter w:val="0"/>
              <w:trHeight w:val="283"/>
            </w:trPr>
          </w:trPrChange>
        </w:trPr>
        <w:tc>
          <w:tcPr>
            <w:tcW w:w="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23" w:author="郭 盼盼" w:date="2019-06-08T15:36:00Z">
              <w:tcPr>
                <w:tcW w:w="84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8EE405A" w14:textId="77777777" w:rsidR="003C7AB8" w:rsidRPr="00E103E5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03E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别名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924" w:author="郭 盼盼" w:date="2019-06-08T15:36:00Z">
              <w:tcPr>
                <w:tcW w:w="1289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727B733" w14:textId="43C81390" w:rsidR="003C7AB8" w:rsidRPr="00E103E5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5AEB">
              <w:rPr>
                <w:rPrChange w:id="92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alias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26" w:author="郭 盼盼" w:date="2019-06-08T15:36:00Z">
              <w:tcPr>
                <w:tcW w:w="2869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9AC1F21" w14:textId="77777777" w:rsidR="003C7AB8" w:rsidRPr="00E103E5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03E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多个别名，可以list格式存储</w:t>
            </w:r>
          </w:p>
        </w:tc>
      </w:tr>
      <w:tr w:rsidR="003C7AB8" w:rsidRPr="00E103E5" w14:paraId="38833248" w14:textId="77777777" w:rsidTr="003C7AB8">
        <w:tblPrEx>
          <w:tblW w:w="5000" w:type="pct"/>
          <w:tblPrExChange w:id="927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928" w:author="郭 盼盼" w:date="2019-06-08T15:36:00Z">
            <w:trPr>
              <w:gridAfter w:val="0"/>
              <w:trHeight w:val="283"/>
            </w:trPr>
          </w:trPrChange>
        </w:trPr>
        <w:tc>
          <w:tcPr>
            <w:tcW w:w="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29" w:author="郭 盼盼" w:date="2019-06-08T15:36:00Z">
              <w:tcPr>
                <w:tcW w:w="84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2B836B9" w14:textId="77777777" w:rsidR="003C7AB8" w:rsidRPr="00E103E5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03E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类别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930" w:author="郭 盼盼" w:date="2019-06-08T15:36:00Z">
              <w:tcPr>
                <w:tcW w:w="1289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0183060" w14:textId="2C741CF2" w:rsidR="003C7AB8" w:rsidRPr="00E103E5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5AEB">
              <w:rPr>
                <w:rPrChange w:id="931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category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32" w:author="郭 盼盼" w:date="2019-06-08T15:36:00Z">
              <w:tcPr>
                <w:tcW w:w="2869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B048C32" w14:textId="77777777" w:rsidR="003C7AB8" w:rsidRPr="00E103E5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03E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枪支、弹药、匕首等（易燃易爆品）</w:t>
            </w:r>
          </w:p>
        </w:tc>
      </w:tr>
      <w:tr w:rsidR="003C7AB8" w:rsidRPr="00E103E5" w14:paraId="65CBD601" w14:textId="77777777" w:rsidTr="003C7AB8">
        <w:tblPrEx>
          <w:tblW w:w="5000" w:type="pct"/>
          <w:tblPrExChange w:id="933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934" w:author="郭 盼盼" w:date="2019-06-08T15:36:00Z">
            <w:trPr>
              <w:gridAfter w:val="0"/>
              <w:trHeight w:val="283"/>
            </w:trPr>
          </w:trPrChange>
        </w:trPr>
        <w:tc>
          <w:tcPr>
            <w:tcW w:w="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35" w:author="郭 盼盼" w:date="2019-06-08T15:36:00Z">
              <w:tcPr>
                <w:tcW w:w="84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C2CCCA6" w14:textId="77777777" w:rsidR="003C7AB8" w:rsidRPr="00E103E5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03E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常见用途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936" w:author="郭 盼盼" w:date="2019-06-08T15:36:00Z">
              <w:tcPr>
                <w:tcW w:w="1289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DB3C3A2" w14:textId="2A8F29D6" w:rsidR="003C7AB8" w:rsidRPr="00E103E5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5AEB">
              <w:rPr>
                <w:rPrChange w:id="937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common</w:t>
            </w:r>
            <w:del w:id="938" w:author="郭 盼盼" w:date="2019-06-08T15:36:00Z">
              <w:r w:rsidR="00E103E5" w:rsidRPr="00E103E5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939" w:author="郭 盼盼" w:date="2019-06-08T15:36:00Z">
              <w:r w:rsidRPr="00E35AEB">
                <w:t>_</w:t>
              </w:r>
            </w:ins>
            <w:r w:rsidRPr="00E35AEB">
              <w:rPr>
                <w:rPrChange w:id="940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use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41" w:author="郭 盼盼" w:date="2019-06-08T15:36:00Z">
              <w:tcPr>
                <w:tcW w:w="2869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4651B0E" w14:textId="77777777" w:rsidR="003C7AB8" w:rsidRPr="00E103E5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03E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E103E5" w14:paraId="1681C35C" w14:textId="77777777" w:rsidTr="003C7AB8">
        <w:tblPrEx>
          <w:tblW w:w="5000" w:type="pct"/>
          <w:tblPrExChange w:id="942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943" w:author="郭 盼盼" w:date="2019-06-08T15:36:00Z">
            <w:trPr>
              <w:gridAfter w:val="0"/>
              <w:trHeight w:val="283"/>
            </w:trPr>
          </w:trPrChange>
        </w:trPr>
        <w:tc>
          <w:tcPr>
            <w:tcW w:w="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44" w:author="郭 盼盼" w:date="2019-06-08T15:36:00Z">
              <w:tcPr>
                <w:tcW w:w="84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7DDD02F" w14:textId="77777777" w:rsidR="003C7AB8" w:rsidRPr="00E103E5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03E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销售单位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945" w:author="郭 盼盼" w:date="2019-06-08T15:36:00Z">
              <w:tcPr>
                <w:tcW w:w="1289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3888385" w14:textId="5144B71B" w:rsidR="003C7AB8" w:rsidRPr="00E103E5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5AEB">
              <w:rPr>
                <w:rPrChange w:id="94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sales</w:t>
            </w:r>
            <w:del w:id="947" w:author="郭 盼盼" w:date="2019-06-08T15:36:00Z">
              <w:r w:rsidR="00E103E5" w:rsidRPr="00E103E5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948" w:author="郭 盼盼" w:date="2019-06-08T15:36:00Z">
              <w:r w:rsidRPr="00E35AEB">
                <w:t>_</w:t>
              </w:r>
            </w:ins>
            <w:r w:rsidRPr="00E35AEB">
              <w:rPr>
                <w:rPrChange w:id="949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unit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50" w:author="郭 盼盼" w:date="2019-06-08T15:36:00Z">
              <w:tcPr>
                <w:tcW w:w="2869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72A8D76" w14:textId="77777777" w:rsidR="003C7AB8" w:rsidRPr="00E103E5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03E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</w:t>
            </w:r>
          </w:p>
        </w:tc>
      </w:tr>
      <w:tr w:rsidR="003C7AB8" w:rsidRPr="00E103E5" w14:paraId="5025C896" w14:textId="77777777" w:rsidTr="003C7AB8">
        <w:tblPrEx>
          <w:tblW w:w="5000" w:type="pct"/>
          <w:tblPrExChange w:id="951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952" w:author="郭 盼盼" w:date="2019-06-08T15:36:00Z">
            <w:trPr>
              <w:gridAfter w:val="0"/>
              <w:trHeight w:val="283"/>
            </w:trPr>
          </w:trPrChange>
        </w:trPr>
        <w:tc>
          <w:tcPr>
            <w:tcW w:w="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53" w:author="郭 盼盼" w:date="2019-06-08T15:36:00Z">
              <w:tcPr>
                <w:tcW w:w="84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B304B96" w14:textId="77777777" w:rsidR="003C7AB8" w:rsidRPr="00E103E5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03E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生产单位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954" w:author="郭 盼盼" w:date="2019-06-08T15:36:00Z">
              <w:tcPr>
                <w:tcW w:w="1289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6D05E95" w14:textId="543161C5" w:rsidR="003C7AB8" w:rsidRPr="00E103E5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5AEB">
              <w:rPr>
                <w:rPrChange w:id="95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production</w:t>
            </w:r>
            <w:del w:id="956" w:author="郭 盼盼" w:date="2019-06-08T15:36:00Z">
              <w:r w:rsidR="00E103E5" w:rsidRPr="00E103E5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957" w:author="郭 盼盼" w:date="2019-06-08T15:36:00Z">
              <w:r w:rsidRPr="00E35AEB">
                <w:t>_</w:t>
              </w:r>
            </w:ins>
            <w:r w:rsidRPr="00E35AEB">
              <w:rPr>
                <w:rPrChange w:id="958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unit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59" w:author="郭 盼盼" w:date="2019-06-08T15:36:00Z">
              <w:tcPr>
                <w:tcW w:w="2869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2C95099" w14:textId="77777777" w:rsidR="003C7AB8" w:rsidRPr="00E103E5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03E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</w:t>
            </w:r>
          </w:p>
        </w:tc>
      </w:tr>
      <w:tr w:rsidR="003C7AB8" w:rsidRPr="00E103E5" w14:paraId="6BFF0ECE" w14:textId="77777777" w:rsidTr="003C7AB8">
        <w:tblPrEx>
          <w:tblW w:w="5000" w:type="pct"/>
          <w:tblPrExChange w:id="960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961" w:author="郭 盼盼" w:date="2019-06-08T15:36:00Z">
            <w:trPr>
              <w:gridAfter w:val="0"/>
              <w:trHeight w:val="283"/>
            </w:trPr>
          </w:trPrChange>
        </w:trPr>
        <w:tc>
          <w:tcPr>
            <w:tcW w:w="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62" w:author="郭 盼盼" w:date="2019-06-08T15:36:00Z">
              <w:tcPr>
                <w:tcW w:w="84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48CF583" w14:textId="77777777" w:rsidR="003C7AB8" w:rsidRPr="00E103E5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03E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963" w:author="郭 盼盼" w:date="2019-06-08T15:36:00Z">
              <w:tcPr>
                <w:tcW w:w="1289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EB38652" w14:textId="0580B00A" w:rsidR="003C7AB8" w:rsidRPr="00E103E5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5AEB">
              <w:rPr>
                <w:rPrChange w:id="964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creation</w:t>
            </w:r>
            <w:del w:id="965" w:author="郭 盼盼" w:date="2019-06-08T15:36:00Z">
              <w:r w:rsidR="00E103E5" w:rsidRPr="00E103E5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966" w:author="郭 盼盼" w:date="2019-06-08T15:36:00Z">
              <w:r w:rsidRPr="00E35AEB">
                <w:t>_</w:t>
              </w:r>
            </w:ins>
            <w:r w:rsidRPr="00E35AEB">
              <w:rPr>
                <w:rPrChange w:id="967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time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68" w:author="郭 盼盼" w:date="2019-06-08T15:36:00Z">
              <w:tcPr>
                <w:tcW w:w="2869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834C891" w14:textId="77777777" w:rsidR="003C7AB8" w:rsidRPr="00E103E5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03E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实体创建时间</w:t>
            </w:r>
          </w:p>
        </w:tc>
      </w:tr>
      <w:tr w:rsidR="003C7AB8" w:rsidRPr="00E103E5" w14:paraId="644CA360" w14:textId="77777777" w:rsidTr="003C7AB8">
        <w:tblPrEx>
          <w:tblW w:w="5000" w:type="pct"/>
          <w:tblPrExChange w:id="969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970" w:author="郭 盼盼" w:date="2019-06-08T15:36:00Z">
            <w:trPr>
              <w:gridAfter w:val="0"/>
              <w:trHeight w:val="283"/>
            </w:trPr>
          </w:trPrChange>
        </w:trPr>
        <w:tc>
          <w:tcPr>
            <w:tcW w:w="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71" w:author="郭 盼盼" w:date="2019-06-08T15:36:00Z">
              <w:tcPr>
                <w:tcW w:w="84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2E7F484" w14:textId="77777777" w:rsidR="003C7AB8" w:rsidRPr="00E103E5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03E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更新时间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972" w:author="郭 盼盼" w:date="2019-06-08T15:36:00Z">
              <w:tcPr>
                <w:tcW w:w="1289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79C3337" w14:textId="34EE3192" w:rsidR="003C7AB8" w:rsidRPr="00E103E5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35AEB">
              <w:rPr>
                <w:rPrChange w:id="973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update</w:t>
            </w:r>
            <w:del w:id="974" w:author="郭 盼盼" w:date="2019-06-08T15:36:00Z">
              <w:r w:rsidR="00E103E5" w:rsidRPr="00E103E5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975" w:author="郭 盼盼" w:date="2019-06-08T15:36:00Z">
              <w:r w:rsidRPr="00E35AEB">
                <w:t>_</w:t>
              </w:r>
            </w:ins>
            <w:r w:rsidRPr="00E35AEB">
              <w:rPr>
                <w:rPrChange w:id="97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time</w:t>
            </w:r>
          </w:p>
        </w:tc>
        <w:tc>
          <w:tcPr>
            <w:tcW w:w="2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77" w:author="郭 盼盼" w:date="2019-06-08T15:36:00Z">
              <w:tcPr>
                <w:tcW w:w="2869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E656E7E" w14:textId="77777777" w:rsidR="003C7AB8" w:rsidRPr="00E103E5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03E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实体信息更新时间</w:t>
            </w:r>
          </w:p>
        </w:tc>
      </w:tr>
    </w:tbl>
    <w:p w14:paraId="33344C38" w14:textId="314CD11E" w:rsidR="00B4669F" w:rsidRDefault="00B4669F" w:rsidP="00B4669F">
      <w:pPr>
        <w:ind w:firstLine="480"/>
      </w:pPr>
    </w:p>
    <w:p w14:paraId="33344C3A" w14:textId="76308119" w:rsidR="003E4B4C" w:rsidRDefault="00B4669F" w:rsidP="003E4B4C">
      <w:pPr>
        <w:pStyle w:val="3"/>
      </w:pPr>
      <w:bookmarkStart w:id="978" w:name="_Toc10737956"/>
      <w:bookmarkStart w:id="979" w:name="_Toc10471227"/>
      <w:r>
        <w:rPr>
          <w:rFonts w:hint="eastAsia"/>
        </w:rPr>
        <w:t>组织属性</w:t>
      </w:r>
      <w:bookmarkEnd w:id="978"/>
      <w:bookmarkEnd w:id="979"/>
    </w:p>
    <w:p w14:paraId="41BD47F6" w14:textId="491C9E62" w:rsidR="00E4425C" w:rsidRDefault="00E4425C" w:rsidP="00B4669F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26"/>
        <w:gridCol w:w="2370"/>
        <w:gridCol w:w="5007"/>
        <w:tblGridChange w:id="980">
          <w:tblGrid>
            <w:gridCol w:w="5"/>
            <w:gridCol w:w="926"/>
            <w:gridCol w:w="28"/>
            <w:gridCol w:w="2112"/>
            <w:gridCol w:w="230"/>
            <w:gridCol w:w="5002"/>
            <w:gridCol w:w="5"/>
          </w:tblGrid>
        </w:tblGridChange>
      </w:tblGrid>
      <w:tr w:rsidR="00E4425C" w:rsidRPr="00E4425C" w14:paraId="1BDF1245" w14:textId="77777777" w:rsidTr="00E4425C">
        <w:trPr>
          <w:trHeight w:val="283"/>
        </w:trPr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E7DA3" w14:textId="77777777" w:rsidR="00E4425C" w:rsidRPr="00E4425C" w:rsidRDefault="00E4425C" w:rsidP="00E4425C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4425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属性</w:t>
            </w:r>
          </w:p>
        </w:tc>
        <w:tc>
          <w:tcPr>
            <w:tcW w:w="1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6A4D1" w14:textId="77777777" w:rsidR="00E4425C" w:rsidRPr="00E4425C" w:rsidRDefault="00E4425C" w:rsidP="00E4425C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4425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AE29" w14:textId="77777777" w:rsidR="00E4425C" w:rsidRPr="00E4425C" w:rsidRDefault="00E4425C" w:rsidP="00E4425C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4425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C7AB8" w:rsidRPr="00E4425C" w14:paraId="5C430271" w14:textId="77777777" w:rsidTr="003C7AB8">
        <w:tblPrEx>
          <w:tblW w:w="5000" w:type="pct"/>
          <w:tblPrExChange w:id="981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982" w:author="郭 盼盼" w:date="2019-06-08T15:36:00Z">
            <w:trPr>
              <w:gridAfter w:val="0"/>
              <w:trHeight w:val="283"/>
            </w:trPr>
          </w:trPrChange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83" w:author="郭 盼盼" w:date="2019-06-08T15:36:00Z">
              <w:tcPr>
                <w:tcW w:w="578" w:type="pct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7CC9D75" w14:textId="77777777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4425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别名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984" w:author="郭 盼盼" w:date="2019-06-08T15:36:00Z">
              <w:tcPr>
                <w:tcW w:w="127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FC17AC7" w14:textId="52159956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222E5">
              <w:rPr>
                <w:rPrChange w:id="98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alias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86" w:author="郭 盼盼" w:date="2019-06-08T15:36:00Z">
              <w:tcPr>
                <w:tcW w:w="3151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C900600" w14:textId="77777777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4425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多个别名，可以list格式存储</w:t>
            </w:r>
          </w:p>
        </w:tc>
      </w:tr>
      <w:tr w:rsidR="003C7AB8" w:rsidRPr="00E4425C" w14:paraId="1C58A3A9" w14:textId="77777777" w:rsidTr="003C7AB8">
        <w:tblPrEx>
          <w:tblW w:w="5000" w:type="pct"/>
          <w:tblPrExChange w:id="987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988" w:author="郭 盼盼" w:date="2019-06-08T15:36:00Z">
            <w:trPr>
              <w:gridAfter w:val="0"/>
              <w:trHeight w:val="283"/>
            </w:trPr>
          </w:trPrChange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89" w:author="郭 盼盼" w:date="2019-06-08T15:36:00Z">
              <w:tcPr>
                <w:tcW w:w="578" w:type="pct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1C19E18" w14:textId="77777777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4425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组织性质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990" w:author="郭 盼盼" w:date="2019-06-08T15:36:00Z">
              <w:tcPr>
                <w:tcW w:w="127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BDAA78E" w14:textId="30F081E3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222E5">
              <w:rPr>
                <w:rPrChange w:id="991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organizational</w:t>
            </w:r>
            <w:del w:id="992" w:author="郭 盼盼" w:date="2019-06-08T15:36:00Z">
              <w:r w:rsidR="00E4425C" w:rsidRPr="00E4425C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993" w:author="郭 盼盼" w:date="2019-06-08T15:36:00Z">
              <w:r w:rsidRPr="004222E5">
                <w:t>_</w:t>
              </w:r>
            </w:ins>
            <w:r w:rsidRPr="004222E5">
              <w:rPr>
                <w:rPrChange w:id="994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nature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95" w:author="郭 盼盼" w:date="2019-06-08T15:36:00Z">
              <w:tcPr>
                <w:tcW w:w="3151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E5ACC34" w14:textId="77777777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4425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官方组织、宗教组织、民间组织、恐怖组织、非法军事组织等</w:t>
            </w:r>
          </w:p>
        </w:tc>
      </w:tr>
      <w:tr w:rsidR="003C7AB8" w:rsidRPr="00E4425C" w14:paraId="6B6E7931" w14:textId="77777777" w:rsidTr="003C7AB8">
        <w:tblPrEx>
          <w:tblW w:w="5000" w:type="pct"/>
          <w:tblPrExChange w:id="996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997" w:author="郭 盼盼" w:date="2019-06-08T15:36:00Z">
            <w:trPr>
              <w:gridAfter w:val="0"/>
              <w:trHeight w:val="283"/>
            </w:trPr>
          </w:trPrChange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98" w:author="郭 盼盼" w:date="2019-06-08T15:36:00Z">
              <w:tcPr>
                <w:tcW w:w="578" w:type="pct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F8B49CA" w14:textId="77777777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4425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人数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999" w:author="郭 盼盼" w:date="2019-06-08T15:36:00Z">
              <w:tcPr>
                <w:tcW w:w="127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D9A711E" w14:textId="26DE4248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222E5">
              <w:rPr>
                <w:rPrChange w:id="1000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number</w:t>
            </w:r>
            <w:del w:id="1001" w:author="郭 盼盼" w:date="2019-06-08T15:36:00Z">
              <w:r w:rsidR="00E4425C" w:rsidRPr="00E4425C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1002" w:author="郭 盼盼" w:date="2019-06-08T15:36:00Z">
              <w:r w:rsidRPr="004222E5">
                <w:t>_</w:t>
              </w:r>
            </w:ins>
            <w:r w:rsidRPr="004222E5">
              <w:rPr>
                <w:rPrChange w:id="1003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of</w:t>
            </w:r>
            <w:del w:id="1004" w:author="郭 盼盼" w:date="2019-06-08T15:36:00Z">
              <w:r w:rsidR="00E4425C" w:rsidRPr="00E4425C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1005" w:author="郭 盼盼" w:date="2019-06-08T15:36:00Z">
              <w:r w:rsidRPr="004222E5">
                <w:t>_</w:t>
              </w:r>
            </w:ins>
            <w:r w:rsidRPr="004222E5">
              <w:rPr>
                <w:rPrChange w:id="100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people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07" w:author="郭 盼盼" w:date="2019-06-08T15:36:00Z">
              <w:tcPr>
                <w:tcW w:w="3151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8F28894" w14:textId="77777777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4425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E4425C" w14:paraId="3A3D4C41" w14:textId="77777777" w:rsidTr="003C7AB8">
        <w:tblPrEx>
          <w:tblW w:w="5000" w:type="pct"/>
          <w:tblPrExChange w:id="1008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1009" w:author="郭 盼盼" w:date="2019-06-08T15:36:00Z">
            <w:trPr>
              <w:gridAfter w:val="0"/>
              <w:trHeight w:val="283"/>
            </w:trPr>
          </w:trPrChange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10" w:author="郭 盼盼" w:date="2019-06-08T15:36:00Z">
              <w:tcPr>
                <w:tcW w:w="578" w:type="pct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82C4E6E" w14:textId="77777777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4425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所属地区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011" w:author="郭 盼盼" w:date="2019-06-08T15:36:00Z">
              <w:tcPr>
                <w:tcW w:w="127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6C98EBB" w14:textId="4DBB76DE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222E5">
              <w:rPr>
                <w:rPrChange w:id="1012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district</w:t>
            </w:r>
            <w:del w:id="1013" w:author="郭 盼盼" w:date="2019-06-08T15:36:00Z">
              <w:r w:rsidR="00E4425C" w:rsidRPr="00E4425C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1014" w:author="郭 盼盼" w:date="2019-06-08T15:36:00Z">
              <w:r w:rsidRPr="004222E5">
                <w:t>_</w:t>
              </w:r>
            </w:ins>
            <w:r w:rsidRPr="004222E5">
              <w:rPr>
                <w:rPrChange w:id="101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belong</w:t>
            </w:r>
            <w:del w:id="1016" w:author="郭 盼盼" w:date="2019-06-08T15:36:00Z">
              <w:r w:rsidR="00E4425C" w:rsidRPr="00E4425C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1017" w:author="郭 盼盼" w:date="2019-06-08T15:36:00Z">
              <w:r w:rsidRPr="004222E5">
                <w:t>_</w:t>
              </w:r>
            </w:ins>
            <w:r w:rsidRPr="004222E5">
              <w:rPr>
                <w:rPrChange w:id="1018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to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19" w:author="郭 盼盼" w:date="2019-06-08T15:36:00Z">
              <w:tcPr>
                <w:tcW w:w="3151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D755B53" w14:textId="77777777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4425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</w:t>
            </w:r>
          </w:p>
        </w:tc>
      </w:tr>
      <w:tr w:rsidR="003C7AB8" w:rsidRPr="00E4425C" w14:paraId="6329237C" w14:textId="77777777" w:rsidTr="003C7AB8">
        <w:tblPrEx>
          <w:tblW w:w="5000" w:type="pct"/>
          <w:tblPrExChange w:id="1020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1021" w:author="郭 盼盼" w:date="2019-06-08T15:36:00Z">
            <w:trPr>
              <w:gridAfter w:val="0"/>
              <w:trHeight w:val="283"/>
            </w:trPr>
          </w:trPrChange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22" w:author="郭 盼盼" w:date="2019-06-08T15:36:00Z">
              <w:tcPr>
                <w:tcW w:w="578" w:type="pct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CA32FEE" w14:textId="77777777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4425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负责人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023" w:author="郭 盼盼" w:date="2019-06-08T15:36:00Z">
              <w:tcPr>
                <w:tcW w:w="127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B72A0E3" w14:textId="77E7286F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222E5">
              <w:rPr>
                <w:rPrChange w:id="1024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principal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25" w:author="郭 盼盼" w:date="2019-06-08T15:36:00Z">
              <w:tcPr>
                <w:tcW w:w="3151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7932616" w14:textId="77777777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4425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</w:t>
            </w:r>
          </w:p>
        </w:tc>
      </w:tr>
      <w:tr w:rsidR="003C7AB8" w:rsidRPr="00E4425C" w14:paraId="66E1718D" w14:textId="77777777" w:rsidTr="003C7AB8">
        <w:tblPrEx>
          <w:tblW w:w="5000" w:type="pct"/>
          <w:tblPrExChange w:id="1026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1027" w:author="郭 盼盼" w:date="2019-06-08T15:36:00Z">
            <w:trPr>
              <w:gridAfter w:val="0"/>
              <w:trHeight w:val="283"/>
            </w:trPr>
          </w:trPrChange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28" w:author="郭 盼盼" w:date="2019-06-08T15:36:00Z">
              <w:tcPr>
                <w:tcW w:w="578" w:type="pct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C4331E0" w14:textId="77777777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4425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从事行业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029" w:author="郭 盼盼" w:date="2019-06-08T15:36:00Z">
              <w:tcPr>
                <w:tcW w:w="127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8DD3271" w14:textId="1C33B804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222E5">
              <w:rPr>
                <w:rPrChange w:id="1030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engaged</w:t>
            </w:r>
            <w:del w:id="1031" w:author="郭 盼盼" w:date="2019-06-08T15:36:00Z">
              <w:r w:rsidR="00E4425C" w:rsidRPr="00E4425C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1032" w:author="郭 盼盼" w:date="2019-06-08T15:36:00Z">
              <w:r w:rsidRPr="004222E5">
                <w:t>_</w:t>
              </w:r>
            </w:ins>
            <w:r w:rsidRPr="004222E5">
              <w:rPr>
                <w:rPrChange w:id="1033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in</w:t>
            </w:r>
            <w:del w:id="1034" w:author="郭 盼盼" w:date="2019-06-08T15:36:00Z">
              <w:r w:rsidR="00E4425C" w:rsidRPr="00E4425C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1035" w:author="郭 盼盼" w:date="2019-06-08T15:36:00Z">
              <w:r w:rsidRPr="004222E5">
                <w:t>_</w:t>
              </w:r>
            </w:ins>
            <w:r w:rsidRPr="004222E5">
              <w:rPr>
                <w:rPrChange w:id="1036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the</w:t>
            </w:r>
            <w:del w:id="1037" w:author="郭 盼盼" w:date="2019-06-08T15:36:00Z">
              <w:r w:rsidR="00E4425C" w:rsidRPr="00E4425C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1038" w:author="郭 盼盼" w:date="2019-06-08T15:36:00Z">
              <w:r w:rsidRPr="004222E5">
                <w:t>_</w:t>
              </w:r>
            </w:ins>
            <w:r w:rsidRPr="004222E5">
              <w:rPr>
                <w:rPrChange w:id="1039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industry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40" w:author="郭 盼盼" w:date="2019-06-08T15:36:00Z">
              <w:tcPr>
                <w:tcW w:w="3151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8E5119C" w14:textId="77777777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4425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E4425C" w14:paraId="411320F7" w14:textId="77777777" w:rsidTr="003C7AB8">
        <w:tblPrEx>
          <w:tblW w:w="5000" w:type="pct"/>
          <w:tblPrExChange w:id="1041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1042" w:author="郭 盼盼" w:date="2019-06-08T15:36:00Z">
            <w:trPr>
              <w:gridAfter w:val="0"/>
              <w:trHeight w:val="283"/>
            </w:trPr>
          </w:trPrChange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43" w:author="郭 盼盼" w:date="2019-06-08T15:36:00Z">
              <w:tcPr>
                <w:tcW w:w="578" w:type="pct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1CE0CEE" w14:textId="77777777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4425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成立时间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044" w:author="郭 盼盼" w:date="2019-06-08T15:36:00Z">
              <w:tcPr>
                <w:tcW w:w="127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8D2F715" w14:textId="4740EBF4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222E5">
              <w:rPr>
                <w:rPrChange w:id="1045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established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46" w:author="郭 盼盼" w:date="2019-06-08T15:36:00Z">
              <w:tcPr>
                <w:tcW w:w="3151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05D9468" w14:textId="77777777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4425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组织成立时间</w:t>
            </w:r>
          </w:p>
        </w:tc>
      </w:tr>
      <w:tr w:rsidR="003C7AB8" w:rsidRPr="00E4425C" w14:paraId="33B4F1B4" w14:textId="77777777" w:rsidTr="003C7AB8">
        <w:tblPrEx>
          <w:tblW w:w="5000" w:type="pct"/>
          <w:tblPrExChange w:id="1047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1048" w:author="郭 盼盼" w:date="2019-06-08T15:36:00Z">
            <w:trPr>
              <w:gridAfter w:val="0"/>
              <w:trHeight w:val="283"/>
            </w:trPr>
          </w:trPrChange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49" w:author="郭 盼盼" w:date="2019-06-08T15:36:00Z">
              <w:tcPr>
                <w:tcW w:w="578" w:type="pct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5E46CA3" w14:textId="77777777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4425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050" w:author="郭 盼盼" w:date="2019-06-08T15:36:00Z">
              <w:tcPr>
                <w:tcW w:w="127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72878EF" w14:textId="0727411B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222E5">
              <w:rPr>
                <w:rPrChange w:id="1051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creation</w:t>
            </w:r>
            <w:del w:id="1052" w:author="郭 盼盼" w:date="2019-06-08T15:36:00Z">
              <w:r w:rsidR="00E4425C" w:rsidRPr="00E4425C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1053" w:author="郭 盼盼" w:date="2019-06-08T15:36:00Z">
              <w:r w:rsidRPr="004222E5">
                <w:t>_</w:t>
              </w:r>
            </w:ins>
            <w:r w:rsidRPr="004222E5">
              <w:rPr>
                <w:rPrChange w:id="1054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time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55" w:author="郭 盼盼" w:date="2019-06-08T15:36:00Z">
              <w:tcPr>
                <w:tcW w:w="3151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6B47337" w14:textId="77777777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4425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实体创建时间</w:t>
            </w:r>
          </w:p>
        </w:tc>
      </w:tr>
      <w:tr w:rsidR="003C7AB8" w:rsidRPr="00E4425C" w14:paraId="1638B722" w14:textId="77777777" w:rsidTr="003C7AB8">
        <w:tblPrEx>
          <w:tblW w:w="5000" w:type="pct"/>
          <w:tblPrExChange w:id="1056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1057" w:author="郭 盼盼" w:date="2019-06-08T15:36:00Z">
            <w:trPr>
              <w:gridAfter w:val="0"/>
              <w:trHeight w:val="283"/>
            </w:trPr>
          </w:trPrChange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58" w:author="郭 盼盼" w:date="2019-06-08T15:36:00Z">
              <w:tcPr>
                <w:tcW w:w="578" w:type="pct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FA94F5F" w14:textId="77777777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4425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更新时间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059" w:author="郭 盼盼" w:date="2019-06-08T15:36:00Z">
              <w:tcPr>
                <w:tcW w:w="1272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D56C634" w14:textId="07F95F83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222E5">
              <w:rPr>
                <w:rPrChange w:id="1060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update</w:t>
            </w:r>
            <w:del w:id="1061" w:author="郭 盼盼" w:date="2019-06-08T15:36:00Z">
              <w:r w:rsidR="00E4425C" w:rsidRPr="00E4425C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 </w:delText>
              </w:r>
            </w:del>
            <w:ins w:id="1062" w:author="郭 盼盼" w:date="2019-06-08T15:36:00Z">
              <w:r w:rsidRPr="004222E5">
                <w:t>_</w:t>
              </w:r>
            </w:ins>
            <w:r w:rsidRPr="004222E5">
              <w:rPr>
                <w:rPrChange w:id="1063" w:author="郭 盼盼" w:date="2019-06-08T15:36:00Z">
                  <w:rPr>
                    <w:rFonts w:ascii="等线" w:hAnsi="等线"/>
                    <w:color w:val="000000"/>
                    <w:kern w:val="0"/>
                    <w:sz w:val="22"/>
                  </w:rPr>
                </w:rPrChange>
              </w:rPr>
              <w:t>time</w:t>
            </w:r>
          </w:p>
        </w:tc>
        <w:tc>
          <w:tcPr>
            <w:tcW w:w="3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64" w:author="郭 盼盼" w:date="2019-06-08T15:36:00Z">
              <w:tcPr>
                <w:tcW w:w="3151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4FE98CC" w14:textId="77777777" w:rsidR="003C7AB8" w:rsidRPr="00E4425C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4425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实体信息更新时间</w:t>
            </w:r>
          </w:p>
        </w:tc>
      </w:tr>
    </w:tbl>
    <w:p w14:paraId="33344C63" w14:textId="4406537A" w:rsidR="00B4669F" w:rsidRDefault="00B4669F" w:rsidP="00B4669F">
      <w:pPr>
        <w:ind w:firstLine="480"/>
      </w:pPr>
    </w:p>
    <w:p w14:paraId="33344C64" w14:textId="77777777" w:rsidR="00B4669F" w:rsidRDefault="00B4669F" w:rsidP="00B4669F">
      <w:pPr>
        <w:pStyle w:val="2"/>
      </w:pPr>
      <w:bookmarkStart w:id="1065" w:name="_Toc10737957"/>
      <w:bookmarkStart w:id="1066" w:name="_Toc10471228"/>
      <w:r>
        <w:rPr>
          <w:rFonts w:hint="eastAsia"/>
        </w:rPr>
        <w:lastRenderedPageBreak/>
        <w:t>关系分类字典</w:t>
      </w:r>
      <w:bookmarkEnd w:id="1065"/>
      <w:bookmarkEnd w:id="1066"/>
    </w:p>
    <w:p w14:paraId="33344C66" w14:textId="37F7A0BA" w:rsidR="003E4B4C" w:rsidRDefault="00B4669F" w:rsidP="003E4B4C">
      <w:pPr>
        <w:pStyle w:val="3"/>
      </w:pPr>
      <w:bookmarkStart w:id="1067" w:name="_Toc10737958"/>
      <w:bookmarkStart w:id="1068" w:name="_Toc10471229"/>
      <w:r>
        <w:rPr>
          <w:rFonts w:hint="eastAsia"/>
        </w:rPr>
        <w:t>人物主语关系分类</w:t>
      </w:r>
      <w:bookmarkEnd w:id="1067"/>
      <w:bookmarkEnd w:id="1068"/>
    </w:p>
    <w:p w14:paraId="78B53E6B" w14:textId="26BE45F6" w:rsidR="00546387" w:rsidRDefault="00546387" w:rsidP="00B4669F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  <w:tblPrChange w:id="1069" w:author="郭 盼盼" w:date="2019-06-08T15:36:00Z">
          <w:tblPr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613"/>
        <w:gridCol w:w="1008"/>
        <w:gridCol w:w="1008"/>
        <w:gridCol w:w="1008"/>
        <w:gridCol w:w="4666"/>
        <w:tblGridChange w:id="1070">
          <w:tblGrid>
            <w:gridCol w:w="858"/>
            <w:gridCol w:w="1435"/>
            <w:gridCol w:w="1435"/>
            <w:gridCol w:w="1435"/>
            <w:gridCol w:w="3140"/>
          </w:tblGrid>
        </w:tblGridChange>
      </w:tblGrid>
      <w:tr w:rsidR="00546387" w:rsidRPr="00546387" w14:paraId="77DCBB79" w14:textId="77777777" w:rsidTr="003C7AB8">
        <w:trPr>
          <w:trHeight w:val="283"/>
          <w:trPrChange w:id="1071" w:author="郭 盼盼" w:date="2019-06-08T15:36:00Z">
            <w:trPr>
              <w:trHeight w:val="283"/>
            </w:trPr>
          </w:trPrChange>
        </w:trPr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72" w:author="郭 盼盼" w:date="2019-06-08T15:36:00Z">
              <w:tcPr>
                <w:tcW w:w="5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C287B71" w14:textId="77777777" w:rsidR="00546387" w:rsidRPr="00546387" w:rsidRDefault="00546387" w:rsidP="00546387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宾语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73" w:author="郭 盼盼" w:date="2019-06-08T15:36:00Z">
              <w:tcPr>
                <w:tcW w:w="864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8147F89" w14:textId="77777777" w:rsidR="00546387" w:rsidRPr="00546387" w:rsidRDefault="00546387" w:rsidP="00546387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类别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74" w:author="郭 盼盼" w:date="2019-06-08T15:36:00Z">
              <w:tcPr>
                <w:tcW w:w="864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56D6A4F" w14:textId="77777777" w:rsidR="00546387" w:rsidRPr="00546387" w:rsidRDefault="00546387" w:rsidP="00546387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是否双向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75" w:author="郭 盼盼" w:date="2019-06-08T15:36:00Z">
              <w:tcPr>
                <w:tcW w:w="864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19433BD" w14:textId="77777777" w:rsidR="00546387" w:rsidRPr="00546387" w:rsidRDefault="00546387" w:rsidP="00546387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76" w:author="郭 盼盼" w:date="2019-06-08T15:36:00Z">
              <w:tcPr>
                <w:tcW w:w="1893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D91A7BD" w14:textId="77777777" w:rsidR="00546387" w:rsidRPr="00546387" w:rsidRDefault="00546387" w:rsidP="00546387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Type</w:t>
            </w:r>
          </w:p>
        </w:tc>
      </w:tr>
      <w:tr w:rsidR="003C7AB8" w:rsidRPr="00546387" w14:paraId="74AB70FB" w14:textId="77777777" w:rsidTr="003C7AB8">
        <w:trPr>
          <w:trHeight w:val="283"/>
          <w:trPrChange w:id="1077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78" w:author="郭 盼盼" w:date="2019-06-08T15:36:00Z">
              <w:tcPr>
                <w:tcW w:w="517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A110B8A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人物</w:t>
            </w:r>
          </w:p>
        </w:tc>
        <w:tc>
          <w:tcPr>
            <w:tcW w:w="8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79" w:author="郭 盼盼" w:date="2019-06-08T15:36:00Z">
              <w:tcPr>
                <w:tcW w:w="864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AF48D44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80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2DC4545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81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75A1A31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父亲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082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6ABB780" w14:textId="04D1C8A2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083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Father</w:delText>
              </w:r>
            </w:del>
            <w:ins w:id="1084" w:author="郭 盼盼" w:date="2019-06-08T15:36:00Z">
              <w:r w:rsidR="003C7AB8" w:rsidRPr="00FB2E33">
                <w:t>FATHER</w:t>
              </w:r>
            </w:ins>
          </w:p>
        </w:tc>
      </w:tr>
      <w:tr w:rsidR="003C7AB8" w:rsidRPr="00546387" w14:paraId="3A8DCD79" w14:textId="77777777" w:rsidTr="003C7AB8">
        <w:trPr>
          <w:trHeight w:val="283"/>
          <w:trPrChange w:id="1085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086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01A31F6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087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7FB900C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88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8D1E291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89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6EDB615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母亲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090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86F2290" w14:textId="7F0AB07C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091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Mother</w:delText>
              </w:r>
            </w:del>
            <w:ins w:id="1092" w:author="郭 盼盼" w:date="2019-06-08T15:36:00Z">
              <w:r w:rsidR="003C7AB8" w:rsidRPr="00FB2E33">
                <w:t>MOTHER</w:t>
              </w:r>
            </w:ins>
          </w:p>
        </w:tc>
      </w:tr>
      <w:tr w:rsidR="003C7AB8" w:rsidRPr="00546387" w14:paraId="49554EC3" w14:textId="77777777" w:rsidTr="003C7AB8">
        <w:trPr>
          <w:trHeight w:val="283"/>
          <w:trPrChange w:id="1093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094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D1068A8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095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98BDCBC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96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59FDAC1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97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09822BD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兄弟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098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779739E" w14:textId="582189BE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099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Brothers</w:delText>
              </w:r>
            </w:del>
            <w:ins w:id="1100" w:author="郭 盼盼" w:date="2019-06-08T15:36:00Z">
              <w:r w:rsidR="003C7AB8" w:rsidRPr="003F48C9">
                <w:t>BROTHERS</w:t>
              </w:r>
            </w:ins>
          </w:p>
        </w:tc>
      </w:tr>
      <w:tr w:rsidR="003C7AB8" w:rsidRPr="00546387" w14:paraId="3241E72D" w14:textId="77777777" w:rsidTr="003C7AB8">
        <w:trPr>
          <w:trHeight w:val="283"/>
          <w:trPrChange w:id="1101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02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8BB6AED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03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901E900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04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9549C36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05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DF99D29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姐妹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106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C0EE3B2" w14:textId="19AE323D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107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Sisters</w:delText>
              </w:r>
            </w:del>
            <w:ins w:id="1108" w:author="郭 盼盼" w:date="2019-06-08T15:36:00Z">
              <w:r w:rsidR="003C7AB8" w:rsidRPr="003F48C9">
                <w:t>SISTERS</w:t>
              </w:r>
            </w:ins>
          </w:p>
        </w:tc>
      </w:tr>
      <w:tr w:rsidR="003C7AB8" w:rsidRPr="00546387" w14:paraId="6C1AEBD0" w14:textId="77777777" w:rsidTr="003C7AB8">
        <w:trPr>
          <w:trHeight w:val="283"/>
          <w:trPrChange w:id="1109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10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54E7614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11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E1490BE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12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6019AB3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13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698780F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雇主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114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2427F50" w14:textId="4ACA1D6F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115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Employer</w:delText>
              </w:r>
            </w:del>
            <w:ins w:id="1116" w:author="郭 盼盼" w:date="2019-06-08T15:36:00Z">
              <w:r w:rsidR="003C7AB8" w:rsidRPr="003F48C9">
                <w:t>EMPLOYER</w:t>
              </w:r>
            </w:ins>
          </w:p>
        </w:tc>
      </w:tr>
      <w:tr w:rsidR="003C7AB8" w:rsidRPr="00546387" w14:paraId="3888B181" w14:textId="77777777" w:rsidTr="003C7AB8">
        <w:trPr>
          <w:trHeight w:val="283"/>
          <w:trPrChange w:id="1117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18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FD57CE7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19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C258AF4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20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7506EBB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21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3B4EFB3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恋人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122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F5C71DB" w14:textId="46D80BE8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123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Lovers</w:delText>
              </w:r>
            </w:del>
            <w:ins w:id="1124" w:author="郭 盼盼" w:date="2019-06-08T15:36:00Z">
              <w:r w:rsidR="003C7AB8" w:rsidRPr="003F48C9">
                <w:t>LOVERS</w:t>
              </w:r>
            </w:ins>
          </w:p>
        </w:tc>
      </w:tr>
      <w:tr w:rsidR="003C7AB8" w:rsidRPr="00546387" w14:paraId="23D52C34" w14:textId="77777777" w:rsidTr="003C7AB8">
        <w:trPr>
          <w:trHeight w:val="283"/>
          <w:trPrChange w:id="1125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26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F0E7E9F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27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A1C9505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28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58DB303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29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8195DE5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亲戚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130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033F1EF" w14:textId="694DA24A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131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Relative</w:delText>
              </w:r>
            </w:del>
            <w:ins w:id="1132" w:author="郭 盼盼" w:date="2019-06-08T15:36:00Z">
              <w:r w:rsidR="003C7AB8" w:rsidRPr="003F48C9">
                <w:t>RELATIVE</w:t>
              </w:r>
            </w:ins>
          </w:p>
        </w:tc>
      </w:tr>
      <w:tr w:rsidR="003C7AB8" w:rsidRPr="00546387" w14:paraId="3CD08008" w14:textId="77777777" w:rsidTr="003C7AB8">
        <w:trPr>
          <w:trHeight w:val="283"/>
          <w:trPrChange w:id="1133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34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40D7A37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35" w:author="郭 盼盼" w:date="2019-06-08T15:36:00Z">
              <w:tcPr>
                <w:tcW w:w="864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4167A14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36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D5632E5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37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EEB6F07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恐吓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138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90F58DA" w14:textId="6257D702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139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Intimidate</w:delText>
              </w:r>
            </w:del>
            <w:ins w:id="1140" w:author="郭 盼盼" w:date="2019-06-08T15:36:00Z">
              <w:r w:rsidR="003C7AB8" w:rsidRPr="003F48C9">
                <w:t>INTIMIDATE</w:t>
              </w:r>
            </w:ins>
          </w:p>
        </w:tc>
      </w:tr>
      <w:tr w:rsidR="003C7AB8" w:rsidRPr="00546387" w14:paraId="5EB1944D" w14:textId="77777777" w:rsidTr="003C7AB8">
        <w:trPr>
          <w:trHeight w:val="283"/>
          <w:trPrChange w:id="1141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42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5CC8EC5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43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38DE991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44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6463CE2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45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F9AA8CE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敲诈勒索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146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B4AC698" w14:textId="5EE057AB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147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Extortion</w:delText>
              </w:r>
            </w:del>
            <w:ins w:id="1148" w:author="郭 盼盼" w:date="2019-06-08T15:36:00Z">
              <w:r w:rsidR="003C7AB8" w:rsidRPr="003F48C9">
                <w:t>EXTORTION</w:t>
              </w:r>
            </w:ins>
          </w:p>
        </w:tc>
      </w:tr>
      <w:tr w:rsidR="003C7AB8" w:rsidRPr="00546387" w14:paraId="7A6D6F2C" w14:textId="77777777" w:rsidTr="003C7AB8">
        <w:trPr>
          <w:trHeight w:val="283"/>
          <w:trPrChange w:id="1149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50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D933B11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51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44DE6FF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52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BA3AD16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53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13406ED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强奸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154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3FA7529" w14:textId="5F902332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155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Rape</w:delText>
              </w:r>
            </w:del>
            <w:ins w:id="1156" w:author="郭 盼盼" w:date="2019-06-08T15:36:00Z">
              <w:r w:rsidR="003C7AB8" w:rsidRPr="003F48C9">
                <w:t>RAPE</w:t>
              </w:r>
            </w:ins>
          </w:p>
        </w:tc>
      </w:tr>
      <w:tr w:rsidR="003C7AB8" w:rsidRPr="00546387" w14:paraId="5671EAC3" w14:textId="77777777" w:rsidTr="003C7AB8">
        <w:trPr>
          <w:trHeight w:val="283"/>
          <w:trPrChange w:id="1157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58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34EE903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59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54E0603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60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D496679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61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3ED1171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伤害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162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8C2DBAB" w14:textId="37A31A78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163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Hurt</w:delText>
              </w:r>
            </w:del>
            <w:ins w:id="1164" w:author="郭 盼盼" w:date="2019-06-08T15:36:00Z">
              <w:r w:rsidR="003C7AB8" w:rsidRPr="003F48C9">
                <w:t>HURT</w:t>
              </w:r>
            </w:ins>
          </w:p>
        </w:tc>
      </w:tr>
      <w:tr w:rsidR="003C7AB8" w:rsidRPr="00546387" w14:paraId="38F9EA6E" w14:textId="77777777" w:rsidTr="003C7AB8">
        <w:trPr>
          <w:trHeight w:val="283"/>
          <w:trPrChange w:id="1165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66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B482B28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67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AAC8216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68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70756D7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69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F9B4F92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污蔑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170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448693C" w14:textId="073B3741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171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Slander</w:delText>
              </w:r>
            </w:del>
            <w:ins w:id="1172" w:author="郭 盼盼" w:date="2019-06-08T15:36:00Z">
              <w:r w:rsidR="003C7AB8" w:rsidRPr="003F48C9">
                <w:t>SLANDER</w:t>
              </w:r>
            </w:ins>
          </w:p>
        </w:tc>
      </w:tr>
      <w:tr w:rsidR="003C7AB8" w:rsidRPr="00546387" w14:paraId="297DBEA2" w14:textId="77777777" w:rsidTr="003C7AB8">
        <w:trPr>
          <w:trHeight w:val="283"/>
          <w:trPrChange w:id="1173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74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6A34A50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75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166BC6D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76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D576182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77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C44B61C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杀死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178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30B09A5" w14:textId="05C35AEF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179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Kill</w:delText>
              </w:r>
            </w:del>
            <w:ins w:id="1180" w:author="郭 盼盼" w:date="2019-06-08T15:36:00Z">
              <w:r w:rsidR="003C7AB8" w:rsidRPr="003F48C9">
                <w:t>KILL</w:t>
              </w:r>
            </w:ins>
          </w:p>
        </w:tc>
      </w:tr>
      <w:tr w:rsidR="003C7AB8" w:rsidRPr="00546387" w14:paraId="2DDDBDDF" w14:textId="77777777" w:rsidTr="003C7AB8">
        <w:trPr>
          <w:trHeight w:val="283"/>
          <w:trPrChange w:id="1181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82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8070F76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83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1E90E11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84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4CD60BF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85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6052633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控制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186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E974FD1" w14:textId="32843DA5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187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Control</w:delText>
              </w:r>
            </w:del>
            <w:ins w:id="1188" w:author="郭 盼盼" w:date="2019-06-08T15:36:00Z">
              <w:r w:rsidR="003C7AB8" w:rsidRPr="003F48C9">
                <w:t>CONTROL</w:t>
              </w:r>
            </w:ins>
          </w:p>
        </w:tc>
      </w:tr>
      <w:tr w:rsidR="003C7AB8" w:rsidRPr="00546387" w14:paraId="46BB8594" w14:textId="77777777" w:rsidTr="003C7AB8">
        <w:trPr>
          <w:trHeight w:val="283"/>
          <w:trPrChange w:id="1189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90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EC9EFA7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191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3FB92C4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92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53A2C6A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93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3C6B5BA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追踪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194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9366488" w14:textId="163DACF9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195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Track</w:delText>
              </w:r>
            </w:del>
            <w:ins w:id="1196" w:author="郭 盼盼" w:date="2019-06-08T15:36:00Z">
              <w:r w:rsidR="003C7AB8" w:rsidRPr="003F48C9">
                <w:t>TRACK</w:t>
              </w:r>
            </w:ins>
          </w:p>
        </w:tc>
      </w:tr>
      <w:tr w:rsidR="00546387" w:rsidRPr="00546387" w14:paraId="12CD618D" w14:textId="77777777" w:rsidTr="003C7AB8">
        <w:trPr>
          <w:trHeight w:val="283"/>
          <w:trPrChange w:id="1197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98" w:author="郭 盼盼" w:date="2019-06-08T15:36:00Z">
              <w:tcPr>
                <w:tcW w:w="517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300663E" w14:textId="77777777" w:rsidR="00546387" w:rsidRPr="00546387" w:rsidRDefault="00546387" w:rsidP="00546387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事件</w:t>
            </w:r>
          </w:p>
        </w:tc>
        <w:tc>
          <w:tcPr>
            <w:tcW w:w="8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99" w:author="郭 盼盼" w:date="2019-06-08T15:36:00Z">
              <w:tcPr>
                <w:tcW w:w="864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15F2C71" w14:textId="77777777" w:rsidR="00546387" w:rsidRPr="00546387" w:rsidRDefault="00546387" w:rsidP="00546387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00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B38D5AD" w14:textId="77777777" w:rsidR="00546387" w:rsidRPr="00546387" w:rsidRDefault="00546387" w:rsidP="00546387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01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E6A1387" w14:textId="77777777" w:rsidR="00546387" w:rsidRPr="00546387" w:rsidRDefault="00546387" w:rsidP="00546387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02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67C1F65" w14:textId="77777777" w:rsidR="00546387" w:rsidRPr="00546387" w:rsidRDefault="00546387" w:rsidP="00546387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46387" w:rsidRPr="00546387" w14:paraId="3657C58F" w14:textId="77777777" w:rsidTr="003C7AB8">
        <w:trPr>
          <w:trHeight w:val="283"/>
          <w:trPrChange w:id="1203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204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C241B70" w14:textId="77777777" w:rsidR="00546387" w:rsidRPr="00546387" w:rsidRDefault="00546387" w:rsidP="00546387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205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03D80E3" w14:textId="77777777" w:rsidR="00546387" w:rsidRPr="00546387" w:rsidRDefault="00546387" w:rsidP="00546387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06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2865F35" w14:textId="77777777" w:rsidR="00546387" w:rsidRPr="00546387" w:rsidRDefault="00546387" w:rsidP="00546387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07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7FF2675" w14:textId="77777777" w:rsidR="00546387" w:rsidRPr="00546387" w:rsidRDefault="00546387" w:rsidP="00546387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08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27324CE" w14:textId="77777777" w:rsidR="00546387" w:rsidRPr="00546387" w:rsidRDefault="00546387" w:rsidP="00546387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46387" w14:paraId="4426B05B" w14:textId="77777777" w:rsidTr="003C7AB8">
        <w:trPr>
          <w:trHeight w:val="283"/>
          <w:trPrChange w:id="1209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210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042C6CE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11" w:author="郭 盼盼" w:date="2019-06-08T15:36:00Z">
              <w:tcPr>
                <w:tcW w:w="864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CD1AE17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12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3109FB8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13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FCC16F4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214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39988EC" w14:textId="5721919D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215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Organization</w:delText>
              </w:r>
            </w:del>
            <w:ins w:id="1216" w:author="郭 盼盼" w:date="2019-06-08T15:36:00Z">
              <w:r w:rsidR="003C7AB8" w:rsidRPr="00710D55">
                <w:t>ORGANIZATION</w:t>
              </w:r>
            </w:ins>
          </w:p>
        </w:tc>
      </w:tr>
      <w:tr w:rsidR="003C7AB8" w:rsidRPr="00546387" w14:paraId="72C73032" w14:textId="77777777" w:rsidTr="003C7AB8">
        <w:trPr>
          <w:trHeight w:val="283"/>
          <w:trPrChange w:id="1217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218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B487F1C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219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74105CD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20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4885EE5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21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EAD2D5E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参与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222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4B22F22" w14:textId="3DDC26FA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223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Participate</w:delText>
              </w:r>
            </w:del>
            <w:ins w:id="1224" w:author="郭 盼盼" w:date="2019-06-08T15:36:00Z">
              <w:r w:rsidR="003C7AB8" w:rsidRPr="00710D55">
                <w:t>PARTICIPATE</w:t>
              </w:r>
            </w:ins>
          </w:p>
        </w:tc>
      </w:tr>
      <w:tr w:rsidR="003C7AB8" w:rsidRPr="00546387" w14:paraId="1B802CD6" w14:textId="77777777" w:rsidTr="003C7AB8">
        <w:trPr>
          <w:trHeight w:val="283"/>
          <w:trPrChange w:id="1225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226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E90F050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227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9601A88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28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6E6BBB4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29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CBBE29A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受害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230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EF0EB50" w14:textId="41D010B9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231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Victim</w:delText>
              </w:r>
            </w:del>
            <w:ins w:id="1232" w:author="郭 盼盼" w:date="2019-06-08T15:36:00Z">
              <w:r w:rsidR="003C7AB8" w:rsidRPr="00710D55">
                <w:t>VICTIM</w:t>
              </w:r>
            </w:ins>
          </w:p>
        </w:tc>
      </w:tr>
      <w:tr w:rsidR="003C7AB8" w:rsidRPr="00546387" w14:paraId="6F58291D" w14:textId="77777777" w:rsidTr="003C7AB8">
        <w:trPr>
          <w:trHeight w:val="283"/>
          <w:trPrChange w:id="1233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234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F44E03E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235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05B5D7A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36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C1DD894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37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00A75A3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目击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238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C4FE02F" w14:textId="661E631E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239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Witness</w:delText>
              </w:r>
            </w:del>
            <w:ins w:id="1240" w:author="郭 盼盼" w:date="2019-06-08T15:36:00Z">
              <w:r w:rsidR="003C7AB8" w:rsidRPr="00710D55">
                <w:t>WITNESS</w:t>
              </w:r>
            </w:ins>
          </w:p>
        </w:tc>
      </w:tr>
      <w:tr w:rsidR="003C7AB8" w:rsidRPr="00546387" w14:paraId="30932109" w14:textId="77777777" w:rsidTr="003C7AB8">
        <w:trPr>
          <w:trHeight w:val="283"/>
          <w:trPrChange w:id="1241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42" w:author="郭 盼盼" w:date="2019-06-08T15:36:00Z">
              <w:tcPr>
                <w:tcW w:w="517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42E26A9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地理</w:t>
            </w:r>
          </w:p>
        </w:tc>
        <w:tc>
          <w:tcPr>
            <w:tcW w:w="8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43" w:author="郭 盼盼" w:date="2019-06-08T15:36:00Z">
              <w:tcPr>
                <w:tcW w:w="864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98DF53E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44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60608D0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45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08D03BA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居住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246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CD4F3A1" w14:textId="36CD74E7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247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Live</w:delText>
              </w:r>
            </w:del>
            <w:ins w:id="1248" w:author="郭 盼盼" w:date="2019-06-08T15:36:00Z">
              <w:r w:rsidR="003C7AB8" w:rsidRPr="00710D55">
                <w:t>LIVE</w:t>
              </w:r>
            </w:ins>
          </w:p>
        </w:tc>
      </w:tr>
      <w:tr w:rsidR="003C7AB8" w:rsidRPr="00546387" w14:paraId="37FD26E1" w14:textId="77777777" w:rsidTr="003C7AB8">
        <w:trPr>
          <w:trHeight w:val="283"/>
          <w:trPrChange w:id="1249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250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7671CEE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251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9CD94F3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52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ED81ADA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53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38AD83E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254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0967B18" w14:textId="030A9731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255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Jobs</w:delText>
              </w:r>
            </w:del>
            <w:ins w:id="1256" w:author="郭 盼盼" w:date="2019-06-08T15:36:00Z">
              <w:r w:rsidR="003C7AB8" w:rsidRPr="00710D55">
                <w:t>JOBS</w:t>
              </w:r>
            </w:ins>
          </w:p>
        </w:tc>
      </w:tr>
      <w:tr w:rsidR="003C7AB8" w:rsidRPr="00546387" w14:paraId="54E189EB" w14:textId="77777777" w:rsidTr="003C7AB8">
        <w:trPr>
          <w:trHeight w:val="283"/>
          <w:trPrChange w:id="1257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258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5C95371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259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792D764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60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75DD9C9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61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678F8A4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出生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262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9E798E6" w14:textId="4856DB09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263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Born</w:delText>
              </w:r>
            </w:del>
            <w:ins w:id="1264" w:author="郭 盼盼" w:date="2019-06-08T15:36:00Z">
              <w:r w:rsidR="003C7AB8" w:rsidRPr="00710D55">
                <w:t>BORN</w:t>
              </w:r>
            </w:ins>
          </w:p>
        </w:tc>
      </w:tr>
      <w:tr w:rsidR="003C7AB8" w:rsidRPr="00546387" w14:paraId="5ECC2E14" w14:textId="77777777" w:rsidTr="003C7AB8">
        <w:trPr>
          <w:trHeight w:val="283"/>
          <w:trPrChange w:id="1265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266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B74D875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67" w:author="郭 盼盼" w:date="2019-06-08T15:36:00Z">
              <w:tcPr>
                <w:tcW w:w="864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CA0E368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68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34103FE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69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04300D0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到达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270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58307BA" w14:textId="471DD6DE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271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Arrivals</w:delText>
              </w:r>
            </w:del>
            <w:ins w:id="1272" w:author="郭 盼盼" w:date="2019-06-08T15:36:00Z">
              <w:r w:rsidR="003C7AB8" w:rsidRPr="00710D55">
                <w:t>ARRIVALS</w:t>
              </w:r>
            </w:ins>
          </w:p>
        </w:tc>
      </w:tr>
      <w:tr w:rsidR="003C7AB8" w:rsidRPr="00546387" w14:paraId="55C05878" w14:textId="77777777" w:rsidTr="003C7AB8">
        <w:trPr>
          <w:trHeight w:val="283"/>
          <w:trPrChange w:id="1273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274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A10A85B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275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C1784E6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76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D523D3A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77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703B376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离开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278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4088419" w14:textId="5EC8D106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279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Leave</w:delText>
              </w:r>
            </w:del>
            <w:ins w:id="1280" w:author="郭 盼盼" w:date="2019-06-08T15:36:00Z">
              <w:r w:rsidR="003C7AB8" w:rsidRPr="00710D55">
                <w:t>LEAVE</w:t>
              </w:r>
            </w:ins>
          </w:p>
        </w:tc>
      </w:tr>
      <w:tr w:rsidR="003C7AB8" w:rsidRPr="00546387" w14:paraId="37FF1F2C" w14:textId="77777777" w:rsidTr="003C7AB8">
        <w:trPr>
          <w:trHeight w:val="283"/>
          <w:trPrChange w:id="1281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82" w:author="郭 盼盼" w:date="2019-06-08T15:36:00Z">
              <w:tcPr>
                <w:tcW w:w="517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F0EE5EF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物品</w:t>
            </w:r>
          </w:p>
        </w:tc>
        <w:tc>
          <w:tcPr>
            <w:tcW w:w="8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83" w:author="郭 盼盼" w:date="2019-06-08T15:36:00Z">
              <w:tcPr>
                <w:tcW w:w="864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997E2B6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84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2E10E46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85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EED6913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拥有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286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4E4C8FB" w14:textId="5907ACDE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287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Have</w:delText>
              </w:r>
            </w:del>
            <w:ins w:id="1288" w:author="郭 盼盼" w:date="2019-06-08T15:36:00Z">
              <w:r w:rsidR="003C7AB8" w:rsidRPr="00710D55">
                <w:t>HAVE</w:t>
              </w:r>
            </w:ins>
          </w:p>
        </w:tc>
      </w:tr>
      <w:tr w:rsidR="00546387" w:rsidRPr="00546387" w14:paraId="49397024" w14:textId="77777777" w:rsidTr="003C7AB8">
        <w:trPr>
          <w:trHeight w:val="283"/>
          <w:trPrChange w:id="1289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290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15BBA98" w14:textId="77777777" w:rsidR="00546387" w:rsidRPr="00546387" w:rsidRDefault="00546387" w:rsidP="00546387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291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7122A5E" w14:textId="77777777" w:rsidR="00546387" w:rsidRPr="00546387" w:rsidRDefault="00546387" w:rsidP="00546387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92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EF02720" w14:textId="77777777" w:rsidR="00546387" w:rsidRPr="00546387" w:rsidRDefault="00546387" w:rsidP="00546387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93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E19BB55" w14:textId="77777777" w:rsidR="00546387" w:rsidRPr="00546387" w:rsidRDefault="00546387" w:rsidP="00546387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94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C349B5F" w14:textId="77777777" w:rsidR="00546387" w:rsidRPr="00546387" w:rsidRDefault="00546387" w:rsidP="00546387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546387" w14:paraId="10352448" w14:textId="77777777" w:rsidTr="003C7AB8">
        <w:trPr>
          <w:trHeight w:val="283"/>
          <w:trPrChange w:id="1295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296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B8FECBF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97" w:author="郭 盼盼" w:date="2019-06-08T15:36:00Z">
              <w:tcPr>
                <w:tcW w:w="864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B7A22CC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98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795A38F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99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2B06850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使用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300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49E83DA" w14:textId="167FAAC0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301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Use</w:delText>
              </w:r>
            </w:del>
            <w:ins w:id="1302" w:author="郭 盼盼" w:date="2019-06-08T15:36:00Z">
              <w:r w:rsidR="003C7AB8" w:rsidRPr="00353170">
                <w:t>USE</w:t>
              </w:r>
            </w:ins>
          </w:p>
        </w:tc>
      </w:tr>
      <w:tr w:rsidR="003C7AB8" w:rsidRPr="00546387" w14:paraId="5A03E264" w14:textId="77777777" w:rsidTr="003C7AB8">
        <w:trPr>
          <w:trHeight w:val="283"/>
          <w:trPrChange w:id="1303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304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1BD9FB7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305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2A52D36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06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5C44283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07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53889E2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发现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308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50E8B54" w14:textId="3AC64305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309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Find</w:delText>
              </w:r>
            </w:del>
            <w:ins w:id="1310" w:author="郭 盼盼" w:date="2019-06-08T15:36:00Z">
              <w:r w:rsidR="003C7AB8" w:rsidRPr="00353170">
                <w:t>FIND</w:t>
              </w:r>
            </w:ins>
          </w:p>
        </w:tc>
      </w:tr>
      <w:tr w:rsidR="003C7AB8" w:rsidRPr="00546387" w14:paraId="59F63D27" w14:textId="77777777" w:rsidTr="003C7AB8">
        <w:trPr>
          <w:trHeight w:val="283"/>
          <w:trPrChange w:id="1311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312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210FE1A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313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0F11B3D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14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CAECD4C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15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906CA27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破坏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316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4862995" w14:textId="6305E44A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317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Damage</w:delText>
              </w:r>
            </w:del>
            <w:ins w:id="1318" w:author="郭 盼盼" w:date="2019-06-08T15:36:00Z">
              <w:r w:rsidR="003C7AB8" w:rsidRPr="00353170">
                <w:t>DAMAGE</w:t>
              </w:r>
            </w:ins>
          </w:p>
        </w:tc>
      </w:tr>
      <w:tr w:rsidR="003C7AB8" w:rsidRPr="00546387" w14:paraId="1E8B7F3D" w14:textId="77777777" w:rsidTr="003C7AB8">
        <w:trPr>
          <w:trHeight w:val="283"/>
          <w:trPrChange w:id="1319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320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694DD1B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321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7F329C7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22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6969062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23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92DD851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获得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324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ED077A9" w14:textId="7413E40A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325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Obtain</w:delText>
              </w:r>
            </w:del>
            <w:ins w:id="1326" w:author="郭 盼盼" w:date="2019-06-08T15:36:00Z">
              <w:r w:rsidR="003C7AB8" w:rsidRPr="00353170">
                <w:t>OBTAIN</w:t>
              </w:r>
            </w:ins>
          </w:p>
        </w:tc>
      </w:tr>
      <w:tr w:rsidR="003C7AB8" w:rsidRPr="00546387" w14:paraId="7C425539" w14:textId="77777777" w:rsidTr="003C7AB8">
        <w:trPr>
          <w:trHeight w:val="283"/>
          <w:trPrChange w:id="1327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328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89D0FEA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329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C786C28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30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2DA26CD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31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60F7271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失去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332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9A64F6F" w14:textId="3A2048D2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333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Lose</w:delText>
              </w:r>
            </w:del>
            <w:ins w:id="1334" w:author="郭 盼盼" w:date="2019-06-08T15:36:00Z">
              <w:r w:rsidR="003C7AB8" w:rsidRPr="00353170">
                <w:t>LOSE</w:t>
              </w:r>
            </w:ins>
          </w:p>
        </w:tc>
      </w:tr>
      <w:tr w:rsidR="003C7AB8" w:rsidRPr="00546387" w14:paraId="19A22C17" w14:textId="77777777" w:rsidTr="003C7AB8">
        <w:trPr>
          <w:trHeight w:val="283"/>
          <w:trPrChange w:id="1335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36" w:author="郭 盼盼" w:date="2019-06-08T15:36:00Z">
              <w:tcPr>
                <w:tcW w:w="517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7CC6E4F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</w:t>
            </w:r>
          </w:p>
        </w:tc>
        <w:tc>
          <w:tcPr>
            <w:tcW w:w="8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37" w:author="郭 盼盼" w:date="2019-06-08T15:36:00Z">
              <w:tcPr>
                <w:tcW w:w="864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8B09741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38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9A76830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39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654CF88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创始人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340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EAA62EE" w14:textId="03967D6E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341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Founder</w:delText>
              </w:r>
            </w:del>
            <w:ins w:id="1342" w:author="郭 盼盼" w:date="2019-06-08T15:36:00Z">
              <w:r w:rsidR="003C7AB8" w:rsidRPr="00353170">
                <w:t>FOUNDER</w:t>
              </w:r>
            </w:ins>
          </w:p>
        </w:tc>
      </w:tr>
      <w:tr w:rsidR="003C7AB8" w:rsidRPr="00546387" w14:paraId="45308D7F" w14:textId="77777777" w:rsidTr="003C7AB8">
        <w:trPr>
          <w:trHeight w:val="283"/>
          <w:trPrChange w:id="1343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344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D8229EC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345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58F2C16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46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09B0A74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47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6ECE267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所有者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348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8B6503A" w14:textId="3F568FF8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349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Owner</w:delText>
              </w:r>
            </w:del>
            <w:ins w:id="1350" w:author="郭 盼盼" w:date="2019-06-08T15:36:00Z">
              <w:r w:rsidR="003C7AB8" w:rsidRPr="00353170">
                <w:t>OWNER</w:t>
              </w:r>
            </w:ins>
          </w:p>
        </w:tc>
      </w:tr>
      <w:tr w:rsidR="003C7AB8" w:rsidRPr="00546387" w14:paraId="09987D81" w14:textId="77777777" w:rsidTr="003C7AB8">
        <w:trPr>
          <w:trHeight w:val="283"/>
          <w:trPrChange w:id="1351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352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2B12577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353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0F72864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54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4D53601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55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285AE9D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核心成员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356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D888664" w14:textId="76DE00F8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357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Core member</w:delText>
              </w:r>
            </w:del>
            <w:ins w:id="1358" w:author="郭 盼盼" w:date="2019-06-08T15:36:00Z">
              <w:r w:rsidR="003C7AB8" w:rsidRPr="00353170">
                <w:t>CORE_MEMBER</w:t>
              </w:r>
            </w:ins>
          </w:p>
        </w:tc>
      </w:tr>
      <w:tr w:rsidR="003C7AB8" w:rsidRPr="00546387" w14:paraId="2B40D271" w14:textId="77777777" w:rsidTr="003C7AB8">
        <w:trPr>
          <w:trHeight w:val="283"/>
          <w:trPrChange w:id="1359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360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A1362CE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361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4C2415F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62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B528664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63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7FAA2F7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中层人员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364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54AA24A" w14:textId="3DD82F2B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365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Middle-level personnel</w:delText>
              </w:r>
            </w:del>
            <w:ins w:id="1366" w:author="郭 盼盼" w:date="2019-06-08T15:36:00Z">
              <w:r w:rsidR="003C7AB8" w:rsidRPr="00353170">
                <w:t>MIDDLE_LEVEL_PERSONNEL</w:t>
              </w:r>
            </w:ins>
          </w:p>
        </w:tc>
      </w:tr>
      <w:tr w:rsidR="003C7AB8" w:rsidRPr="00546387" w14:paraId="4D537438" w14:textId="77777777" w:rsidTr="003C7AB8">
        <w:trPr>
          <w:trHeight w:val="283"/>
          <w:trPrChange w:id="1367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368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0D5FF8E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369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CB9E7DD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70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300FE19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71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820E5BE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外围人员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372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11A69A3" w14:textId="29964EE0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373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Peripheral personnel</w:delText>
              </w:r>
            </w:del>
            <w:ins w:id="1374" w:author="郭 盼盼" w:date="2019-06-08T15:36:00Z">
              <w:r w:rsidR="003C7AB8" w:rsidRPr="00353170">
                <w:t>PERIPHERAL_PERSONNEL</w:t>
              </w:r>
            </w:ins>
          </w:p>
        </w:tc>
      </w:tr>
      <w:tr w:rsidR="003C7AB8" w:rsidRPr="00546387" w14:paraId="22263057" w14:textId="77777777" w:rsidTr="003C7AB8">
        <w:trPr>
          <w:trHeight w:val="283"/>
          <w:trPrChange w:id="1375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376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59E78AA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77" w:author="郭 盼盼" w:date="2019-06-08T15:36:00Z">
              <w:tcPr>
                <w:tcW w:w="864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B87CFF2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78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4416DFA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79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D24DB6B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加入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380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A02A2A4" w14:textId="065CC171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381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Join</w:delText>
              </w:r>
            </w:del>
            <w:ins w:id="1382" w:author="郭 盼盼" w:date="2019-06-08T15:36:00Z">
              <w:r w:rsidR="003C7AB8" w:rsidRPr="00353170">
                <w:t>JOIN</w:t>
              </w:r>
            </w:ins>
          </w:p>
        </w:tc>
      </w:tr>
      <w:tr w:rsidR="003C7AB8" w:rsidRPr="00546387" w14:paraId="6536C21F" w14:textId="77777777" w:rsidTr="003C7AB8">
        <w:trPr>
          <w:trHeight w:val="283"/>
          <w:trPrChange w:id="1383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384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E194D60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385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BBA3890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86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218BA3D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87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9AD8C68" w14:textId="77777777" w:rsidR="003C7AB8" w:rsidRPr="00546387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638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脱离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388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1F027E1" w14:textId="2F75CC44" w:rsidR="003C7AB8" w:rsidRPr="00546387" w:rsidRDefault="00546387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389" w:author="郭 盼盼" w:date="2019-06-08T15:36:00Z">
              <w:r w:rsidRPr="00546387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Detach</w:delText>
              </w:r>
            </w:del>
            <w:ins w:id="1390" w:author="郭 盼盼" w:date="2019-06-08T15:36:00Z">
              <w:r w:rsidR="003C7AB8" w:rsidRPr="00353170">
                <w:t>DETACH</w:t>
              </w:r>
            </w:ins>
          </w:p>
        </w:tc>
      </w:tr>
    </w:tbl>
    <w:p w14:paraId="33344D5D" w14:textId="32E0E4C6" w:rsidR="00B4669F" w:rsidRDefault="00B4669F" w:rsidP="00B4669F">
      <w:pPr>
        <w:ind w:firstLine="480"/>
      </w:pPr>
    </w:p>
    <w:p w14:paraId="33344D5F" w14:textId="138213E9" w:rsidR="003E4B4C" w:rsidRDefault="00B4669F" w:rsidP="003E4B4C">
      <w:pPr>
        <w:pStyle w:val="3"/>
      </w:pPr>
      <w:bookmarkStart w:id="1391" w:name="_Toc10737959"/>
      <w:bookmarkStart w:id="1392" w:name="_Toc10471230"/>
      <w:r>
        <w:rPr>
          <w:rFonts w:hint="eastAsia"/>
        </w:rPr>
        <w:t>事件主语关系分类</w:t>
      </w:r>
      <w:bookmarkEnd w:id="1391"/>
      <w:bookmarkEnd w:id="1392"/>
    </w:p>
    <w:p w14:paraId="6F9FB502" w14:textId="63C1EF3F" w:rsidR="00F34D4D" w:rsidRDefault="00F34D4D" w:rsidP="00B4669F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22"/>
        <w:gridCol w:w="2053"/>
        <w:gridCol w:w="2053"/>
        <w:gridCol w:w="1223"/>
        <w:gridCol w:w="1752"/>
        <w:tblGridChange w:id="1393">
          <w:tblGrid>
            <w:gridCol w:w="5"/>
            <w:gridCol w:w="1222"/>
            <w:gridCol w:w="12"/>
            <w:gridCol w:w="2041"/>
            <w:gridCol w:w="28"/>
            <w:gridCol w:w="2025"/>
            <w:gridCol w:w="44"/>
            <w:gridCol w:w="1179"/>
            <w:gridCol w:w="60"/>
            <w:gridCol w:w="1687"/>
            <w:gridCol w:w="5"/>
          </w:tblGrid>
        </w:tblGridChange>
      </w:tblGrid>
      <w:tr w:rsidR="00F34D4D" w:rsidRPr="00F34D4D" w14:paraId="3963B74A" w14:textId="77777777" w:rsidTr="00F34D4D">
        <w:trPr>
          <w:trHeight w:val="283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EFA8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宾语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E974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类别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F6CA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是否双向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14960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89EE0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Type</w:t>
            </w:r>
          </w:p>
        </w:tc>
      </w:tr>
      <w:tr w:rsidR="00F34D4D" w:rsidRPr="00F34D4D" w14:paraId="0C19510C" w14:textId="77777777" w:rsidTr="00F34D4D">
        <w:trPr>
          <w:trHeight w:val="283"/>
        </w:trPr>
        <w:tc>
          <w:tcPr>
            <w:tcW w:w="74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6966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人物</w:t>
            </w:r>
          </w:p>
        </w:tc>
        <w:tc>
          <w:tcPr>
            <w:tcW w:w="124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4DE4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E383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C27EE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49B5F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34D4D" w:rsidRPr="00F34D4D" w14:paraId="1171A441" w14:textId="77777777" w:rsidTr="00F34D4D">
        <w:trPr>
          <w:trHeight w:val="283"/>
        </w:trPr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47026A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347A2B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9F69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462C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80DAE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34D4D" w:rsidRPr="00F34D4D" w14:paraId="4DA5CBF5" w14:textId="77777777" w:rsidTr="00F34D4D">
        <w:trPr>
          <w:trHeight w:val="283"/>
        </w:trPr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B7157F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98B5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1CFD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7E974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F549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34D4D" w:rsidRPr="00F34D4D" w14:paraId="48FCF5AB" w14:textId="77777777" w:rsidTr="00F34D4D">
        <w:trPr>
          <w:trHeight w:val="283"/>
        </w:trPr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8E590F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B733C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09618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F3A2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4A52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F34D4D" w14:paraId="317C8412" w14:textId="77777777" w:rsidTr="003C7AB8">
        <w:tblPrEx>
          <w:tblW w:w="5000" w:type="pct"/>
          <w:tblPrExChange w:id="1394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1395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4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96" w:author="郭 盼盼" w:date="2019-06-08T15:36:00Z">
              <w:tcPr>
                <w:tcW w:w="746" w:type="pct"/>
                <w:gridSpan w:val="3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B697EB5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事件</w:t>
            </w:r>
          </w:p>
        </w:tc>
        <w:tc>
          <w:tcPr>
            <w:tcW w:w="124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97" w:author="郭 盼盼" w:date="2019-06-08T15:36:00Z">
              <w:tcPr>
                <w:tcW w:w="1246" w:type="pct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92EBA94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98" w:author="郭 盼盼" w:date="2019-06-08T15:36:00Z">
              <w:tcPr>
                <w:tcW w:w="124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0B8648E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99" w:author="郭 盼盼" w:date="2019-06-08T15:36:00Z">
              <w:tcPr>
                <w:tcW w:w="74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CF67C8C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引发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400" w:author="郭 盼盼" w:date="2019-06-08T15:36:00Z">
              <w:tcPr>
                <w:tcW w:w="101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714BBFC" w14:textId="552A19BA" w:rsidR="003C7AB8" w:rsidRPr="00F34D4D" w:rsidRDefault="00F34D4D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401" w:author="郭 盼盼" w:date="2019-06-08T15:36:00Z">
              <w:r w:rsidRPr="00F34D4D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Trigger</w:delText>
              </w:r>
            </w:del>
            <w:ins w:id="1402" w:author="郭 盼盼" w:date="2019-06-08T15:36:00Z">
              <w:r w:rsidR="003C7AB8" w:rsidRPr="00487CBB">
                <w:t>TRIGGER</w:t>
              </w:r>
            </w:ins>
          </w:p>
        </w:tc>
      </w:tr>
      <w:tr w:rsidR="003C7AB8" w:rsidRPr="00F34D4D" w14:paraId="2A3618F5" w14:textId="77777777" w:rsidTr="003C7AB8">
        <w:tblPrEx>
          <w:tblW w:w="5000" w:type="pct"/>
          <w:tblPrExChange w:id="1403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1404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405" w:author="郭 盼盼" w:date="2019-06-08T15:36:00Z">
              <w:tcPr>
                <w:tcW w:w="746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0E371FF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406" w:author="郭 盼盼" w:date="2019-06-08T15:36:00Z">
              <w:tcPr>
                <w:tcW w:w="1246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098F3BF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07" w:author="郭 盼盼" w:date="2019-06-08T15:36:00Z">
              <w:tcPr>
                <w:tcW w:w="124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6CB8B08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08" w:author="郭 盼盼" w:date="2019-06-08T15:36:00Z">
              <w:tcPr>
                <w:tcW w:w="74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9A15E90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409" w:author="郭 盼盼" w:date="2019-06-08T15:36:00Z">
              <w:tcPr>
                <w:tcW w:w="101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EB5A98B" w14:textId="4B29EA48" w:rsidR="003C7AB8" w:rsidRPr="00F34D4D" w:rsidRDefault="00F34D4D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410" w:author="郭 盼盼" w:date="2019-06-08T15:36:00Z">
              <w:r w:rsidRPr="00F34D4D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3C7AB8" w:rsidRPr="00F34D4D" w14:paraId="5D93174D" w14:textId="77777777" w:rsidTr="003C7AB8">
        <w:tblPrEx>
          <w:tblW w:w="5000" w:type="pct"/>
          <w:tblPrExChange w:id="1411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1412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413" w:author="郭 盼盼" w:date="2019-06-08T15:36:00Z">
              <w:tcPr>
                <w:tcW w:w="746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8683236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14" w:author="郭 盼盼" w:date="2019-06-08T15:36:00Z">
              <w:tcPr>
                <w:tcW w:w="1246" w:type="pct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05B3F32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15" w:author="郭 盼盼" w:date="2019-06-08T15:36:00Z">
              <w:tcPr>
                <w:tcW w:w="124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7944B7C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16" w:author="郭 盼盼" w:date="2019-06-08T15:36:00Z">
              <w:tcPr>
                <w:tcW w:w="74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F20CA95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417" w:author="郭 盼盼" w:date="2019-06-08T15:36:00Z">
              <w:tcPr>
                <w:tcW w:w="101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8089D9B" w14:textId="220DB3B6" w:rsidR="003C7AB8" w:rsidRPr="00F34D4D" w:rsidRDefault="00F34D4D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418" w:author="郭 盼盼" w:date="2019-06-08T15:36:00Z">
              <w:r w:rsidRPr="00F34D4D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3C7AB8" w:rsidRPr="00F34D4D" w14:paraId="46978530" w14:textId="77777777" w:rsidTr="003C7AB8">
        <w:tblPrEx>
          <w:tblW w:w="5000" w:type="pct"/>
          <w:tblPrExChange w:id="1419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1420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421" w:author="郭 盼盼" w:date="2019-06-08T15:36:00Z">
              <w:tcPr>
                <w:tcW w:w="746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EF1D690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422" w:author="郭 盼盼" w:date="2019-06-08T15:36:00Z">
              <w:tcPr>
                <w:tcW w:w="1246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EC13A3D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23" w:author="郭 盼盼" w:date="2019-06-08T15:36:00Z">
              <w:tcPr>
                <w:tcW w:w="124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5E40D99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24" w:author="郭 盼盼" w:date="2019-06-08T15:36:00Z">
              <w:tcPr>
                <w:tcW w:w="74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8EAA5CF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425" w:author="郭 盼盼" w:date="2019-06-08T15:36:00Z">
              <w:tcPr>
                <w:tcW w:w="101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CE7E05F" w14:textId="02B401A5" w:rsidR="003C7AB8" w:rsidRPr="00F34D4D" w:rsidRDefault="00F34D4D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426" w:author="郭 盼盼" w:date="2019-06-08T15:36:00Z">
              <w:r w:rsidRPr="00F34D4D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3C7AB8" w:rsidRPr="00F34D4D" w14:paraId="64222966" w14:textId="77777777" w:rsidTr="003C7AB8">
        <w:tblPrEx>
          <w:tblW w:w="5000" w:type="pct"/>
          <w:tblPrExChange w:id="1427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1428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4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29" w:author="郭 盼盼" w:date="2019-06-08T15:36:00Z">
              <w:tcPr>
                <w:tcW w:w="746" w:type="pct"/>
                <w:gridSpan w:val="3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DDD52C3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地理</w:t>
            </w:r>
          </w:p>
        </w:tc>
        <w:tc>
          <w:tcPr>
            <w:tcW w:w="124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30" w:author="郭 盼盼" w:date="2019-06-08T15:36:00Z">
              <w:tcPr>
                <w:tcW w:w="1246" w:type="pct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EBCD1E3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31" w:author="郭 盼盼" w:date="2019-06-08T15:36:00Z">
              <w:tcPr>
                <w:tcW w:w="124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CCCE381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32" w:author="郭 盼盼" w:date="2019-06-08T15:36:00Z">
              <w:tcPr>
                <w:tcW w:w="74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B40B763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433" w:author="郭 盼盼" w:date="2019-06-08T15:36:00Z">
              <w:tcPr>
                <w:tcW w:w="101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CC81D8B" w14:textId="4EAFD714" w:rsidR="003C7AB8" w:rsidRPr="00F34D4D" w:rsidRDefault="00F34D4D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434" w:author="郭 盼盼" w:date="2019-06-08T15:36:00Z">
              <w:r w:rsidRPr="00F34D4D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3C7AB8" w:rsidRPr="00F34D4D" w14:paraId="1ABAB2EB" w14:textId="77777777" w:rsidTr="003C7AB8">
        <w:tblPrEx>
          <w:tblW w:w="5000" w:type="pct"/>
          <w:tblPrExChange w:id="1435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1436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437" w:author="郭 盼盼" w:date="2019-06-08T15:36:00Z">
              <w:tcPr>
                <w:tcW w:w="746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D9B07F9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438" w:author="郭 盼盼" w:date="2019-06-08T15:36:00Z">
              <w:tcPr>
                <w:tcW w:w="1246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F8D8DBD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39" w:author="郭 盼盼" w:date="2019-06-08T15:36:00Z">
              <w:tcPr>
                <w:tcW w:w="124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4833A91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40" w:author="郭 盼盼" w:date="2019-06-08T15:36:00Z">
              <w:tcPr>
                <w:tcW w:w="74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96A9B46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441" w:author="郭 盼盼" w:date="2019-06-08T15:36:00Z">
              <w:tcPr>
                <w:tcW w:w="101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9D3BB07" w14:textId="4ADB06B0" w:rsidR="003C7AB8" w:rsidRPr="00F34D4D" w:rsidRDefault="00F34D4D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442" w:author="郭 盼盼" w:date="2019-06-08T15:36:00Z">
              <w:r w:rsidRPr="00F34D4D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3C7AB8" w:rsidRPr="00F34D4D" w14:paraId="601237C4" w14:textId="77777777" w:rsidTr="003C7AB8">
        <w:tblPrEx>
          <w:tblW w:w="5000" w:type="pct"/>
          <w:tblPrExChange w:id="1443" w:author="郭 盼盼" w:date="2019-06-08T15:36:00Z">
            <w:tblPrEx>
              <w:tblW w:w="5000" w:type="pct"/>
            </w:tblPrEx>
          </w:tblPrExChange>
        </w:tblPrEx>
        <w:trPr>
          <w:trHeight w:val="283"/>
          <w:trPrChange w:id="1444" w:author="郭 盼盼" w:date="2019-06-08T15:36:00Z">
            <w:trPr>
              <w:gridAfter w:val="0"/>
              <w:trHeight w:val="283"/>
            </w:trPr>
          </w:trPrChange>
        </w:trPr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445" w:author="郭 盼盼" w:date="2019-06-08T15:36:00Z">
              <w:tcPr>
                <w:tcW w:w="746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76E9DC4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46" w:author="郭 盼盼" w:date="2019-06-08T15:36:00Z">
              <w:tcPr>
                <w:tcW w:w="1246" w:type="pct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9A72B1D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47" w:author="郭 盼盼" w:date="2019-06-08T15:36:00Z">
              <w:tcPr>
                <w:tcW w:w="124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D2DD93D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48" w:author="郭 盼盼" w:date="2019-06-08T15:36:00Z">
              <w:tcPr>
                <w:tcW w:w="746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2F3F3F8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发生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449" w:author="郭 盼盼" w:date="2019-06-08T15:36:00Z">
              <w:tcPr>
                <w:tcW w:w="101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3E33FC5" w14:textId="4F9C7869" w:rsidR="003C7AB8" w:rsidRPr="00F34D4D" w:rsidRDefault="00F34D4D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450" w:author="郭 盼盼" w:date="2019-06-08T15:36:00Z">
              <w:r w:rsidRPr="00F34D4D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Occur</w:delText>
              </w:r>
            </w:del>
            <w:ins w:id="1451" w:author="郭 盼盼" w:date="2019-06-08T15:36:00Z">
              <w:r w:rsidR="003C7AB8" w:rsidRPr="00487CBB">
                <w:t>OCCUR</w:t>
              </w:r>
            </w:ins>
          </w:p>
        </w:tc>
      </w:tr>
      <w:tr w:rsidR="00F34D4D" w:rsidRPr="00F34D4D" w14:paraId="7E156E77" w14:textId="77777777" w:rsidTr="00F34D4D">
        <w:trPr>
          <w:trHeight w:val="283"/>
        </w:trPr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233D1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BABC0F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4AD7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CE734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B293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34D4D" w:rsidRPr="00F34D4D" w14:paraId="06F448A9" w14:textId="77777777" w:rsidTr="00F34D4D">
        <w:trPr>
          <w:trHeight w:val="283"/>
        </w:trPr>
        <w:tc>
          <w:tcPr>
            <w:tcW w:w="74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CCDC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物品</w:t>
            </w:r>
          </w:p>
        </w:tc>
        <w:tc>
          <w:tcPr>
            <w:tcW w:w="124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D0B0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D5B0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AB48C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D697A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34D4D" w:rsidRPr="00F34D4D" w14:paraId="156B4E7E" w14:textId="77777777" w:rsidTr="00F34D4D">
        <w:trPr>
          <w:trHeight w:val="283"/>
        </w:trPr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43EFA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40F6E1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BEB75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B98C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2C18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34D4D" w:rsidRPr="00F34D4D" w14:paraId="2AC1A1FA" w14:textId="77777777" w:rsidTr="00F34D4D">
        <w:trPr>
          <w:trHeight w:val="283"/>
        </w:trPr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EECF9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E4F2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059B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0884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7784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34D4D" w:rsidRPr="00F34D4D" w14:paraId="639DD5BE" w14:textId="77777777" w:rsidTr="00F34D4D">
        <w:trPr>
          <w:trHeight w:val="283"/>
        </w:trPr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6FAEF0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97217B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1B91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3FC5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6E50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34D4D" w:rsidRPr="00F34D4D" w14:paraId="604B4D07" w14:textId="77777777" w:rsidTr="00F34D4D">
        <w:trPr>
          <w:trHeight w:val="283"/>
        </w:trPr>
        <w:tc>
          <w:tcPr>
            <w:tcW w:w="74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DBC55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</w:t>
            </w:r>
          </w:p>
        </w:tc>
        <w:tc>
          <w:tcPr>
            <w:tcW w:w="124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EC858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AC0A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CDD4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21D2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34D4D" w:rsidRPr="00F34D4D" w14:paraId="355B6E04" w14:textId="77777777" w:rsidTr="00F34D4D">
        <w:trPr>
          <w:trHeight w:val="283"/>
        </w:trPr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D6FA48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4C75D9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1C990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A14E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2141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34D4D" w:rsidRPr="00F34D4D" w14:paraId="3611B857" w14:textId="77777777" w:rsidTr="00F34D4D">
        <w:trPr>
          <w:trHeight w:val="283"/>
        </w:trPr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985A29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8E0A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109D9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991B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58164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34D4D" w:rsidRPr="00F34D4D" w14:paraId="5B0F421A" w14:textId="77777777" w:rsidTr="00F34D4D">
        <w:trPr>
          <w:trHeight w:val="283"/>
        </w:trPr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D9A15E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108318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1F16E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EE44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C705C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33344DDE" w14:textId="74EE28CA" w:rsidR="00B4669F" w:rsidRDefault="00B4669F" w:rsidP="00B4669F">
      <w:pPr>
        <w:ind w:firstLine="480"/>
      </w:pPr>
    </w:p>
    <w:p w14:paraId="33344DE0" w14:textId="11230634" w:rsidR="003E4B4C" w:rsidRDefault="00B4669F" w:rsidP="003E4B4C">
      <w:pPr>
        <w:pStyle w:val="3"/>
      </w:pPr>
      <w:bookmarkStart w:id="1452" w:name="_Toc10737960"/>
      <w:bookmarkStart w:id="1453" w:name="_Toc10471231"/>
      <w:r>
        <w:rPr>
          <w:rFonts w:hint="eastAsia"/>
        </w:rPr>
        <w:t>地理主语关系分类</w:t>
      </w:r>
      <w:bookmarkEnd w:id="1452"/>
      <w:bookmarkEnd w:id="1453"/>
    </w:p>
    <w:p w14:paraId="7A125298" w14:textId="56AFA2A1" w:rsidR="00F34D4D" w:rsidRDefault="00F34D4D" w:rsidP="00B4669F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  <w:tblPrChange w:id="1454" w:author="郭 盼盼" w:date="2019-06-08T15:36:00Z">
          <w:tblPr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1009"/>
        <w:gridCol w:w="1758"/>
        <w:gridCol w:w="1758"/>
        <w:gridCol w:w="1009"/>
        <w:gridCol w:w="2769"/>
        <w:tblGridChange w:id="1455">
          <w:tblGrid>
            <w:gridCol w:w="1119"/>
            <w:gridCol w:w="1868"/>
            <w:gridCol w:w="1868"/>
            <w:gridCol w:w="1118"/>
            <w:gridCol w:w="2330"/>
          </w:tblGrid>
        </w:tblGridChange>
      </w:tblGrid>
      <w:tr w:rsidR="00F34D4D" w:rsidRPr="00F34D4D" w14:paraId="5253DE07" w14:textId="77777777" w:rsidTr="003C7AB8">
        <w:trPr>
          <w:trHeight w:val="283"/>
          <w:trPrChange w:id="1456" w:author="郭 盼盼" w:date="2019-06-08T15:36:00Z">
            <w:trPr>
              <w:trHeight w:val="283"/>
            </w:trPr>
          </w:trPrChange>
        </w:trPr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57" w:author="郭 盼盼" w:date="2019-06-08T15:36:00Z">
              <w:tcPr>
                <w:tcW w:w="67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BF7812A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宾语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58" w:author="郭 盼盼" w:date="2019-06-08T15:36:00Z">
              <w:tcPr>
                <w:tcW w:w="1125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122EA1E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类别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59" w:author="郭 盼盼" w:date="2019-06-08T15:36:00Z">
              <w:tcPr>
                <w:tcW w:w="1125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37C7423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是否双向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60" w:author="郭 盼盼" w:date="2019-06-08T15:36:00Z">
              <w:tcPr>
                <w:tcW w:w="673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8804A7E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61" w:author="郭 盼盼" w:date="2019-06-08T15:36:00Z">
              <w:tcPr>
                <w:tcW w:w="1403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CB68D35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Type</w:t>
            </w:r>
          </w:p>
        </w:tc>
      </w:tr>
      <w:tr w:rsidR="00F34D4D" w:rsidRPr="00F34D4D" w14:paraId="7FF1F053" w14:textId="77777777" w:rsidTr="003C7AB8">
        <w:trPr>
          <w:trHeight w:val="283"/>
          <w:trPrChange w:id="1462" w:author="郭 盼盼" w:date="2019-06-08T15:36:00Z">
            <w:trPr>
              <w:trHeight w:val="283"/>
            </w:trPr>
          </w:trPrChange>
        </w:trPr>
        <w:tc>
          <w:tcPr>
            <w:tcW w:w="67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63" w:author="郭 盼盼" w:date="2019-06-08T15:36:00Z">
              <w:tcPr>
                <w:tcW w:w="673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679A016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人物</w:t>
            </w:r>
          </w:p>
        </w:tc>
        <w:tc>
          <w:tcPr>
            <w:tcW w:w="11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64" w:author="郭 盼盼" w:date="2019-06-08T15:36:00Z">
              <w:tcPr>
                <w:tcW w:w="1125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2FF5B43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65" w:author="郭 盼盼" w:date="2019-06-08T15:36:00Z">
              <w:tcPr>
                <w:tcW w:w="112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95CE924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66" w:author="郭 盼盼" w:date="2019-06-08T15:36:00Z">
              <w:tcPr>
                <w:tcW w:w="67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C68CEB6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67" w:author="郭 盼盼" w:date="2019-06-08T15:36:00Z">
              <w:tcPr>
                <w:tcW w:w="140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BCF04A4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34D4D" w:rsidRPr="00F34D4D" w14:paraId="5A0B07E4" w14:textId="77777777" w:rsidTr="003C7AB8">
        <w:trPr>
          <w:trHeight w:val="283"/>
          <w:trPrChange w:id="1468" w:author="郭 盼盼" w:date="2019-06-08T15:36:00Z">
            <w:trPr>
              <w:trHeight w:val="283"/>
            </w:trPr>
          </w:trPrChange>
        </w:trPr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469" w:author="郭 盼盼" w:date="2019-06-08T15:36:00Z">
              <w:tcPr>
                <w:tcW w:w="673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F9D9DF4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470" w:author="郭 盼盼" w:date="2019-06-08T15:36:00Z">
              <w:tcPr>
                <w:tcW w:w="1125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CC198F1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71" w:author="郭 盼盼" w:date="2019-06-08T15:36:00Z">
              <w:tcPr>
                <w:tcW w:w="112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A1546C5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72" w:author="郭 盼盼" w:date="2019-06-08T15:36:00Z">
              <w:tcPr>
                <w:tcW w:w="67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D48B8A6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73" w:author="郭 盼盼" w:date="2019-06-08T15:36:00Z">
              <w:tcPr>
                <w:tcW w:w="140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9E0A447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34D4D" w:rsidRPr="00F34D4D" w14:paraId="39281D44" w14:textId="77777777" w:rsidTr="003C7AB8">
        <w:trPr>
          <w:trHeight w:val="283"/>
          <w:trPrChange w:id="1474" w:author="郭 盼盼" w:date="2019-06-08T15:36:00Z">
            <w:trPr>
              <w:trHeight w:val="283"/>
            </w:trPr>
          </w:trPrChange>
        </w:trPr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475" w:author="郭 盼盼" w:date="2019-06-08T15:36:00Z">
              <w:tcPr>
                <w:tcW w:w="673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43A9655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76" w:author="郭 盼盼" w:date="2019-06-08T15:36:00Z">
              <w:tcPr>
                <w:tcW w:w="1125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6A63949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77" w:author="郭 盼盼" w:date="2019-06-08T15:36:00Z">
              <w:tcPr>
                <w:tcW w:w="112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1F0697B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78" w:author="郭 盼盼" w:date="2019-06-08T15:36:00Z">
              <w:tcPr>
                <w:tcW w:w="67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F0B63DB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79" w:author="郭 盼盼" w:date="2019-06-08T15:36:00Z">
              <w:tcPr>
                <w:tcW w:w="140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302B009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34D4D" w:rsidRPr="00F34D4D" w14:paraId="470B7DDD" w14:textId="77777777" w:rsidTr="003C7AB8">
        <w:trPr>
          <w:trHeight w:val="283"/>
          <w:trPrChange w:id="1480" w:author="郭 盼盼" w:date="2019-06-08T15:36:00Z">
            <w:trPr>
              <w:trHeight w:val="283"/>
            </w:trPr>
          </w:trPrChange>
        </w:trPr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481" w:author="郭 盼盼" w:date="2019-06-08T15:36:00Z">
              <w:tcPr>
                <w:tcW w:w="673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2F784EE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482" w:author="郭 盼盼" w:date="2019-06-08T15:36:00Z">
              <w:tcPr>
                <w:tcW w:w="1125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CB38662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83" w:author="郭 盼盼" w:date="2019-06-08T15:36:00Z">
              <w:tcPr>
                <w:tcW w:w="112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E375B56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84" w:author="郭 盼盼" w:date="2019-06-08T15:36:00Z">
              <w:tcPr>
                <w:tcW w:w="67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CB79DEC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85" w:author="郭 盼盼" w:date="2019-06-08T15:36:00Z">
              <w:tcPr>
                <w:tcW w:w="140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B3262F8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34D4D" w:rsidRPr="00F34D4D" w14:paraId="46C1627A" w14:textId="77777777" w:rsidTr="003C7AB8">
        <w:trPr>
          <w:trHeight w:val="283"/>
          <w:trPrChange w:id="1486" w:author="郭 盼盼" w:date="2019-06-08T15:36:00Z">
            <w:trPr>
              <w:trHeight w:val="283"/>
            </w:trPr>
          </w:trPrChange>
        </w:trPr>
        <w:tc>
          <w:tcPr>
            <w:tcW w:w="67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87" w:author="郭 盼盼" w:date="2019-06-08T15:36:00Z">
              <w:tcPr>
                <w:tcW w:w="673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EE862DA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事件</w:t>
            </w:r>
          </w:p>
        </w:tc>
        <w:tc>
          <w:tcPr>
            <w:tcW w:w="11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88" w:author="郭 盼盼" w:date="2019-06-08T15:36:00Z">
              <w:tcPr>
                <w:tcW w:w="1125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424F752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89" w:author="郭 盼盼" w:date="2019-06-08T15:36:00Z">
              <w:tcPr>
                <w:tcW w:w="112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930F27C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90" w:author="郭 盼盼" w:date="2019-06-08T15:36:00Z">
              <w:tcPr>
                <w:tcW w:w="67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5D355E3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91" w:author="郭 盼盼" w:date="2019-06-08T15:36:00Z">
              <w:tcPr>
                <w:tcW w:w="140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792D350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34D4D" w:rsidRPr="00F34D4D" w14:paraId="505C4B46" w14:textId="77777777" w:rsidTr="003C7AB8">
        <w:trPr>
          <w:trHeight w:val="283"/>
          <w:trPrChange w:id="1492" w:author="郭 盼盼" w:date="2019-06-08T15:36:00Z">
            <w:trPr>
              <w:trHeight w:val="283"/>
            </w:trPr>
          </w:trPrChange>
        </w:trPr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493" w:author="郭 盼盼" w:date="2019-06-08T15:36:00Z">
              <w:tcPr>
                <w:tcW w:w="673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3EBC7ED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494" w:author="郭 盼盼" w:date="2019-06-08T15:36:00Z">
              <w:tcPr>
                <w:tcW w:w="1125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7618E44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95" w:author="郭 盼盼" w:date="2019-06-08T15:36:00Z">
              <w:tcPr>
                <w:tcW w:w="112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49B7EE6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96" w:author="郭 盼盼" w:date="2019-06-08T15:36:00Z">
              <w:tcPr>
                <w:tcW w:w="67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C60203D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97" w:author="郭 盼盼" w:date="2019-06-08T15:36:00Z">
              <w:tcPr>
                <w:tcW w:w="140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EC1801B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F34D4D" w14:paraId="7571EF4A" w14:textId="77777777" w:rsidTr="003C7AB8">
        <w:trPr>
          <w:trHeight w:val="283"/>
          <w:trPrChange w:id="1498" w:author="郭 盼盼" w:date="2019-06-08T15:36:00Z">
            <w:trPr>
              <w:trHeight w:val="283"/>
            </w:trPr>
          </w:trPrChange>
        </w:trPr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499" w:author="郭 盼盼" w:date="2019-06-08T15:36:00Z">
              <w:tcPr>
                <w:tcW w:w="673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FC0907F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00" w:author="郭 盼盼" w:date="2019-06-08T15:36:00Z">
              <w:tcPr>
                <w:tcW w:w="1125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97450B3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01" w:author="郭 盼盼" w:date="2019-06-08T15:36:00Z">
              <w:tcPr>
                <w:tcW w:w="112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E48A08C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02" w:author="郭 盼盼" w:date="2019-06-08T15:36:00Z">
              <w:tcPr>
                <w:tcW w:w="67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343D334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发生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503" w:author="郭 盼盼" w:date="2019-06-08T15:36:00Z">
              <w:tcPr>
                <w:tcW w:w="140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C0A6282" w14:textId="40C43241" w:rsidR="003C7AB8" w:rsidRPr="00F34D4D" w:rsidRDefault="00F34D4D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504" w:author="郭 盼盼" w:date="2019-06-08T15:36:00Z">
              <w:r w:rsidRPr="00F34D4D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Occur</w:delText>
              </w:r>
            </w:del>
            <w:ins w:id="1505" w:author="郭 盼盼" w:date="2019-06-08T15:36:00Z">
              <w:r w:rsidR="003C7AB8" w:rsidRPr="00E901C5">
                <w:t>OCCUR</w:t>
              </w:r>
            </w:ins>
          </w:p>
        </w:tc>
      </w:tr>
      <w:tr w:rsidR="003C7AB8" w:rsidRPr="00F34D4D" w14:paraId="6DE548BC" w14:textId="77777777" w:rsidTr="003C7AB8">
        <w:trPr>
          <w:trHeight w:val="283"/>
          <w:trPrChange w:id="1506" w:author="郭 盼盼" w:date="2019-06-08T15:36:00Z">
            <w:trPr>
              <w:trHeight w:val="283"/>
            </w:trPr>
          </w:trPrChange>
        </w:trPr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507" w:author="郭 盼盼" w:date="2019-06-08T15:36:00Z">
              <w:tcPr>
                <w:tcW w:w="673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EF5D076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508" w:author="郭 盼盼" w:date="2019-06-08T15:36:00Z">
              <w:tcPr>
                <w:tcW w:w="1125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74B0BF8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09" w:author="郭 盼盼" w:date="2019-06-08T15:36:00Z">
              <w:tcPr>
                <w:tcW w:w="112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516FF6A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10" w:author="郭 盼盼" w:date="2019-06-08T15:36:00Z">
              <w:tcPr>
                <w:tcW w:w="67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E514293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511" w:author="郭 盼盼" w:date="2019-06-08T15:36:00Z">
              <w:tcPr>
                <w:tcW w:w="140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E73DCAA" w14:textId="41C8C6D9" w:rsidR="003C7AB8" w:rsidRPr="00F34D4D" w:rsidRDefault="00F34D4D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512" w:author="郭 盼盼" w:date="2019-06-08T15:36:00Z">
              <w:r w:rsidRPr="00F34D4D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3C7AB8" w:rsidRPr="00F34D4D" w14:paraId="184A3B4F" w14:textId="77777777" w:rsidTr="003C7AB8">
        <w:trPr>
          <w:trHeight w:val="283"/>
          <w:trPrChange w:id="1513" w:author="郭 盼盼" w:date="2019-06-08T15:36:00Z">
            <w:trPr>
              <w:trHeight w:val="283"/>
            </w:trPr>
          </w:trPrChange>
        </w:trPr>
        <w:tc>
          <w:tcPr>
            <w:tcW w:w="67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14" w:author="郭 盼盼" w:date="2019-06-08T15:36:00Z">
              <w:tcPr>
                <w:tcW w:w="673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024528E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地理</w:t>
            </w:r>
          </w:p>
        </w:tc>
        <w:tc>
          <w:tcPr>
            <w:tcW w:w="11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15" w:author="郭 盼盼" w:date="2019-06-08T15:36:00Z">
              <w:tcPr>
                <w:tcW w:w="1125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C7FC79C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16" w:author="郭 盼盼" w:date="2019-06-08T15:36:00Z">
              <w:tcPr>
                <w:tcW w:w="112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D198417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17" w:author="郭 盼盼" w:date="2019-06-08T15:36:00Z">
              <w:tcPr>
                <w:tcW w:w="67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6ED26B8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相邻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518" w:author="郭 盼盼" w:date="2019-06-08T15:36:00Z">
              <w:tcPr>
                <w:tcW w:w="140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2F33BCF" w14:textId="4E814780" w:rsidR="003C7AB8" w:rsidRPr="00F34D4D" w:rsidRDefault="00F34D4D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519" w:author="郭 盼盼" w:date="2019-06-08T15:36:00Z">
              <w:r w:rsidRPr="00F34D4D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Adjacent</w:delText>
              </w:r>
            </w:del>
            <w:ins w:id="1520" w:author="郭 盼盼" w:date="2019-06-08T15:36:00Z">
              <w:r w:rsidR="003C7AB8" w:rsidRPr="00E901C5">
                <w:t>ADJACENT</w:t>
              </w:r>
            </w:ins>
          </w:p>
        </w:tc>
      </w:tr>
      <w:tr w:rsidR="003C7AB8" w:rsidRPr="00F34D4D" w14:paraId="2D00BA93" w14:textId="77777777" w:rsidTr="003C7AB8">
        <w:trPr>
          <w:trHeight w:val="283"/>
          <w:trPrChange w:id="1521" w:author="郭 盼盼" w:date="2019-06-08T15:36:00Z">
            <w:trPr>
              <w:trHeight w:val="283"/>
            </w:trPr>
          </w:trPrChange>
        </w:trPr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522" w:author="郭 盼盼" w:date="2019-06-08T15:36:00Z">
              <w:tcPr>
                <w:tcW w:w="673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2D207A2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523" w:author="郭 盼盼" w:date="2019-06-08T15:36:00Z">
              <w:tcPr>
                <w:tcW w:w="1125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E7BCC0E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24" w:author="郭 盼盼" w:date="2019-06-08T15:36:00Z">
              <w:tcPr>
                <w:tcW w:w="112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E503F2D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25" w:author="郭 盼盼" w:date="2019-06-08T15:36:00Z">
              <w:tcPr>
                <w:tcW w:w="67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7949890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从属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526" w:author="郭 盼盼" w:date="2019-06-08T15:36:00Z">
              <w:tcPr>
                <w:tcW w:w="140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AAD7F7D" w14:textId="50A0DD14" w:rsidR="003C7AB8" w:rsidRPr="00F34D4D" w:rsidRDefault="00F34D4D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527" w:author="郭 盼盼" w:date="2019-06-08T15:36:00Z">
              <w:r w:rsidRPr="00F34D4D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Subordinate</w:delText>
              </w:r>
            </w:del>
            <w:ins w:id="1528" w:author="郭 盼盼" w:date="2019-06-08T15:36:00Z">
              <w:r w:rsidR="003C7AB8" w:rsidRPr="00E901C5">
                <w:t>SUBORDINATE</w:t>
              </w:r>
            </w:ins>
          </w:p>
        </w:tc>
      </w:tr>
      <w:tr w:rsidR="003C7AB8" w:rsidRPr="00F34D4D" w14:paraId="475C4B49" w14:textId="77777777" w:rsidTr="003C7AB8">
        <w:trPr>
          <w:trHeight w:val="283"/>
          <w:trPrChange w:id="1529" w:author="郭 盼盼" w:date="2019-06-08T15:36:00Z">
            <w:trPr>
              <w:trHeight w:val="283"/>
            </w:trPr>
          </w:trPrChange>
        </w:trPr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530" w:author="郭 盼盼" w:date="2019-06-08T15:36:00Z">
              <w:tcPr>
                <w:tcW w:w="673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0025CEA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31" w:author="郭 盼盼" w:date="2019-06-08T15:36:00Z">
              <w:tcPr>
                <w:tcW w:w="1125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5B349BC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32" w:author="郭 盼盼" w:date="2019-06-08T15:36:00Z">
              <w:tcPr>
                <w:tcW w:w="112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A208B24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33" w:author="郭 盼盼" w:date="2019-06-08T15:36:00Z">
              <w:tcPr>
                <w:tcW w:w="67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D868F64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534" w:author="郭 盼盼" w:date="2019-06-08T15:36:00Z">
              <w:tcPr>
                <w:tcW w:w="140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E37A25B" w14:textId="464E3177" w:rsidR="003C7AB8" w:rsidRPr="00F34D4D" w:rsidRDefault="00F34D4D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535" w:author="郭 盼盼" w:date="2019-06-08T15:36:00Z">
              <w:r w:rsidRPr="00F34D4D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3C7AB8" w:rsidRPr="00F34D4D" w14:paraId="12600CC5" w14:textId="77777777" w:rsidTr="003C7AB8">
        <w:trPr>
          <w:trHeight w:val="283"/>
          <w:trPrChange w:id="1536" w:author="郭 盼盼" w:date="2019-06-08T15:36:00Z">
            <w:trPr>
              <w:trHeight w:val="283"/>
            </w:trPr>
          </w:trPrChange>
        </w:trPr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537" w:author="郭 盼盼" w:date="2019-06-08T15:36:00Z">
              <w:tcPr>
                <w:tcW w:w="673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AC0FB46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538" w:author="郭 盼盼" w:date="2019-06-08T15:36:00Z">
              <w:tcPr>
                <w:tcW w:w="1125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8747869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39" w:author="郭 盼盼" w:date="2019-06-08T15:36:00Z">
              <w:tcPr>
                <w:tcW w:w="112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73C0EAA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40" w:author="郭 盼盼" w:date="2019-06-08T15:36:00Z">
              <w:tcPr>
                <w:tcW w:w="67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60B6446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541" w:author="郭 盼盼" w:date="2019-06-08T15:36:00Z">
              <w:tcPr>
                <w:tcW w:w="140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E12CD6F" w14:textId="40CC7CF8" w:rsidR="003C7AB8" w:rsidRPr="00F34D4D" w:rsidRDefault="00F34D4D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542" w:author="郭 盼盼" w:date="2019-06-08T15:36:00Z">
              <w:r w:rsidRPr="00F34D4D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3C7AB8" w:rsidRPr="00F34D4D" w14:paraId="37BE8A00" w14:textId="77777777" w:rsidTr="003C7AB8">
        <w:trPr>
          <w:trHeight w:val="283"/>
          <w:trPrChange w:id="1543" w:author="郭 盼盼" w:date="2019-06-08T15:36:00Z">
            <w:trPr>
              <w:trHeight w:val="283"/>
            </w:trPr>
          </w:trPrChange>
        </w:trPr>
        <w:tc>
          <w:tcPr>
            <w:tcW w:w="67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44" w:author="郭 盼盼" w:date="2019-06-08T15:36:00Z">
              <w:tcPr>
                <w:tcW w:w="673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9D69532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物品</w:t>
            </w:r>
          </w:p>
        </w:tc>
        <w:tc>
          <w:tcPr>
            <w:tcW w:w="11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45" w:author="郭 盼盼" w:date="2019-06-08T15:36:00Z">
              <w:tcPr>
                <w:tcW w:w="1125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826586A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46" w:author="郭 盼盼" w:date="2019-06-08T15:36:00Z">
              <w:tcPr>
                <w:tcW w:w="112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21A854B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47" w:author="郭 盼盼" w:date="2019-06-08T15:36:00Z">
              <w:tcPr>
                <w:tcW w:w="67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E785D39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548" w:author="郭 盼盼" w:date="2019-06-08T15:36:00Z">
              <w:tcPr>
                <w:tcW w:w="140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A9D186B" w14:textId="7FE30EA8" w:rsidR="003C7AB8" w:rsidRPr="00F34D4D" w:rsidRDefault="00F34D4D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549" w:author="郭 盼盼" w:date="2019-06-08T15:36:00Z">
              <w:r w:rsidRPr="00F34D4D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3C7AB8" w:rsidRPr="00F34D4D" w14:paraId="2C9EB894" w14:textId="77777777" w:rsidTr="003C7AB8">
        <w:trPr>
          <w:trHeight w:val="283"/>
          <w:trPrChange w:id="1550" w:author="郭 盼盼" w:date="2019-06-08T15:36:00Z">
            <w:trPr>
              <w:trHeight w:val="283"/>
            </w:trPr>
          </w:trPrChange>
        </w:trPr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551" w:author="郭 盼盼" w:date="2019-06-08T15:36:00Z">
              <w:tcPr>
                <w:tcW w:w="673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3C106A1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552" w:author="郭 盼盼" w:date="2019-06-08T15:36:00Z">
              <w:tcPr>
                <w:tcW w:w="1125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F282628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53" w:author="郭 盼盼" w:date="2019-06-08T15:36:00Z">
              <w:tcPr>
                <w:tcW w:w="112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24C93F1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54" w:author="郭 盼盼" w:date="2019-06-08T15:36:00Z">
              <w:tcPr>
                <w:tcW w:w="67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ED43BFF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555" w:author="郭 盼盼" w:date="2019-06-08T15:36:00Z">
              <w:tcPr>
                <w:tcW w:w="140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F0E8F5D" w14:textId="44B637B2" w:rsidR="003C7AB8" w:rsidRPr="00F34D4D" w:rsidRDefault="00F34D4D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556" w:author="郭 盼盼" w:date="2019-06-08T15:36:00Z">
              <w:r w:rsidRPr="00F34D4D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3C7AB8" w:rsidRPr="00F34D4D" w14:paraId="0957CB67" w14:textId="77777777" w:rsidTr="003C7AB8">
        <w:trPr>
          <w:trHeight w:val="283"/>
          <w:trPrChange w:id="1557" w:author="郭 盼盼" w:date="2019-06-08T15:36:00Z">
            <w:trPr>
              <w:trHeight w:val="283"/>
            </w:trPr>
          </w:trPrChange>
        </w:trPr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558" w:author="郭 盼盼" w:date="2019-06-08T15:36:00Z">
              <w:tcPr>
                <w:tcW w:w="673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01BDEC7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59" w:author="郭 盼盼" w:date="2019-06-08T15:36:00Z">
              <w:tcPr>
                <w:tcW w:w="1125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83E7068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60" w:author="郭 盼盼" w:date="2019-06-08T15:36:00Z">
              <w:tcPr>
                <w:tcW w:w="112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E6AFFC6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61" w:author="郭 盼盼" w:date="2019-06-08T15:36:00Z">
              <w:tcPr>
                <w:tcW w:w="67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9E33F65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产出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562" w:author="郭 盼盼" w:date="2019-06-08T15:36:00Z">
              <w:tcPr>
                <w:tcW w:w="140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E03F842" w14:textId="1D837A76" w:rsidR="003C7AB8" w:rsidRPr="00F34D4D" w:rsidRDefault="00F34D4D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563" w:author="郭 盼盼" w:date="2019-06-08T15:36:00Z">
              <w:r w:rsidRPr="00F34D4D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Output</w:delText>
              </w:r>
            </w:del>
            <w:ins w:id="1564" w:author="郭 盼盼" w:date="2019-06-08T15:36:00Z">
              <w:r w:rsidR="003C7AB8" w:rsidRPr="00E901C5">
                <w:t>OUTPUT</w:t>
              </w:r>
            </w:ins>
          </w:p>
        </w:tc>
      </w:tr>
      <w:tr w:rsidR="003C7AB8" w:rsidRPr="00F34D4D" w14:paraId="40716430" w14:textId="77777777" w:rsidTr="003C7AB8">
        <w:trPr>
          <w:trHeight w:val="283"/>
          <w:trPrChange w:id="1565" w:author="郭 盼盼" w:date="2019-06-08T15:36:00Z">
            <w:trPr>
              <w:trHeight w:val="283"/>
            </w:trPr>
          </w:trPrChange>
        </w:trPr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566" w:author="郭 盼盼" w:date="2019-06-08T15:36:00Z">
              <w:tcPr>
                <w:tcW w:w="673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822F694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567" w:author="郭 盼盼" w:date="2019-06-08T15:36:00Z">
              <w:tcPr>
                <w:tcW w:w="1125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05A3C2B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68" w:author="郭 盼盼" w:date="2019-06-08T15:36:00Z">
              <w:tcPr>
                <w:tcW w:w="112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0C3247F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69" w:author="郭 盼盼" w:date="2019-06-08T15:36:00Z">
              <w:tcPr>
                <w:tcW w:w="67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95C0509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570" w:author="郭 盼盼" w:date="2019-06-08T15:36:00Z">
              <w:tcPr>
                <w:tcW w:w="140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A3A0F80" w14:textId="57FDCFB1" w:rsidR="003C7AB8" w:rsidRPr="00F34D4D" w:rsidRDefault="00F34D4D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571" w:author="郭 盼盼" w:date="2019-06-08T15:36:00Z">
              <w:r w:rsidRPr="00F34D4D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3C7AB8" w:rsidRPr="00F34D4D" w14:paraId="0345EB05" w14:textId="77777777" w:rsidTr="003C7AB8">
        <w:trPr>
          <w:trHeight w:val="283"/>
          <w:trPrChange w:id="1572" w:author="郭 盼盼" w:date="2019-06-08T15:36:00Z">
            <w:trPr>
              <w:trHeight w:val="283"/>
            </w:trPr>
          </w:trPrChange>
        </w:trPr>
        <w:tc>
          <w:tcPr>
            <w:tcW w:w="67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73" w:author="郭 盼盼" w:date="2019-06-08T15:36:00Z">
              <w:tcPr>
                <w:tcW w:w="673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91D523D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</w:t>
            </w:r>
          </w:p>
        </w:tc>
        <w:tc>
          <w:tcPr>
            <w:tcW w:w="11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74" w:author="郭 盼盼" w:date="2019-06-08T15:36:00Z">
              <w:tcPr>
                <w:tcW w:w="1125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4E8CEF7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75" w:author="郭 盼盼" w:date="2019-06-08T15:36:00Z">
              <w:tcPr>
                <w:tcW w:w="112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258CDA6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76" w:author="郭 盼盼" w:date="2019-06-08T15:36:00Z">
              <w:tcPr>
                <w:tcW w:w="67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3D60CB5" w14:textId="77777777" w:rsidR="003C7AB8" w:rsidRPr="00F34D4D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存在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577" w:author="郭 盼盼" w:date="2019-06-08T15:36:00Z">
              <w:tcPr>
                <w:tcW w:w="140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5B24675" w14:textId="3F159670" w:rsidR="003C7AB8" w:rsidRPr="00F34D4D" w:rsidRDefault="00F34D4D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578" w:author="郭 盼盼" w:date="2019-06-08T15:36:00Z">
              <w:r w:rsidRPr="00F34D4D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Presence</w:delText>
              </w:r>
            </w:del>
            <w:ins w:id="1579" w:author="郭 盼盼" w:date="2019-06-08T15:36:00Z">
              <w:r w:rsidR="003C7AB8" w:rsidRPr="00E901C5">
                <w:t>PRESENCE</w:t>
              </w:r>
            </w:ins>
          </w:p>
        </w:tc>
      </w:tr>
      <w:tr w:rsidR="00F34D4D" w:rsidRPr="00F34D4D" w14:paraId="2049AFF8" w14:textId="77777777" w:rsidTr="003C7AB8">
        <w:trPr>
          <w:trHeight w:val="283"/>
          <w:trPrChange w:id="1580" w:author="郭 盼盼" w:date="2019-06-08T15:36:00Z">
            <w:trPr>
              <w:trHeight w:val="283"/>
            </w:trPr>
          </w:trPrChange>
        </w:trPr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581" w:author="郭 盼盼" w:date="2019-06-08T15:36:00Z">
              <w:tcPr>
                <w:tcW w:w="673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C55E39A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582" w:author="郭 盼盼" w:date="2019-06-08T15:36:00Z">
              <w:tcPr>
                <w:tcW w:w="1125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6095B0B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83" w:author="郭 盼盼" w:date="2019-06-08T15:36:00Z">
              <w:tcPr>
                <w:tcW w:w="112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FF6AC81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84" w:author="郭 盼盼" w:date="2019-06-08T15:36:00Z">
              <w:tcPr>
                <w:tcW w:w="67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544C647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85" w:author="郭 盼盼" w:date="2019-06-08T15:36:00Z">
              <w:tcPr>
                <w:tcW w:w="140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A775D79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34D4D" w:rsidRPr="00F34D4D" w14:paraId="6860553A" w14:textId="77777777" w:rsidTr="003C7AB8">
        <w:trPr>
          <w:trHeight w:val="283"/>
          <w:trPrChange w:id="1586" w:author="郭 盼盼" w:date="2019-06-08T15:36:00Z">
            <w:trPr>
              <w:trHeight w:val="283"/>
            </w:trPr>
          </w:trPrChange>
        </w:trPr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587" w:author="郭 盼盼" w:date="2019-06-08T15:36:00Z">
              <w:tcPr>
                <w:tcW w:w="673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5F07BBC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88" w:author="郭 盼盼" w:date="2019-06-08T15:36:00Z">
              <w:tcPr>
                <w:tcW w:w="1125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5C7AF71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89" w:author="郭 盼盼" w:date="2019-06-08T15:36:00Z">
              <w:tcPr>
                <w:tcW w:w="112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8A25B37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90" w:author="郭 盼盼" w:date="2019-06-08T15:36:00Z">
              <w:tcPr>
                <w:tcW w:w="67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7922CAB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91" w:author="郭 盼盼" w:date="2019-06-08T15:36:00Z">
              <w:tcPr>
                <w:tcW w:w="140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DC84DDF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34D4D" w:rsidRPr="00F34D4D" w14:paraId="6B0662B9" w14:textId="77777777" w:rsidTr="003C7AB8">
        <w:trPr>
          <w:trHeight w:val="283"/>
          <w:trPrChange w:id="1592" w:author="郭 盼盼" w:date="2019-06-08T15:36:00Z">
            <w:trPr>
              <w:trHeight w:val="283"/>
            </w:trPr>
          </w:trPrChange>
        </w:trPr>
        <w:tc>
          <w:tcPr>
            <w:tcW w:w="67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593" w:author="郭 盼盼" w:date="2019-06-08T15:36:00Z">
              <w:tcPr>
                <w:tcW w:w="673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2B27D84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594" w:author="郭 盼盼" w:date="2019-06-08T15:36:00Z">
              <w:tcPr>
                <w:tcW w:w="1125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4861CED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95" w:author="郭 盼盼" w:date="2019-06-08T15:36:00Z">
              <w:tcPr>
                <w:tcW w:w="1125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810801F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96" w:author="郭 盼盼" w:date="2019-06-08T15:36:00Z">
              <w:tcPr>
                <w:tcW w:w="67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C0FFECD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97" w:author="郭 盼盼" w:date="2019-06-08T15:36:00Z">
              <w:tcPr>
                <w:tcW w:w="140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CAEDAA2" w14:textId="77777777" w:rsidR="00F34D4D" w:rsidRPr="00F34D4D" w:rsidRDefault="00F34D4D" w:rsidP="00F34D4D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4D4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33344E5F" w14:textId="5C4C66D8" w:rsidR="00B4669F" w:rsidRDefault="00B4669F" w:rsidP="00B4669F">
      <w:pPr>
        <w:ind w:firstLine="480"/>
      </w:pPr>
    </w:p>
    <w:p w14:paraId="33344E61" w14:textId="070D9C34" w:rsidR="003E4B4C" w:rsidRDefault="00B4669F" w:rsidP="003E4B4C">
      <w:pPr>
        <w:pStyle w:val="3"/>
      </w:pPr>
      <w:bookmarkStart w:id="1598" w:name="_Toc10737961"/>
      <w:bookmarkStart w:id="1599" w:name="_Toc10471232"/>
      <w:r>
        <w:rPr>
          <w:rFonts w:hint="eastAsia"/>
        </w:rPr>
        <w:t>物品主语关系分类</w:t>
      </w:r>
      <w:bookmarkEnd w:id="1598"/>
      <w:bookmarkEnd w:id="1599"/>
    </w:p>
    <w:p w14:paraId="3BC17E24" w14:textId="6D23D0D8" w:rsidR="003F05BA" w:rsidRDefault="003F05BA" w:rsidP="00B4669F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  <w:tblPrChange w:id="1600" w:author="郭 盼盼" w:date="2019-06-08T15:36:00Z">
          <w:tblPr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1239"/>
        <w:gridCol w:w="2071"/>
        <w:gridCol w:w="2071"/>
        <w:gridCol w:w="1238"/>
        <w:gridCol w:w="1684"/>
        <w:tblGridChange w:id="1601">
          <w:tblGrid>
            <w:gridCol w:w="1245"/>
            <w:gridCol w:w="2078"/>
            <w:gridCol w:w="2077"/>
            <w:gridCol w:w="1244"/>
            <w:gridCol w:w="1659"/>
          </w:tblGrid>
        </w:tblGridChange>
      </w:tblGrid>
      <w:tr w:rsidR="003F05BA" w:rsidRPr="003F05BA" w14:paraId="07A15E0C" w14:textId="77777777" w:rsidTr="003C7AB8">
        <w:trPr>
          <w:trHeight w:val="283"/>
          <w:trPrChange w:id="1602" w:author="郭 盼盼" w:date="2019-06-08T15:36:00Z">
            <w:trPr>
              <w:trHeight w:val="283"/>
            </w:trPr>
          </w:trPrChange>
        </w:trPr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03" w:author="郭 盼盼" w:date="2019-06-08T15:36:00Z">
              <w:tcPr>
                <w:tcW w:w="74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910F6D6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宾语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04" w:author="郭 盼盼" w:date="2019-06-08T15:36:00Z">
              <w:tcPr>
                <w:tcW w:w="1251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ADA155B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类别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05" w:author="郭 盼盼" w:date="2019-06-08T15:36:00Z">
              <w:tcPr>
                <w:tcW w:w="1251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B7224F1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是否双向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06" w:author="郭 盼盼" w:date="2019-06-08T15:36:00Z">
              <w:tcPr>
                <w:tcW w:w="749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5000624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07" w:author="郭 盼盼" w:date="2019-06-08T15:36:00Z">
              <w:tcPr>
                <w:tcW w:w="999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CF8960E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Type</w:t>
            </w:r>
          </w:p>
        </w:tc>
      </w:tr>
      <w:tr w:rsidR="003F05BA" w:rsidRPr="003F05BA" w14:paraId="750B7877" w14:textId="77777777" w:rsidTr="003C7AB8">
        <w:trPr>
          <w:trHeight w:val="283"/>
          <w:trPrChange w:id="1608" w:author="郭 盼盼" w:date="2019-06-08T15:36:00Z">
            <w:trPr>
              <w:trHeight w:val="283"/>
            </w:trPr>
          </w:trPrChange>
        </w:trPr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09" w:author="郭 盼盼" w:date="2019-06-08T15:36:00Z">
              <w:tcPr>
                <w:tcW w:w="749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4A1A65C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人物</w:t>
            </w:r>
          </w:p>
        </w:tc>
        <w:tc>
          <w:tcPr>
            <w:tcW w:w="125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10" w:author="郭 盼盼" w:date="2019-06-08T15:36:00Z">
              <w:tcPr>
                <w:tcW w:w="1251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877F382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11" w:author="郭 盼盼" w:date="2019-06-08T15:36:00Z">
              <w:tcPr>
                <w:tcW w:w="125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CC5A523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12" w:author="郭 盼盼" w:date="2019-06-08T15:36:00Z">
              <w:tcPr>
                <w:tcW w:w="74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55CDA34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13" w:author="郭 盼盼" w:date="2019-06-08T15:36:00Z">
              <w:tcPr>
                <w:tcW w:w="99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62BAFFE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F05BA" w:rsidRPr="003F05BA" w14:paraId="19311A49" w14:textId="77777777" w:rsidTr="003C7AB8">
        <w:trPr>
          <w:trHeight w:val="283"/>
          <w:trPrChange w:id="1614" w:author="郭 盼盼" w:date="2019-06-08T15:36:00Z">
            <w:trPr>
              <w:trHeight w:val="283"/>
            </w:trPr>
          </w:trPrChange>
        </w:trPr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615" w:author="郭 盼盼" w:date="2019-06-08T15:36:00Z">
              <w:tcPr>
                <w:tcW w:w="749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4195B39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616" w:author="郭 盼盼" w:date="2019-06-08T15:36:00Z">
              <w:tcPr>
                <w:tcW w:w="1251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BCD8C6B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17" w:author="郭 盼盼" w:date="2019-06-08T15:36:00Z">
              <w:tcPr>
                <w:tcW w:w="125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790E898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18" w:author="郭 盼盼" w:date="2019-06-08T15:36:00Z">
              <w:tcPr>
                <w:tcW w:w="74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D37F5A6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19" w:author="郭 盼盼" w:date="2019-06-08T15:36:00Z">
              <w:tcPr>
                <w:tcW w:w="99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6D7A066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F05BA" w:rsidRPr="003F05BA" w14:paraId="4F06CCE4" w14:textId="77777777" w:rsidTr="003C7AB8">
        <w:trPr>
          <w:trHeight w:val="283"/>
          <w:trPrChange w:id="1620" w:author="郭 盼盼" w:date="2019-06-08T15:36:00Z">
            <w:trPr>
              <w:trHeight w:val="283"/>
            </w:trPr>
          </w:trPrChange>
        </w:trPr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621" w:author="郭 盼盼" w:date="2019-06-08T15:36:00Z">
              <w:tcPr>
                <w:tcW w:w="749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BCA22F6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22" w:author="郭 盼盼" w:date="2019-06-08T15:36:00Z">
              <w:tcPr>
                <w:tcW w:w="1251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4ABF2EF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23" w:author="郭 盼盼" w:date="2019-06-08T15:36:00Z">
              <w:tcPr>
                <w:tcW w:w="125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393A42D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24" w:author="郭 盼盼" w:date="2019-06-08T15:36:00Z">
              <w:tcPr>
                <w:tcW w:w="74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20E14A9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25" w:author="郭 盼盼" w:date="2019-06-08T15:36:00Z">
              <w:tcPr>
                <w:tcW w:w="99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13B67B8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F05BA" w:rsidRPr="003F05BA" w14:paraId="38FB3218" w14:textId="77777777" w:rsidTr="003C7AB8">
        <w:trPr>
          <w:trHeight w:val="283"/>
          <w:trPrChange w:id="1626" w:author="郭 盼盼" w:date="2019-06-08T15:36:00Z">
            <w:trPr>
              <w:trHeight w:val="283"/>
            </w:trPr>
          </w:trPrChange>
        </w:trPr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627" w:author="郭 盼盼" w:date="2019-06-08T15:36:00Z">
              <w:tcPr>
                <w:tcW w:w="749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2EF38DE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628" w:author="郭 盼盼" w:date="2019-06-08T15:36:00Z">
              <w:tcPr>
                <w:tcW w:w="1251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E658805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29" w:author="郭 盼盼" w:date="2019-06-08T15:36:00Z">
              <w:tcPr>
                <w:tcW w:w="125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8200CD2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30" w:author="郭 盼盼" w:date="2019-06-08T15:36:00Z">
              <w:tcPr>
                <w:tcW w:w="74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098A86F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31" w:author="郭 盼盼" w:date="2019-06-08T15:36:00Z">
              <w:tcPr>
                <w:tcW w:w="99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B82837D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F05BA" w:rsidRPr="003F05BA" w14:paraId="4DE0E68B" w14:textId="77777777" w:rsidTr="003C7AB8">
        <w:trPr>
          <w:trHeight w:val="283"/>
          <w:trPrChange w:id="1632" w:author="郭 盼盼" w:date="2019-06-08T15:36:00Z">
            <w:trPr>
              <w:trHeight w:val="283"/>
            </w:trPr>
          </w:trPrChange>
        </w:trPr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33" w:author="郭 盼盼" w:date="2019-06-08T15:36:00Z">
              <w:tcPr>
                <w:tcW w:w="749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7BD9AD6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事件</w:t>
            </w:r>
          </w:p>
        </w:tc>
        <w:tc>
          <w:tcPr>
            <w:tcW w:w="125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34" w:author="郭 盼盼" w:date="2019-06-08T15:36:00Z">
              <w:tcPr>
                <w:tcW w:w="1251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FE9CE98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35" w:author="郭 盼盼" w:date="2019-06-08T15:36:00Z">
              <w:tcPr>
                <w:tcW w:w="125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7A788AB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36" w:author="郭 盼盼" w:date="2019-06-08T15:36:00Z">
              <w:tcPr>
                <w:tcW w:w="74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132CDBA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37" w:author="郭 盼盼" w:date="2019-06-08T15:36:00Z">
              <w:tcPr>
                <w:tcW w:w="99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50B4EF4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F05BA" w:rsidRPr="003F05BA" w14:paraId="6CA455A0" w14:textId="77777777" w:rsidTr="003C7AB8">
        <w:trPr>
          <w:trHeight w:val="283"/>
          <w:trPrChange w:id="1638" w:author="郭 盼盼" w:date="2019-06-08T15:36:00Z">
            <w:trPr>
              <w:trHeight w:val="283"/>
            </w:trPr>
          </w:trPrChange>
        </w:trPr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639" w:author="郭 盼盼" w:date="2019-06-08T15:36:00Z">
              <w:tcPr>
                <w:tcW w:w="749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7F93EBC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640" w:author="郭 盼盼" w:date="2019-06-08T15:36:00Z">
              <w:tcPr>
                <w:tcW w:w="1251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FE87CC7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41" w:author="郭 盼盼" w:date="2019-06-08T15:36:00Z">
              <w:tcPr>
                <w:tcW w:w="125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507A6E6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42" w:author="郭 盼盼" w:date="2019-06-08T15:36:00Z">
              <w:tcPr>
                <w:tcW w:w="74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19A9FC5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43" w:author="郭 盼盼" w:date="2019-06-08T15:36:00Z">
              <w:tcPr>
                <w:tcW w:w="99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3F016B7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F05BA" w:rsidRPr="003F05BA" w14:paraId="1DEA2945" w14:textId="77777777" w:rsidTr="003C7AB8">
        <w:trPr>
          <w:trHeight w:val="283"/>
          <w:trPrChange w:id="1644" w:author="郭 盼盼" w:date="2019-06-08T15:36:00Z">
            <w:trPr>
              <w:trHeight w:val="283"/>
            </w:trPr>
          </w:trPrChange>
        </w:trPr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645" w:author="郭 盼盼" w:date="2019-06-08T15:36:00Z">
              <w:tcPr>
                <w:tcW w:w="749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775D195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46" w:author="郭 盼盼" w:date="2019-06-08T15:36:00Z">
              <w:tcPr>
                <w:tcW w:w="1251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DF64812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47" w:author="郭 盼盼" w:date="2019-06-08T15:36:00Z">
              <w:tcPr>
                <w:tcW w:w="125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C37DFFC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48" w:author="郭 盼盼" w:date="2019-06-08T15:36:00Z">
              <w:tcPr>
                <w:tcW w:w="74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698B3B8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49" w:author="郭 盼盼" w:date="2019-06-08T15:36:00Z">
              <w:tcPr>
                <w:tcW w:w="99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B336659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F05BA" w:rsidRPr="003F05BA" w14:paraId="23756F73" w14:textId="77777777" w:rsidTr="003C7AB8">
        <w:trPr>
          <w:trHeight w:val="283"/>
          <w:trPrChange w:id="1650" w:author="郭 盼盼" w:date="2019-06-08T15:36:00Z">
            <w:trPr>
              <w:trHeight w:val="283"/>
            </w:trPr>
          </w:trPrChange>
        </w:trPr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651" w:author="郭 盼盼" w:date="2019-06-08T15:36:00Z">
              <w:tcPr>
                <w:tcW w:w="749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B3DF3BD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652" w:author="郭 盼盼" w:date="2019-06-08T15:36:00Z">
              <w:tcPr>
                <w:tcW w:w="1251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2BC71ED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53" w:author="郭 盼盼" w:date="2019-06-08T15:36:00Z">
              <w:tcPr>
                <w:tcW w:w="125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26B69E4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54" w:author="郭 盼盼" w:date="2019-06-08T15:36:00Z">
              <w:tcPr>
                <w:tcW w:w="74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DCA0CAC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55" w:author="郭 盼盼" w:date="2019-06-08T15:36:00Z">
              <w:tcPr>
                <w:tcW w:w="99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B54E8D8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C7AB8" w:rsidRPr="003F05BA" w14:paraId="0A5ADD36" w14:textId="77777777" w:rsidTr="003C7AB8">
        <w:trPr>
          <w:trHeight w:val="283"/>
          <w:trPrChange w:id="1656" w:author="郭 盼盼" w:date="2019-06-08T15:36:00Z">
            <w:trPr>
              <w:trHeight w:val="283"/>
            </w:trPr>
          </w:trPrChange>
        </w:trPr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57" w:author="郭 盼盼" w:date="2019-06-08T15:36:00Z">
              <w:tcPr>
                <w:tcW w:w="749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B416578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地理</w:t>
            </w:r>
          </w:p>
        </w:tc>
        <w:tc>
          <w:tcPr>
            <w:tcW w:w="125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58" w:author="郭 盼盼" w:date="2019-06-08T15:36:00Z">
              <w:tcPr>
                <w:tcW w:w="1251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6DE8C80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59" w:author="郭 盼盼" w:date="2019-06-08T15:36:00Z">
              <w:tcPr>
                <w:tcW w:w="125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2C0F785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60" w:author="郭 盼盼" w:date="2019-06-08T15:36:00Z">
              <w:tcPr>
                <w:tcW w:w="74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FE48E2C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放置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661" w:author="郭 盼盼" w:date="2019-06-08T15:36:00Z">
              <w:tcPr>
                <w:tcW w:w="99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E2EF432" w14:textId="3A39180F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662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Place</w:delText>
              </w:r>
            </w:del>
            <w:ins w:id="1663" w:author="郭 盼盼" w:date="2019-06-08T15:36:00Z">
              <w:r w:rsidR="003C7AB8" w:rsidRPr="001503E1">
                <w:t>PLACE</w:t>
              </w:r>
            </w:ins>
          </w:p>
        </w:tc>
      </w:tr>
      <w:tr w:rsidR="003C7AB8" w:rsidRPr="003F05BA" w14:paraId="39AAF4DD" w14:textId="77777777" w:rsidTr="003C7AB8">
        <w:trPr>
          <w:trHeight w:val="283"/>
          <w:trPrChange w:id="1664" w:author="郭 盼盼" w:date="2019-06-08T15:36:00Z">
            <w:trPr>
              <w:trHeight w:val="283"/>
            </w:trPr>
          </w:trPrChange>
        </w:trPr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665" w:author="郭 盼盼" w:date="2019-06-08T15:36:00Z">
              <w:tcPr>
                <w:tcW w:w="749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AE51930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666" w:author="郭 盼盼" w:date="2019-06-08T15:36:00Z">
              <w:tcPr>
                <w:tcW w:w="1251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2042599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67" w:author="郭 盼盼" w:date="2019-06-08T15:36:00Z">
              <w:tcPr>
                <w:tcW w:w="125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4232C49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68" w:author="郭 盼盼" w:date="2019-06-08T15:36:00Z">
              <w:tcPr>
                <w:tcW w:w="74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466ADDC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669" w:author="郭 盼盼" w:date="2019-06-08T15:36:00Z">
              <w:tcPr>
                <w:tcW w:w="99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2289363" w14:textId="3B5CDB54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670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3C7AB8" w:rsidRPr="003F05BA" w14:paraId="055D9C66" w14:textId="77777777" w:rsidTr="003C7AB8">
        <w:trPr>
          <w:trHeight w:val="283"/>
          <w:trPrChange w:id="1671" w:author="郭 盼盼" w:date="2019-06-08T15:36:00Z">
            <w:trPr>
              <w:trHeight w:val="283"/>
            </w:trPr>
          </w:trPrChange>
        </w:trPr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672" w:author="郭 盼盼" w:date="2019-06-08T15:36:00Z">
              <w:tcPr>
                <w:tcW w:w="749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E808917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73" w:author="郭 盼盼" w:date="2019-06-08T15:36:00Z">
              <w:tcPr>
                <w:tcW w:w="1251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4182A25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74" w:author="郭 盼盼" w:date="2019-06-08T15:36:00Z">
              <w:tcPr>
                <w:tcW w:w="125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E15B1C5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75" w:author="郭 盼盼" w:date="2019-06-08T15:36:00Z">
              <w:tcPr>
                <w:tcW w:w="74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151B4B9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676" w:author="郭 盼盼" w:date="2019-06-08T15:36:00Z">
              <w:tcPr>
                <w:tcW w:w="99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68EF51A" w14:textId="74570439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677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3C7AB8" w:rsidRPr="003F05BA" w14:paraId="2AEDF58A" w14:textId="77777777" w:rsidTr="003C7AB8">
        <w:trPr>
          <w:trHeight w:val="283"/>
          <w:trPrChange w:id="1678" w:author="郭 盼盼" w:date="2019-06-08T15:36:00Z">
            <w:trPr>
              <w:trHeight w:val="283"/>
            </w:trPr>
          </w:trPrChange>
        </w:trPr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679" w:author="郭 盼盼" w:date="2019-06-08T15:36:00Z">
              <w:tcPr>
                <w:tcW w:w="749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345A023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680" w:author="郭 盼盼" w:date="2019-06-08T15:36:00Z">
              <w:tcPr>
                <w:tcW w:w="1251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11D4990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81" w:author="郭 盼盼" w:date="2019-06-08T15:36:00Z">
              <w:tcPr>
                <w:tcW w:w="125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B9BF40C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82" w:author="郭 盼盼" w:date="2019-06-08T15:36:00Z">
              <w:tcPr>
                <w:tcW w:w="74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8EE6F49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683" w:author="郭 盼盼" w:date="2019-06-08T15:36:00Z">
              <w:tcPr>
                <w:tcW w:w="99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E303855" w14:textId="4949EF53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684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3C7AB8" w:rsidRPr="003F05BA" w14:paraId="14FD2646" w14:textId="77777777" w:rsidTr="003C7AB8">
        <w:trPr>
          <w:trHeight w:val="283"/>
          <w:trPrChange w:id="1685" w:author="郭 盼盼" w:date="2019-06-08T15:36:00Z">
            <w:trPr>
              <w:trHeight w:val="283"/>
            </w:trPr>
          </w:trPrChange>
        </w:trPr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86" w:author="郭 盼盼" w:date="2019-06-08T15:36:00Z">
              <w:tcPr>
                <w:tcW w:w="749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5F16EC0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物品</w:t>
            </w:r>
          </w:p>
        </w:tc>
        <w:tc>
          <w:tcPr>
            <w:tcW w:w="125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87" w:author="郭 盼盼" w:date="2019-06-08T15:36:00Z">
              <w:tcPr>
                <w:tcW w:w="1251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A327765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88" w:author="郭 盼盼" w:date="2019-06-08T15:36:00Z">
              <w:tcPr>
                <w:tcW w:w="125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D1B27A6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89" w:author="郭 盼盼" w:date="2019-06-08T15:36:00Z">
              <w:tcPr>
                <w:tcW w:w="74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5CCC97F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依附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690" w:author="郭 盼盼" w:date="2019-06-08T15:36:00Z">
              <w:tcPr>
                <w:tcW w:w="99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C5ADDD7" w14:textId="346F1D4B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691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Attach</w:delText>
              </w:r>
            </w:del>
            <w:ins w:id="1692" w:author="郭 盼盼" w:date="2019-06-08T15:36:00Z">
              <w:r w:rsidR="003C7AB8" w:rsidRPr="001503E1">
                <w:t>ATTACH</w:t>
              </w:r>
            </w:ins>
          </w:p>
        </w:tc>
      </w:tr>
      <w:tr w:rsidR="003C7AB8" w:rsidRPr="003F05BA" w14:paraId="2C33DD4C" w14:textId="77777777" w:rsidTr="003C7AB8">
        <w:trPr>
          <w:trHeight w:val="283"/>
          <w:trPrChange w:id="1693" w:author="郭 盼盼" w:date="2019-06-08T15:36:00Z">
            <w:trPr>
              <w:trHeight w:val="283"/>
            </w:trPr>
          </w:trPrChange>
        </w:trPr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694" w:author="郭 盼盼" w:date="2019-06-08T15:36:00Z">
              <w:tcPr>
                <w:tcW w:w="749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EB20280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695" w:author="郭 盼盼" w:date="2019-06-08T15:36:00Z">
              <w:tcPr>
                <w:tcW w:w="1251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E16D5BF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96" w:author="郭 盼盼" w:date="2019-06-08T15:36:00Z">
              <w:tcPr>
                <w:tcW w:w="125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D12D3C8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97" w:author="郭 盼盼" w:date="2019-06-08T15:36:00Z">
              <w:tcPr>
                <w:tcW w:w="74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6537FDE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698" w:author="郭 盼盼" w:date="2019-06-08T15:36:00Z">
              <w:tcPr>
                <w:tcW w:w="99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C5D23D1" w14:textId="25C38D6E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699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3C7AB8" w:rsidRPr="003F05BA" w14:paraId="7A530C00" w14:textId="77777777" w:rsidTr="003C7AB8">
        <w:trPr>
          <w:trHeight w:val="283"/>
          <w:trPrChange w:id="1700" w:author="郭 盼盼" w:date="2019-06-08T15:36:00Z">
            <w:trPr>
              <w:trHeight w:val="283"/>
            </w:trPr>
          </w:trPrChange>
        </w:trPr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701" w:author="郭 盼盼" w:date="2019-06-08T15:36:00Z">
              <w:tcPr>
                <w:tcW w:w="749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CBD7450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02" w:author="郭 盼盼" w:date="2019-06-08T15:36:00Z">
              <w:tcPr>
                <w:tcW w:w="1251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B241ABE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03" w:author="郭 盼盼" w:date="2019-06-08T15:36:00Z">
              <w:tcPr>
                <w:tcW w:w="125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322EAA0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04" w:author="郭 盼盼" w:date="2019-06-08T15:36:00Z">
              <w:tcPr>
                <w:tcW w:w="74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D8FE2DA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705" w:author="郭 盼盼" w:date="2019-06-08T15:36:00Z">
              <w:tcPr>
                <w:tcW w:w="99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3FEA029" w14:textId="5A157DDD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706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3C7AB8" w:rsidRPr="003F05BA" w14:paraId="3C5221FE" w14:textId="77777777" w:rsidTr="003C7AB8">
        <w:trPr>
          <w:trHeight w:val="283"/>
          <w:trPrChange w:id="1707" w:author="郭 盼盼" w:date="2019-06-08T15:36:00Z">
            <w:trPr>
              <w:trHeight w:val="283"/>
            </w:trPr>
          </w:trPrChange>
        </w:trPr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708" w:author="郭 盼盼" w:date="2019-06-08T15:36:00Z">
              <w:tcPr>
                <w:tcW w:w="749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F00444C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709" w:author="郭 盼盼" w:date="2019-06-08T15:36:00Z">
              <w:tcPr>
                <w:tcW w:w="1251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84911D2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10" w:author="郭 盼盼" w:date="2019-06-08T15:36:00Z">
              <w:tcPr>
                <w:tcW w:w="125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63D6295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11" w:author="郭 盼盼" w:date="2019-06-08T15:36:00Z">
              <w:tcPr>
                <w:tcW w:w="74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BFBB7EF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712" w:author="郭 盼盼" w:date="2019-06-08T15:36:00Z">
              <w:tcPr>
                <w:tcW w:w="99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2CC2272" w14:textId="058A7D60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713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3C7AB8" w:rsidRPr="003F05BA" w14:paraId="57AF8E87" w14:textId="77777777" w:rsidTr="003C7AB8">
        <w:trPr>
          <w:trHeight w:val="283"/>
          <w:trPrChange w:id="1714" w:author="郭 盼盼" w:date="2019-06-08T15:36:00Z">
            <w:trPr>
              <w:trHeight w:val="283"/>
            </w:trPr>
          </w:trPrChange>
        </w:trPr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15" w:author="郭 盼盼" w:date="2019-06-08T15:36:00Z">
              <w:tcPr>
                <w:tcW w:w="749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5EED80E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</w:t>
            </w:r>
          </w:p>
        </w:tc>
        <w:tc>
          <w:tcPr>
            <w:tcW w:w="125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16" w:author="郭 盼盼" w:date="2019-06-08T15:36:00Z">
              <w:tcPr>
                <w:tcW w:w="1251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6E34F34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17" w:author="郭 盼盼" w:date="2019-06-08T15:36:00Z">
              <w:tcPr>
                <w:tcW w:w="125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962479E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18" w:author="郭 盼盼" w:date="2019-06-08T15:36:00Z">
              <w:tcPr>
                <w:tcW w:w="74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A626E69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属于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719" w:author="郭 盼盼" w:date="2019-06-08T15:36:00Z">
              <w:tcPr>
                <w:tcW w:w="99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D328F48" w14:textId="2CF8898B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720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Belong</w:delText>
              </w:r>
            </w:del>
            <w:ins w:id="1721" w:author="郭 盼盼" w:date="2019-06-08T15:36:00Z">
              <w:r w:rsidR="003C7AB8" w:rsidRPr="001503E1">
                <w:t>BELONG</w:t>
              </w:r>
            </w:ins>
          </w:p>
        </w:tc>
      </w:tr>
      <w:tr w:rsidR="003F05BA" w:rsidRPr="003F05BA" w14:paraId="38FA25B2" w14:textId="77777777" w:rsidTr="003C7AB8">
        <w:trPr>
          <w:trHeight w:val="283"/>
          <w:trPrChange w:id="1722" w:author="郭 盼盼" w:date="2019-06-08T15:36:00Z">
            <w:trPr>
              <w:trHeight w:val="283"/>
            </w:trPr>
          </w:trPrChange>
        </w:trPr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723" w:author="郭 盼盼" w:date="2019-06-08T15:36:00Z">
              <w:tcPr>
                <w:tcW w:w="749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4FBB4ED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724" w:author="郭 盼盼" w:date="2019-06-08T15:36:00Z">
              <w:tcPr>
                <w:tcW w:w="1251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758A072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25" w:author="郭 盼盼" w:date="2019-06-08T15:36:00Z">
              <w:tcPr>
                <w:tcW w:w="125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E0FFFAB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26" w:author="郭 盼盼" w:date="2019-06-08T15:36:00Z">
              <w:tcPr>
                <w:tcW w:w="74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6D01D30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27" w:author="郭 盼盼" w:date="2019-06-08T15:36:00Z">
              <w:tcPr>
                <w:tcW w:w="99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8FC7AA6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F05BA" w:rsidRPr="003F05BA" w14:paraId="2A979CAD" w14:textId="77777777" w:rsidTr="003C7AB8">
        <w:trPr>
          <w:trHeight w:val="283"/>
          <w:trPrChange w:id="1728" w:author="郭 盼盼" w:date="2019-06-08T15:36:00Z">
            <w:trPr>
              <w:trHeight w:val="283"/>
            </w:trPr>
          </w:trPrChange>
        </w:trPr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729" w:author="郭 盼盼" w:date="2019-06-08T15:36:00Z">
              <w:tcPr>
                <w:tcW w:w="749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F84ED03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30" w:author="郭 盼盼" w:date="2019-06-08T15:36:00Z">
              <w:tcPr>
                <w:tcW w:w="1251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98573A4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31" w:author="郭 盼盼" w:date="2019-06-08T15:36:00Z">
              <w:tcPr>
                <w:tcW w:w="125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FB2359D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32" w:author="郭 盼盼" w:date="2019-06-08T15:36:00Z">
              <w:tcPr>
                <w:tcW w:w="74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2BFBC7A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33" w:author="郭 盼盼" w:date="2019-06-08T15:36:00Z">
              <w:tcPr>
                <w:tcW w:w="99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0AE524A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F05BA" w:rsidRPr="003F05BA" w14:paraId="2D3D0044" w14:textId="77777777" w:rsidTr="003C7AB8">
        <w:trPr>
          <w:trHeight w:val="283"/>
          <w:trPrChange w:id="1734" w:author="郭 盼盼" w:date="2019-06-08T15:36:00Z">
            <w:trPr>
              <w:trHeight w:val="283"/>
            </w:trPr>
          </w:trPrChange>
        </w:trPr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735" w:author="郭 盼盼" w:date="2019-06-08T15:36:00Z">
              <w:tcPr>
                <w:tcW w:w="749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56270BE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736" w:author="郭 盼盼" w:date="2019-06-08T15:36:00Z">
              <w:tcPr>
                <w:tcW w:w="1251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C8BDEF8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37" w:author="郭 盼盼" w:date="2019-06-08T15:36:00Z">
              <w:tcPr>
                <w:tcW w:w="125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CF5C7E8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38" w:author="郭 盼盼" w:date="2019-06-08T15:36:00Z">
              <w:tcPr>
                <w:tcW w:w="74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C02D3D8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39" w:author="郭 盼盼" w:date="2019-06-08T15:36:00Z">
              <w:tcPr>
                <w:tcW w:w="999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385C0AA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33344EE0" w14:textId="43735CF2" w:rsidR="00B4669F" w:rsidRDefault="00B4669F" w:rsidP="00B4669F">
      <w:pPr>
        <w:ind w:firstLine="480"/>
      </w:pPr>
    </w:p>
    <w:p w14:paraId="33344EE2" w14:textId="4C4E4944" w:rsidR="003E4B4C" w:rsidRDefault="00B4669F" w:rsidP="003E4B4C">
      <w:pPr>
        <w:pStyle w:val="3"/>
      </w:pPr>
      <w:bookmarkStart w:id="1740" w:name="_Toc10737962"/>
      <w:bookmarkStart w:id="1741" w:name="_Toc10471233"/>
      <w:r>
        <w:rPr>
          <w:rFonts w:hint="eastAsia"/>
        </w:rPr>
        <w:t>组织主语关系分类</w:t>
      </w:r>
      <w:bookmarkEnd w:id="1740"/>
      <w:bookmarkEnd w:id="1741"/>
    </w:p>
    <w:p w14:paraId="04773C3A" w14:textId="4B4ED178" w:rsidR="003F05BA" w:rsidRDefault="003F05BA" w:rsidP="004E373E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  <w:tblPrChange w:id="1742" w:author="郭 盼盼" w:date="2019-06-08T15:36:00Z">
          <w:tblPr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613"/>
        <w:gridCol w:w="1008"/>
        <w:gridCol w:w="1008"/>
        <w:gridCol w:w="1008"/>
        <w:gridCol w:w="4666"/>
        <w:tblGridChange w:id="1743">
          <w:tblGrid>
            <w:gridCol w:w="858"/>
            <w:gridCol w:w="1435"/>
            <w:gridCol w:w="1435"/>
            <w:gridCol w:w="1435"/>
            <w:gridCol w:w="3140"/>
          </w:tblGrid>
        </w:tblGridChange>
      </w:tblGrid>
      <w:tr w:rsidR="003F05BA" w:rsidRPr="003F05BA" w14:paraId="27DDD50E" w14:textId="77777777" w:rsidTr="003C7AB8">
        <w:trPr>
          <w:trHeight w:val="283"/>
          <w:trPrChange w:id="1744" w:author="郭 盼盼" w:date="2019-06-08T15:36:00Z">
            <w:trPr>
              <w:trHeight w:val="283"/>
            </w:trPr>
          </w:trPrChange>
        </w:trPr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45" w:author="郭 盼盼" w:date="2019-06-08T15:36:00Z">
              <w:tcPr>
                <w:tcW w:w="51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D4E2B4C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宾语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46" w:author="郭 盼盼" w:date="2019-06-08T15:36:00Z">
              <w:tcPr>
                <w:tcW w:w="864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AE00595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类别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47" w:author="郭 盼盼" w:date="2019-06-08T15:36:00Z">
              <w:tcPr>
                <w:tcW w:w="864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F431273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是否双向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48" w:author="郭 盼盼" w:date="2019-06-08T15:36:00Z">
              <w:tcPr>
                <w:tcW w:w="864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B27A037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49" w:author="郭 盼盼" w:date="2019-06-08T15:36:00Z">
              <w:tcPr>
                <w:tcW w:w="1893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A3A4108" w14:textId="77777777" w:rsidR="003F05BA" w:rsidRPr="003F05BA" w:rsidRDefault="003F05BA" w:rsidP="003F05BA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Type</w:t>
            </w:r>
          </w:p>
        </w:tc>
      </w:tr>
      <w:tr w:rsidR="003C7AB8" w:rsidRPr="003F05BA" w14:paraId="3BDEE815" w14:textId="77777777" w:rsidTr="003C7AB8">
        <w:trPr>
          <w:trHeight w:val="283"/>
          <w:trPrChange w:id="1750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51" w:author="郭 盼盼" w:date="2019-06-08T15:36:00Z">
              <w:tcPr>
                <w:tcW w:w="517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4434B63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人物</w:t>
            </w:r>
          </w:p>
        </w:tc>
        <w:tc>
          <w:tcPr>
            <w:tcW w:w="8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52" w:author="郭 盼盼" w:date="2019-06-08T15:36:00Z">
              <w:tcPr>
                <w:tcW w:w="864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4AFCB84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53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71F436D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54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56A501D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创始人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755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A90461E" w14:textId="55C15FC7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756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Founder</w:delText>
              </w:r>
            </w:del>
            <w:ins w:id="1757" w:author="郭 盼盼" w:date="2019-06-08T15:36:00Z">
              <w:r w:rsidR="003C7AB8" w:rsidRPr="00B90FB3">
                <w:t>FOUNDER</w:t>
              </w:r>
            </w:ins>
          </w:p>
        </w:tc>
      </w:tr>
      <w:tr w:rsidR="003C7AB8" w:rsidRPr="003F05BA" w14:paraId="4A32EF9A" w14:textId="77777777" w:rsidTr="003C7AB8">
        <w:trPr>
          <w:trHeight w:val="283"/>
          <w:trPrChange w:id="1758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759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17A38C7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760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8E1319C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61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2392FAB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62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6E6B905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所有者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763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C54BF12" w14:textId="76843DAA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764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Owner</w:delText>
              </w:r>
            </w:del>
            <w:ins w:id="1765" w:author="郭 盼盼" w:date="2019-06-08T15:36:00Z">
              <w:r w:rsidR="003C7AB8" w:rsidRPr="00B90FB3">
                <w:t>OWNER</w:t>
              </w:r>
            </w:ins>
          </w:p>
        </w:tc>
      </w:tr>
      <w:tr w:rsidR="003C7AB8" w:rsidRPr="003F05BA" w14:paraId="5637C304" w14:textId="77777777" w:rsidTr="003C7AB8">
        <w:trPr>
          <w:trHeight w:val="283"/>
          <w:trPrChange w:id="1766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767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F1ECD86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768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BBF5AB4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69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707A11A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70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ABC4A11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核心成员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771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4727679" w14:textId="4A3EA3EF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772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Core member</w:delText>
              </w:r>
            </w:del>
            <w:ins w:id="1773" w:author="郭 盼盼" w:date="2019-06-08T15:36:00Z">
              <w:r w:rsidR="003C7AB8" w:rsidRPr="00B90FB3">
                <w:t>CORE_MEMBER</w:t>
              </w:r>
            </w:ins>
          </w:p>
        </w:tc>
      </w:tr>
      <w:tr w:rsidR="003C7AB8" w:rsidRPr="003F05BA" w14:paraId="0694DE37" w14:textId="77777777" w:rsidTr="003C7AB8">
        <w:trPr>
          <w:trHeight w:val="283"/>
          <w:trPrChange w:id="1774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775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4416019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776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B106B49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77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FF09EF1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78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D0E7212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中层人员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779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E3AF34F" w14:textId="6023E75B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780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Middle-level personnel</w:delText>
              </w:r>
            </w:del>
            <w:ins w:id="1781" w:author="郭 盼盼" w:date="2019-06-08T15:36:00Z">
              <w:r w:rsidR="003C7AB8" w:rsidRPr="00B90FB3">
                <w:t>MIDDLE_LEVEL_PERSONNEL</w:t>
              </w:r>
            </w:ins>
          </w:p>
        </w:tc>
      </w:tr>
      <w:tr w:rsidR="003C7AB8" w:rsidRPr="003F05BA" w14:paraId="6ACE8062" w14:textId="77777777" w:rsidTr="003C7AB8">
        <w:trPr>
          <w:trHeight w:val="283"/>
          <w:trPrChange w:id="1782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783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81DA685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784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489FB2E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85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C75FCC2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86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56E91A4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外围人员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787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DD62177" w14:textId="5C6F7E99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788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Peripheral personnel</w:delText>
              </w:r>
            </w:del>
            <w:ins w:id="1789" w:author="郭 盼盼" w:date="2019-06-08T15:36:00Z">
              <w:r w:rsidR="003C7AB8" w:rsidRPr="00B90FB3">
                <w:t>PERIPHERAL_PERSONNEL</w:t>
              </w:r>
            </w:ins>
          </w:p>
        </w:tc>
      </w:tr>
      <w:tr w:rsidR="003C7AB8" w:rsidRPr="003F05BA" w14:paraId="7D89B352" w14:textId="77777777" w:rsidTr="003C7AB8">
        <w:trPr>
          <w:trHeight w:val="283"/>
          <w:trPrChange w:id="1790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791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F202B9C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92" w:author="郭 盼盼" w:date="2019-06-08T15:36:00Z">
              <w:tcPr>
                <w:tcW w:w="864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035CAD3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93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AB2E19D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794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B85F92A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指派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795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DB46B6B" w14:textId="3C58AD0B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796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Assign</w:delText>
              </w:r>
            </w:del>
            <w:ins w:id="1797" w:author="郭 盼盼" w:date="2019-06-08T15:36:00Z">
              <w:r w:rsidR="003C7AB8" w:rsidRPr="00B90FB3">
                <w:t>ASSIGN</w:t>
              </w:r>
            </w:ins>
          </w:p>
        </w:tc>
      </w:tr>
      <w:tr w:rsidR="003C7AB8" w:rsidRPr="003F05BA" w14:paraId="217737E2" w14:textId="77777777" w:rsidTr="003C7AB8">
        <w:trPr>
          <w:trHeight w:val="283"/>
          <w:trPrChange w:id="1798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799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6B14D9F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800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AFB97E9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01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0FFCCF8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02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066FB5F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开除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803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9C6249B" w14:textId="30F34355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804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Expulsion</w:delText>
              </w:r>
            </w:del>
            <w:ins w:id="1805" w:author="郭 盼盼" w:date="2019-06-08T15:36:00Z">
              <w:r w:rsidR="003C7AB8" w:rsidRPr="00B90FB3">
                <w:t>EXPULSION</w:t>
              </w:r>
            </w:ins>
          </w:p>
        </w:tc>
      </w:tr>
      <w:tr w:rsidR="003C7AB8" w:rsidRPr="003F05BA" w14:paraId="5F24C4AB" w14:textId="77777777" w:rsidTr="003C7AB8">
        <w:trPr>
          <w:trHeight w:val="283"/>
          <w:trPrChange w:id="1806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807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5A7B051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808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D23FDC0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09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8CA7F00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10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B76EB14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控制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811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C25546E" w14:textId="7F6AE087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812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Control</w:delText>
              </w:r>
            </w:del>
            <w:ins w:id="1813" w:author="郭 盼盼" w:date="2019-06-08T15:36:00Z">
              <w:r w:rsidR="003C7AB8" w:rsidRPr="00B90FB3">
                <w:t>CONTROL</w:t>
              </w:r>
            </w:ins>
          </w:p>
        </w:tc>
      </w:tr>
      <w:tr w:rsidR="003C7AB8" w:rsidRPr="003F05BA" w14:paraId="560B1194" w14:textId="77777777" w:rsidTr="003C7AB8">
        <w:trPr>
          <w:trHeight w:val="283"/>
          <w:trPrChange w:id="1814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815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099C39E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816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5F242AA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17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9F44B6C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18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BFE5C02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危害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819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81C703F" w14:textId="42349447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820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Harm</w:delText>
              </w:r>
            </w:del>
            <w:ins w:id="1821" w:author="郭 盼盼" w:date="2019-06-08T15:36:00Z">
              <w:r w:rsidR="003C7AB8" w:rsidRPr="00B90FB3">
                <w:t>HARM</w:t>
              </w:r>
            </w:ins>
          </w:p>
        </w:tc>
      </w:tr>
      <w:tr w:rsidR="003C7AB8" w:rsidRPr="003F05BA" w14:paraId="5B688FF4" w14:textId="77777777" w:rsidTr="003C7AB8">
        <w:trPr>
          <w:trHeight w:val="283"/>
          <w:trPrChange w:id="1822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23" w:author="郭 盼盼" w:date="2019-06-08T15:36:00Z">
              <w:tcPr>
                <w:tcW w:w="517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1AE3BCD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事件</w:t>
            </w:r>
          </w:p>
        </w:tc>
        <w:tc>
          <w:tcPr>
            <w:tcW w:w="8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24" w:author="郭 盼盼" w:date="2019-06-08T15:36:00Z">
              <w:tcPr>
                <w:tcW w:w="864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438E391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25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57EFF14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26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40C8518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827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F5AD9F5" w14:textId="76293DBC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828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3C7AB8" w:rsidRPr="003F05BA" w14:paraId="5F39DDCF" w14:textId="77777777" w:rsidTr="003C7AB8">
        <w:trPr>
          <w:trHeight w:val="283"/>
          <w:trPrChange w:id="1829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830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5675889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831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8BC51E3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32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B9E74A9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33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8EE79B2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834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FBF76B6" w14:textId="27323C40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835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3C7AB8" w:rsidRPr="003F05BA" w14:paraId="0156E2EA" w14:textId="77777777" w:rsidTr="003C7AB8">
        <w:trPr>
          <w:trHeight w:val="283"/>
          <w:trPrChange w:id="1836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837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9FF4928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38" w:author="郭 盼盼" w:date="2019-06-08T15:36:00Z">
              <w:tcPr>
                <w:tcW w:w="864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1A66024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39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6C33266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40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9714D6B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841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AB3DDF6" w14:textId="4D3E2CE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ins w:id="1842" w:author="郭 盼盼" w:date="2019-06-08T15:36:00Z">
              <w:r w:rsidRPr="00B90FB3">
                <w:t>ORGANIZATION</w:t>
              </w:r>
            </w:ins>
            <w:moveFromRangeStart w:id="1843" w:author="郭 盼盼" w:date="2019-06-08T15:36:00Z" w:name="move10900608"/>
            <w:moveFrom w:id="1844" w:author="郭 盼盼" w:date="2019-06-08T15:36:00Z">
              <w:r>
                <w:rPr>
                  <w:rPrChange w:id="1845" w:author="郭 盼盼" w:date="2019-06-08T15:36:00Z">
                    <w:rPr>
                      <w:rFonts w:ascii="等线" w:hAnsi="等线"/>
                      <w:color w:val="000000"/>
                      <w:kern w:val="0"/>
                      <w:sz w:val="22"/>
                    </w:rPr>
                  </w:rPrChange>
                </w:rPr>
                <w:t>Organization</w:t>
              </w:r>
            </w:moveFrom>
            <w:moveFromRangeEnd w:id="1843"/>
          </w:p>
        </w:tc>
      </w:tr>
      <w:tr w:rsidR="003C7AB8" w:rsidRPr="003F05BA" w14:paraId="54429FFF" w14:textId="77777777" w:rsidTr="003C7AB8">
        <w:trPr>
          <w:trHeight w:val="283"/>
          <w:trPrChange w:id="1846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847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D4BD57D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848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14A1C3D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49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32A30E4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50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4A287C6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参与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851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A3F94F7" w14:textId="654D88F6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852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Participate</w:delText>
              </w:r>
            </w:del>
            <w:ins w:id="1853" w:author="郭 盼盼" w:date="2019-06-08T15:36:00Z">
              <w:r w:rsidR="003C7AB8" w:rsidRPr="00B90FB3">
                <w:t>PARTICIPATE</w:t>
              </w:r>
            </w:ins>
          </w:p>
        </w:tc>
      </w:tr>
      <w:tr w:rsidR="003C7AB8" w:rsidRPr="003F05BA" w14:paraId="39C1AC43" w14:textId="77777777" w:rsidTr="003C7AB8">
        <w:trPr>
          <w:trHeight w:val="283"/>
          <w:trPrChange w:id="1854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855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B00D26E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856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99582CE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57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7C7DF32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58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9CA4A25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阻止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859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08B4422" w14:textId="6A8C268C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860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prevent</w:delText>
              </w:r>
            </w:del>
            <w:ins w:id="1861" w:author="郭 盼盼" w:date="2019-06-08T15:36:00Z">
              <w:r w:rsidR="003C7AB8" w:rsidRPr="00B90FB3">
                <w:t>PREVENT</w:t>
              </w:r>
            </w:ins>
          </w:p>
        </w:tc>
      </w:tr>
      <w:tr w:rsidR="003C7AB8" w:rsidRPr="003F05BA" w14:paraId="6A10496E" w14:textId="77777777" w:rsidTr="003C7AB8">
        <w:trPr>
          <w:trHeight w:val="283"/>
          <w:trPrChange w:id="1862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63" w:author="郭 盼盼" w:date="2019-06-08T15:36:00Z">
              <w:tcPr>
                <w:tcW w:w="517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5FA4CFF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地理</w:t>
            </w:r>
          </w:p>
        </w:tc>
        <w:tc>
          <w:tcPr>
            <w:tcW w:w="8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64" w:author="郭 盼盼" w:date="2019-06-08T15:36:00Z">
              <w:tcPr>
                <w:tcW w:w="864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E68B77D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65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25422FC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66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0CED8AA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驻扎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867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A5AD7A9" w14:textId="1DAFB941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868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Station</w:delText>
              </w:r>
            </w:del>
            <w:ins w:id="1869" w:author="郭 盼盼" w:date="2019-06-08T15:36:00Z">
              <w:r w:rsidR="003C7AB8" w:rsidRPr="00B90FB3">
                <w:t>STATION</w:t>
              </w:r>
            </w:ins>
          </w:p>
        </w:tc>
      </w:tr>
      <w:tr w:rsidR="003C7AB8" w:rsidRPr="003F05BA" w14:paraId="4A92D8BA" w14:textId="77777777" w:rsidTr="003C7AB8">
        <w:trPr>
          <w:trHeight w:val="283"/>
          <w:trPrChange w:id="1870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871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DDDF567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872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71C2E3D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73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F268805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74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43CE195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发源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875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EA7130E" w14:textId="7962B7C5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876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Origin</w:delText>
              </w:r>
            </w:del>
            <w:ins w:id="1877" w:author="郭 盼盼" w:date="2019-06-08T15:36:00Z">
              <w:r w:rsidR="003C7AB8" w:rsidRPr="00B90FB3">
                <w:t>ORIGIN</w:t>
              </w:r>
            </w:ins>
          </w:p>
        </w:tc>
      </w:tr>
      <w:tr w:rsidR="003C7AB8" w:rsidRPr="003F05BA" w14:paraId="2B5C2E20" w14:textId="77777777" w:rsidTr="003C7AB8">
        <w:trPr>
          <w:trHeight w:val="283"/>
          <w:trPrChange w:id="1878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879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E912CD6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80" w:author="郭 盼盼" w:date="2019-06-08T15:36:00Z">
              <w:tcPr>
                <w:tcW w:w="864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27202B5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81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ADEA210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82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9FBFE28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搬迁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883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351FCCD" w14:textId="5B30F381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884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Move</w:delText>
              </w:r>
            </w:del>
            <w:ins w:id="1885" w:author="郭 盼盼" w:date="2019-06-08T15:36:00Z">
              <w:r w:rsidR="003C7AB8" w:rsidRPr="00B90FB3">
                <w:t>MOVE</w:t>
              </w:r>
            </w:ins>
          </w:p>
        </w:tc>
      </w:tr>
      <w:tr w:rsidR="003C7AB8" w:rsidRPr="003F05BA" w14:paraId="31332E39" w14:textId="77777777" w:rsidTr="003C7AB8">
        <w:trPr>
          <w:trHeight w:val="283"/>
          <w:trPrChange w:id="1886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887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A62399A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888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548705B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89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70B41BA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90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5E5615A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突袭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891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BD47902" w14:textId="7FFA8E46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892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Assault</w:delText>
              </w:r>
            </w:del>
            <w:ins w:id="1893" w:author="郭 盼盼" w:date="2019-06-08T15:36:00Z">
              <w:r w:rsidR="003C7AB8" w:rsidRPr="00B90FB3">
                <w:t>ASSAULT</w:t>
              </w:r>
            </w:ins>
          </w:p>
        </w:tc>
      </w:tr>
      <w:tr w:rsidR="003C7AB8" w:rsidRPr="003F05BA" w14:paraId="15BA6FDE" w14:textId="77777777" w:rsidTr="003C7AB8">
        <w:trPr>
          <w:trHeight w:val="283"/>
          <w:trPrChange w:id="1894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95" w:author="郭 盼盼" w:date="2019-06-08T15:36:00Z">
              <w:tcPr>
                <w:tcW w:w="517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3811B26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物品</w:t>
            </w:r>
          </w:p>
        </w:tc>
        <w:tc>
          <w:tcPr>
            <w:tcW w:w="8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96" w:author="郭 盼盼" w:date="2019-06-08T15:36:00Z">
              <w:tcPr>
                <w:tcW w:w="864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AFB3D7F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97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3730FEB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898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036A1F5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899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AF009F2" w14:textId="4A3121A5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900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3C7AB8" w:rsidRPr="003F05BA" w14:paraId="09845DF1" w14:textId="77777777" w:rsidTr="003C7AB8">
        <w:trPr>
          <w:trHeight w:val="283"/>
          <w:trPrChange w:id="1901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902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C62614E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903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53BB604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04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EC298A2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05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A666F3F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906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6C6890D" w14:textId="59E4877D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907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 xml:space="preserve">　</w:delText>
              </w:r>
            </w:del>
          </w:p>
        </w:tc>
      </w:tr>
      <w:tr w:rsidR="003C7AB8" w:rsidRPr="003F05BA" w14:paraId="6D06D4A0" w14:textId="77777777" w:rsidTr="003C7AB8">
        <w:trPr>
          <w:trHeight w:val="283"/>
          <w:trPrChange w:id="1908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909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6148C17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10" w:author="郭 盼盼" w:date="2019-06-08T15:36:00Z">
              <w:tcPr>
                <w:tcW w:w="864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D4F2845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11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0C8B7B4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12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F3C7005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使用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913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CA264EE" w14:textId="2F2EAA5E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914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Use</w:delText>
              </w:r>
            </w:del>
            <w:ins w:id="1915" w:author="郭 盼盼" w:date="2019-06-08T15:36:00Z">
              <w:r w:rsidR="003C7AB8" w:rsidRPr="00B90FB3">
                <w:t>USE</w:t>
              </w:r>
            </w:ins>
          </w:p>
        </w:tc>
      </w:tr>
      <w:tr w:rsidR="003C7AB8" w:rsidRPr="003F05BA" w14:paraId="14E5C7B8" w14:textId="77777777" w:rsidTr="003C7AB8">
        <w:trPr>
          <w:trHeight w:val="283"/>
          <w:trPrChange w:id="1916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917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A17F9FB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918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4DDF5C3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19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22A230B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20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58F115E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买入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921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C9A4215" w14:textId="2C4A9777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922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Buy</w:delText>
              </w:r>
            </w:del>
            <w:ins w:id="1923" w:author="郭 盼盼" w:date="2019-06-08T15:36:00Z">
              <w:r w:rsidR="003C7AB8" w:rsidRPr="00B90FB3">
                <w:t>BUY</w:t>
              </w:r>
            </w:ins>
          </w:p>
        </w:tc>
      </w:tr>
      <w:tr w:rsidR="003C7AB8" w:rsidRPr="003F05BA" w14:paraId="0E7F7E68" w14:textId="77777777" w:rsidTr="003C7AB8">
        <w:trPr>
          <w:trHeight w:val="283"/>
          <w:trPrChange w:id="1924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925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E2B9823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926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9785CB0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27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988D44F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28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145A4A8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租用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929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7CA7F38" w14:textId="44A1765D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930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Rent</w:delText>
              </w:r>
            </w:del>
            <w:ins w:id="1931" w:author="郭 盼盼" w:date="2019-06-08T15:36:00Z">
              <w:r w:rsidR="003C7AB8" w:rsidRPr="00B90FB3">
                <w:t>RENT</w:t>
              </w:r>
            </w:ins>
          </w:p>
        </w:tc>
      </w:tr>
      <w:tr w:rsidR="003C7AB8" w:rsidRPr="003F05BA" w14:paraId="08445206" w14:textId="77777777" w:rsidTr="003C7AB8">
        <w:trPr>
          <w:trHeight w:val="283"/>
          <w:trPrChange w:id="1932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933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C21274F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934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EEDDF23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35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6960898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36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4D4A8F9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创造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937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D635F1B" w14:textId="0146A83A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938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Create</w:delText>
              </w:r>
            </w:del>
            <w:ins w:id="1939" w:author="郭 盼盼" w:date="2019-06-08T15:36:00Z">
              <w:r w:rsidR="003C7AB8" w:rsidRPr="00B90FB3">
                <w:t>CREATE</w:t>
              </w:r>
            </w:ins>
          </w:p>
        </w:tc>
      </w:tr>
      <w:tr w:rsidR="003C7AB8" w:rsidRPr="003F05BA" w14:paraId="034B71D1" w14:textId="77777777" w:rsidTr="003C7AB8">
        <w:trPr>
          <w:trHeight w:val="283"/>
          <w:trPrChange w:id="1940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941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00B6109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942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F965A3C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43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610599C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44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C4A76CA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失去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945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FBBD0F1" w14:textId="0EB075C4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946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Lose</w:delText>
              </w:r>
            </w:del>
            <w:ins w:id="1947" w:author="郭 盼盼" w:date="2019-06-08T15:36:00Z">
              <w:r w:rsidR="003C7AB8" w:rsidRPr="00B90FB3">
                <w:t>LOSE</w:t>
              </w:r>
            </w:ins>
          </w:p>
        </w:tc>
      </w:tr>
      <w:tr w:rsidR="003C7AB8" w:rsidRPr="003F05BA" w14:paraId="59D3D85A" w14:textId="77777777" w:rsidTr="003C7AB8">
        <w:trPr>
          <w:trHeight w:val="283"/>
          <w:trPrChange w:id="1948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49" w:author="郭 盼盼" w:date="2019-06-08T15:36:00Z">
              <w:tcPr>
                <w:tcW w:w="517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059FE40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</w:t>
            </w:r>
          </w:p>
        </w:tc>
        <w:tc>
          <w:tcPr>
            <w:tcW w:w="8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50" w:author="郭 盼盼" w:date="2019-06-08T15:36:00Z">
              <w:tcPr>
                <w:tcW w:w="864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77B8DE2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组织关系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51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9FEDD27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52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1770ABE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从属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953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EE3F251" w14:textId="22A298A1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954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Subordinate</w:delText>
              </w:r>
            </w:del>
            <w:ins w:id="1955" w:author="郭 盼盼" w:date="2019-06-08T15:36:00Z">
              <w:r w:rsidR="003C7AB8" w:rsidRPr="00B90FB3">
                <w:t>SUBORDINATE</w:t>
              </w:r>
            </w:ins>
          </w:p>
        </w:tc>
      </w:tr>
      <w:tr w:rsidR="003C7AB8" w:rsidRPr="003F05BA" w14:paraId="34E4E90A" w14:textId="77777777" w:rsidTr="003C7AB8">
        <w:trPr>
          <w:trHeight w:val="283"/>
          <w:trPrChange w:id="1956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957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F1FE71D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958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5F20505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59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0B78793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60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BD90EDB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同盟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961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11BDC72" w14:textId="52C60ED9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962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Alliance</w:delText>
              </w:r>
            </w:del>
            <w:ins w:id="1963" w:author="郭 盼盼" w:date="2019-06-08T15:36:00Z">
              <w:r w:rsidR="003C7AB8" w:rsidRPr="00B90FB3">
                <w:t>ALLIANCE</w:t>
              </w:r>
            </w:ins>
          </w:p>
        </w:tc>
      </w:tr>
      <w:tr w:rsidR="003C7AB8" w:rsidRPr="003F05BA" w14:paraId="74005E03" w14:textId="77777777" w:rsidTr="003C7AB8">
        <w:trPr>
          <w:trHeight w:val="283"/>
          <w:trPrChange w:id="1964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965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CCD067D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966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07ECBCA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67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B5CF12E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68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79D41A9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敌对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969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6ECC2F6" w14:textId="13347F6D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970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Hostility</w:delText>
              </w:r>
            </w:del>
            <w:ins w:id="1971" w:author="郭 盼盼" w:date="2019-06-08T15:36:00Z">
              <w:r w:rsidR="003C7AB8" w:rsidRPr="00B90FB3">
                <w:t>HOSTILITY</w:t>
              </w:r>
            </w:ins>
          </w:p>
        </w:tc>
      </w:tr>
      <w:tr w:rsidR="003C7AB8" w:rsidRPr="003F05BA" w14:paraId="45DEBCEF" w14:textId="77777777" w:rsidTr="003C7AB8">
        <w:trPr>
          <w:trHeight w:val="283"/>
          <w:trPrChange w:id="1972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973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D2382AA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74" w:author="郭 盼盼" w:date="2019-06-08T15:36:00Z">
              <w:tcPr>
                <w:tcW w:w="864" w:type="pct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6588B0C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行为动作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75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DDB3CA6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76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EB29EB9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合作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977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57FE0C4" w14:textId="600939A2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978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Cooperation</w:delText>
              </w:r>
            </w:del>
            <w:ins w:id="1979" w:author="郭 盼盼" w:date="2019-06-08T15:36:00Z">
              <w:r w:rsidR="003C7AB8" w:rsidRPr="00B90FB3">
                <w:t>COOPERATION</w:t>
              </w:r>
            </w:ins>
          </w:p>
        </w:tc>
      </w:tr>
      <w:tr w:rsidR="003C7AB8" w:rsidRPr="003F05BA" w14:paraId="7E3FFA1D" w14:textId="77777777" w:rsidTr="003C7AB8">
        <w:trPr>
          <w:trHeight w:val="283"/>
          <w:trPrChange w:id="1980" w:author="郭 盼盼" w:date="2019-06-08T15:36:00Z">
            <w:trPr>
              <w:trHeight w:val="283"/>
            </w:trPr>
          </w:trPrChange>
        </w:trPr>
        <w:tc>
          <w:tcPr>
            <w:tcW w:w="5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981" w:author="郭 盼盼" w:date="2019-06-08T15:36:00Z">
              <w:tcPr>
                <w:tcW w:w="517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D02EEE0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1982" w:author="郭 盼盼" w:date="2019-06-08T15:36:00Z">
              <w:tcPr>
                <w:tcW w:w="864" w:type="pct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492B6E1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83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B7EB5B9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84" w:author="郭 盼盼" w:date="2019-06-08T15:36:00Z">
              <w:tcPr>
                <w:tcW w:w="86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70E47D5" w14:textId="77777777" w:rsidR="003C7AB8" w:rsidRPr="003F05BA" w:rsidRDefault="003C7AB8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F05B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对抗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1985" w:author="郭 盼盼" w:date="2019-06-08T15:36:00Z">
              <w:tcPr>
                <w:tcW w:w="189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9E6971C" w14:textId="5CF4EF2A" w:rsidR="003C7AB8" w:rsidRPr="003F05BA" w:rsidRDefault="003F05BA" w:rsidP="003C7AB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del w:id="1986" w:author="郭 盼盼" w:date="2019-06-08T15:36:00Z">
              <w:r w:rsidRPr="003F05BA">
                <w:rPr>
                  <w:rFonts w:ascii="等线" w:eastAsia="等线" w:hAnsi="等线" w:cs="宋体" w:hint="eastAsia"/>
                  <w:color w:val="000000"/>
                  <w:kern w:val="0"/>
                  <w:sz w:val="22"/>
                  <w:szCs w:val="22"/>
                </w:rPr>
                <w:delText>Confrontation</w:delText>
              </w:r>
            </w:del>
            <w:ins w:id="1987" w:author="郭 盼盼" w:date="2019-06-08T15:36:00Z">
              <w:r w:rsidR="003C7AB8" w:rsidRPr="00B90FB3">
                <w:t>CONFRONTATION</w:t>
              </w:r>
            </w:ins>
          </w:p>
        </w:tc>
      </w:tr>
    </w:tbl>
    <w:p w14:paraId="33344F61" w14:textId="53447632" w:rsidR="004E373E" w:rsidRDefault="004E373E" w:rsidP="004E373E">
      <w:pPr>
        <w:ind w:firstLine="480"/>
      </w:pPr>
    </w:p>
    <w:p w14:paraId="33344FA3" w14:textId="137C3C4F" w:rsidR="00520E70" w:rsidRDefault="009E5A5A" w:rsidP="00C112C3">
      <w:pPr>
        <w:pStyle w:val="2"/>
      </w:pPr>
      <w:bookmarkStart w:id="1988" w:name="_Toc10737963"/>
      <w:bookmarkStart w:id="1989" w:name="_Toc10471234"/>
      <w:r>
        <w:rPr>
          <w:rFonts w:hint="eastAsia"/>
        </w:rPr>
        <w:lastRenderedPageBreak/>
        <w:t>有害类型字典</w:t>
      </w:r>
      <w:r w:rsidR="00325116">
        <w:rPr>
          <w:rFonts w:hint="eastAsia"/>
        </w:rPr>
        <w:t>(</w:t>
      </w:r>
      <w:r w:rsidR="00325116">
        <w:t>Json)</w:t>
      </w:r>
      <w:bookmarkEnd w:id="1988"/>
      <w:bookmarkEnd w:id="1989"/>
    </w:p>
    <w:p w14:paraId="721E0F9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06482CD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"harm_type"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19ECA44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2667C4F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5FAF00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治疆政策类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6D7D36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10D6D92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1D54D3B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"5_9"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A4A7EE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其他相关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6F2331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449EB96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183C236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"5_9_1"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626DE9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维稳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C370FB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5762C1C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02B121D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606C55E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3728511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"5_1"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0BCC05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民族团结一家亲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42BBEA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1D3D8F2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5DA931B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"5_1_1"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EE4366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结亲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408FFB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7846DC9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5189167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132EF6D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0BC097B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"5_7"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689C3E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转移就业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E2DBFD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5C24D6F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0C58CA3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"5_8"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552175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对口援疆政策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95728E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1FC8B86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7258025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"5_6"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55EAE2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双语教育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C4BF36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58C552B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25040FD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"5_2"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7DFF27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访惠聚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565666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2E16F0A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411A67E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"5_2_1"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D117FE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访惠聚工作组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363CEF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    }</w:t>
      </w:r>
    </w:p>
    <w:p w14:paraId="770735E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6AAC329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6B1DA9F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6C0D494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"5_5"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4C13AF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社会面防控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400715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700925B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29F8DB2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"5_3"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AFB98B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去极端化政策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11E9DD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7E9B0B0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1D02693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"5_3_1"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08BA8B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去极端化政策建筑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8D45BB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55CFFA5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26C2AB3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152E239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2618E2F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"5_4"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3C8595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严打行动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818A4F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</w:t>
      </w:r>
    </w:p>
    <w:p w14:paraId="447C83D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]</w:t>
      </w:r>
    </w:p>
    <w:p w14:paraId="77D9FA0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},</w:t>
      </w:r>
    </w:p>
    <w:p w14:paraId="005B0B7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3FD2701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"10"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7225F1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其他类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CA6196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1B29FC9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34CBAA6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"10_4"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4544BA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低俗媚俗类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0E79F5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40D8734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4ACAED6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"10_4_1"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602E30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低俗言论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7CD915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444D76B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6AD1437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79153FE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3F40A86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"10_5"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E8A4A0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暴力血腥类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A46754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4C0E58B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5D6D831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"10_7"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D4A44A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新闻报道类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538587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4DA7987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3191CE8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"10_3"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1ACBFB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赌博诈骗类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B43FC4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},</w:t>
      </w:r>
    </w:p>
    <w:p w14:paraId="1A31914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7A9FED3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"10_9"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45C6AA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其他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874D63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454A1F3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479C862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"10_9_2"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AD2713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法轮功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64DFA8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089226E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69EB356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"10_9_1"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F6D515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风水论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FD6600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7E2EDC4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66C4C98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2673720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35EAE67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"10_6"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F982E3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教唆犯罪类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C3286D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196AE3A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34AC74C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"10_8"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709D55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侵犯个人权益类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F49F73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439D006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7925FF1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"10_2"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1B8A0C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淫秽色情类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2FCB06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130875E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469EE20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"10_2_1"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851DD3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色情言论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7A15DE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649D351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7E0ADE6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02037CA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5AD1B4C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"10_1"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A10691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涉警有害信息类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29D914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11DBCB9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381DC4B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"10_1_1"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9111D3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警察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09A944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55385F8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6EB6C80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</w:t>
      </w:r>
    </w:p>
    <w:p w14:paraId="75241DD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]</w:t>
      </w:r>
    </w:p>
    <w:p w14:paraId="0599999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},</w:t>
      </w:r>
    </w:p>
    <w:p w14:paraId="70A649F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36714CB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399189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涉领导人类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35057D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0C46421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7E628A0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55528C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涉其他领导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F0AEB4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70F011F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44ED825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"1_3_3"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6AE7FE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涉历任领导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F6D862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37C059B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693E894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"1_3_3_1"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F24A9A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努尔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·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白克力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5C8C5A9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0F7CD35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42C45AB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"1_3_3_17"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1D8FB7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王乐泉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7C33EE0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6F3F6EA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6F8564B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"1_3_3_19"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B75D58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王乐泉手绘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228CE75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1294E6D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7568192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"1_3_3_5"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599A13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毛泽东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61CBAAA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5D5EAE6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1456325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"1_3_3_21"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9D5E38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胡锦涛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2D87C86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4D1F0C8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3B2F6D7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"1_3_3_15"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587DF8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江泽民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_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青蛙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689606D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5E91620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0A6ADDB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"1_3_3_11"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0C9A02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江泽民手绘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1211179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34C2AA2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2B06CA7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"1_3_3_23"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E926D2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胡锦涛手绘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1272724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4B9699A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6B90AA2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"1_3_3_13"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7DC6CE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江泽民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_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猴子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4E4A2EA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0EEDD0D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54714C6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"1_3_3_7"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98BE64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毛泽东手绘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270DFEB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            },</w:t>
      </w:r>
    </w:p>
    <w:p w14:paraId="5EF2ADC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1F0123E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"1_3_3_3"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9CA22E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努尔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·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白克力手绘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2AA9487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3B4EBE1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56DEB08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"1_3_3_9"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825F0E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江泽民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2298601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4AAAD10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1621093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0C6BC53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1D78E1D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"1_3_2"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17BA97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涉现任自治区领导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020862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[]</w:t>
      </w:r>
    </w:p>
    <w:p w14:paraId="3AC77D2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12192C1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6ABD4FE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"1_3_1"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BAF8A8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涉现任中央领导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861C0D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[]</w:t>
      </w:r>
    </w:p>
    <w:p w14:paraId="7930F97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66DF048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14BD6EC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4250C4C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2F99EE5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F5A717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涉中央领导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BBF38C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41F2B2C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16C1D09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46B14B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其他相关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B0628E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765C659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51B1F76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"1_1_5_1"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36CB7A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习近平（无害）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6CCF6DD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6CB4E26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725FB1B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5C326B6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154F8D9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7F68EC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攻击领导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8D11ED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499A270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39D8257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"1_1_1_25"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4220B9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李克强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1924678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24A418D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465A649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"1_1_1_11"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4D20FA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俞正声手绘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59AF843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            },</w:t>
      </w:r>
    </w:p>
    <w:p w14:paraId="3D6FDFD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07EAF4E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"1_1_1_21"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BC110F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张高丽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18B39FA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3E019D8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5F05B45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"1_1_1_19"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8E4351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张德江手绘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65D571C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487A783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1D63CF0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"1_1_1_13"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909CD4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刘云山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281419A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262993E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241BFC8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"1_1_1_23"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0B2B6C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张高丽手绘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431BE3C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1FFE85E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0263369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"1_1_1_7"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331687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习近平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_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维尼熊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0981668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444692C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627A627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"1_1_1_31"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C205E9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王岐山手绘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50D9041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307EECA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1048A32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"1_1_1_17"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DA7A74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张德江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33C9D4D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60F6375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60B596D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"1_1_1_27"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16788B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李克强手绘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6BF4EEE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2E7E21F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37EA830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"1_1_1_5"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AB0C1F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习近平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_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熊猫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2A0ECDB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14F6D84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5CD3B36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"1_1_1_1"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0960BD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攻击领导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57515BB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6738A48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030C53C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"1_1_1_15"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AF64AB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刘云山手绘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259C1C8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70FF48A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0C93865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"1_1_1_9"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295EBD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俞正声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1C84381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            },</w:t>
      </w:r>
    </w:p>
    <w:p w14:paraId="1769C18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4F31F75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"1_1_1_29"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AEB81C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王岐山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47DE84B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3E9616A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1EEFEB0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"1_1_1_3"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517FD4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习近平手绘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345D4EB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7AA075F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78DBC37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21E610E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12227C8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0110DE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背景履历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94E56B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0D618C7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7257615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"1_1_3_1"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D3F115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主政经历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1789077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7EEFC69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4FA2FD8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3AE4059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58B6855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D26F3A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活动泄密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A5E810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[]</w:t>
      </w:r>
    </w:p>
    <w:p w14:paraId="66897D8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43A0970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02CEC73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1BDD42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社会关系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A82004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6852195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30A2B4D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"1_1_4_1"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D0133B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彭丽媛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622AAF0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1A888F0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03E30AC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"1_1_4_3"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8225AD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彭丽媛手绘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1903304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2A5F4B7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24DFC96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383D9FA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2F2378F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7EE4F37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305C5A7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2068EF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涉自治区领导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0A7ABD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2B78389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3E1FB86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"1_2_3"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1F1D5B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背景履历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5A1350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[]</w:t>
      </w:r>
    </w:p>
    <w:p w14:paraId="647B71E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6ECDA58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6252FFA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"1_2_4"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525C57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社会关系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5162BD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[]</w:t>
      </w:r>
    </w:p>
    <w:p w14:paraId="2E9DCD3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76D6DAE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2B997A0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"1_2_2"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9EC61B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活动泄密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C6CD81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[]</w:t>
      </w:r>
    </w:p>
    <w:p w14:paraId="36AB79F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6B730A1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3756FCE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"1_2_1"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F302C9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攻击领导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62A6E9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74E0C43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6DD4180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"1_2_1_5"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CAB425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雪克来提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·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扎克尔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511C4C6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45AB2A8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528BA8E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"1_2_1_3"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2DC802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陈全国手绘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702D8C9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1E778C0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6B44605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"1_2_1_1"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9306AA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陈全国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1178777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558CC2B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1415B05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"1_2_1_7"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F1A70E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雪克来提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·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扎克尔手绘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546A982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185BCD2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14DA723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1B5B828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20ABBF9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"1_2_5"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7E1434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其他相关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7DE71E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4BC3870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2720CE0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308D716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]</w:t>
      </w:r>
    </w:p>
    <w:p w14:paraId="3D4494D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},</w:t>
      </w:r>
    </w:p>
    <w:p w14:paraId="0B0E27A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3914636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"9"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E36143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社会民生类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BB1C1B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4D6082F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0A8DD5A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"9_5"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E4AA59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劳动就业类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0C03D1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39F5940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1D3C61C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"9_9"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07FE09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其他民意反应类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4D7DDC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58638B0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7DD9A22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"9_9_1"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12E696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社会生活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C8DF63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3D2BBAD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51AB33D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2FF10E0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4DB5237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"9_1"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91DCFF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卫生医疗类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7C0F54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508D780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5E41C3C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"9_2"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C01C94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工资福利类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B942E1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4EB82AA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0A481DE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"9_7"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BB028B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旅游事业类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015FF3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66ECD6E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26FDCB7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"9_3"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173706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教育事业类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4AB963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75AE15B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3283082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"9_4"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7DDC7A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社会保障类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241C7B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70983E4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1B991DF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"9_4_1"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C1FDC0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社保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D49F5E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296C741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40AD8A6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5CA2EC7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7156EF7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"9_6"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F2D9EB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住房问题类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42DCCE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6C19D91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36AAED4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"9_6_1"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65E6CA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住房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F7A252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0BF0C3C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2E947FF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},</w:t>
      </w:r>
    </w:p>
    <w:p w14:paraId="11FD0CA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33DC37A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"9_8"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250676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生态环境类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19B8A7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471B21D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76ECFFB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"9_8_1"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D1A8B3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环境污染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E5B62F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12F0A18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3471A55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</w:t>
      </w:r>
    </w:p>
    <w:p w14:paraId="06E1BB2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]</w:t>
      </w:r>
    </w:p>
    <w:p w14:paraId="1CD57CE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},</w:t>
      </w:r>
    </w:p>
    <w:p w14:paraId="452519B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3B59122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"6"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319EEE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涉疆案（事）件类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4EF0F7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123182F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107996F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"6_1"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3A26BA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涉疆案件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9080C2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34C6258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3099A5B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"6_1_5"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17683B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其他涉疆案件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AA7EC7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67270A5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5FC46A2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"6_1_5_1"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D29E72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其他涉疆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1B95ED2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61B8DD0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0C03E47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0C60159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5D29782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"6_1_1"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AF36DC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重大刑事案件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7C622B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572E704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2B96AE5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"6_1_4"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EABD35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疆外涉疆案件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0D79B3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5A6AEC1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52F111E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"6_1_3"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5482D4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涉疆经济案件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CFCA66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4389639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08BE4FF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"6_1_2"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80F058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民事纠纷案件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35418D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0C4988D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7C132AF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},</w:t>
      </w:r>
    </w:p>
    <w:p w14:paraId="066452E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51CCFD1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"6_3"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017779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其他相关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F54845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48661AA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10196E1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"6_3_2"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AA0E74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两面人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9D686B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45FAB2C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3DA8909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"6_3_1"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6C0FCE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新疆公安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4B3EFC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7602A3C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5E51ADC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7E84BD2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455A5A4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"6_2"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64694F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涉疆事件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CCC7CA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5BD7C93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00504BE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"6_2_4"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37CCAD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执法冲突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57E5F7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5C222E4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26563AE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"6_2_5"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51E72F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地域歧视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C2DD07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54A3316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13AC3EC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"6_2_5_1"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1F013E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地域歧视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0238820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4CE1ED3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1256FFB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2E9C4BE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3D18702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"6_2_6"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D943BF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其他敏感事件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ACDA03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6D873E7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7873F36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"6_2_2"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34EB69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社会纠纷事件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DBF09B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34E52D1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56FFA33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"6_2_3"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826843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翻炒旧闻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8AA69F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6CB0604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456B6AE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"6_2_1"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4F1D0C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群体性事件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BE425F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4A92026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5E72D25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"6_2_1_1"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5FBC11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安检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562BBB1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66B5477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538429A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103DC73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2D0FD4D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</w:t>
      </w:r>
    </w:p>
    <w:p w14:paraId="5364B90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]</w:t>
      </w:r>
    </w:p>
    <w:p w14:paraId="5A1B56F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},</w:t>
      </w:r>
    </w:p>
    <w:p w14:paraId="65E3897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651D3DE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"8"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DDC65B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组织人事类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B36EA0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04BE0D5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0A130FB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"8_1"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84D8C2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组织机构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207B83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2D3331A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2005CB7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"8_4"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95A386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检举揭发类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53230B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6183B4E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14BF9BE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"8_4_1"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5CD615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举报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31BE75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608729A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3C54FFB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23E24A5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3B4A12E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"8_3"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3C38C4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官员违规违纪违法类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FE90BE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4A7B93A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01DB967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"8_2"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027A97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领导职务调整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C9E404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</w:t>
      </w:r>
    </w:p>
    <w:p w14:paraId="0E15F90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]</w:t>
      </w:r>
    </w:p>
    <w:p w14:paraId="7BFE813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},</w:t>
      </w:r>
    </w:p>
    <w:p w14:paraId="6DAF08D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6EF4255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74A05E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涉党政军类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DD038E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1824615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46B73BD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E8097C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涉政信息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64A945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162A981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7B1A72B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"2_2_2"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0AEC83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发展历史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C42DC3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7C05F5D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0BB592E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"2_2_2_1"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FD242C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发展历史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5058740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6C672E8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4D715EB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114B729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1678CC9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"2_2_1"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34DE21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体制机制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DE6BA3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278366A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7705690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"2_2_1_1"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59C493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中国特色社会主义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77B21BB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06DF5AE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41AE6A8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5B3A133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5DFEF73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"2_2_4"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95F16E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国家机密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FFF7E6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37A11C5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3ACA322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"2_2_5"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9F3644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形象荣誉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95BBF2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1FC12BA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50B3D85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"2_2_5_1"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E7F706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攻击政府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1A08D1E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5F6854C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4088CD9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5B44641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69C0835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"2_2_3"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97BC1A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政策措施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BBFFE3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4F88CE8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4E67507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"2_2_3_1"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C865C5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政策措施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799051A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3099B01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13061BC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6C6499E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6A7203D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330B55B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54E3D67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3A7B20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其他相关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364A63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174A056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0DBEA78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"2_4_2"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62C93D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港澳台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731989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24B7DD1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3CAA1F2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"2_4_1"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57962B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涉外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CCE1BD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0A0EFAE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7BBB08E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5151D2E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4B15806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2EAB82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涉党信息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1A7320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1637983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6DD7C6C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"2_1_1"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9F2AF9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发展历史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E471D4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493B1C7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7BBEC0E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"2_1_1_2"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FFABA4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攻击共产党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30C817C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0744B75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723A1EC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"2_1_1_1"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ABABB0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发展历史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28A5475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67ADD77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1330302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3AB2F61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7E96DE1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"2_1_3"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CD2F21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路线方针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39F5A1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5350F60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63FC6A0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"2_1_2"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57C5A7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理论思想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EA6A15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0987EC2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3E7B8FE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"2_1_2_1"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54B59F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中国梦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56C65D0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12EB8D4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71982F1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"2_1_2_2"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654669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十九大精神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1EEFAC6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6BB5E2A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3BC413F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6C3E4CF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2D1C351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"2_1_4"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E2E842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各项制度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990DE9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55B7AAC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021EA9E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6D6892B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5FD1CFE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F22864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涉军信息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A86EB3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64FACCD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0491138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"2_3_5"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CA5BC3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军队历史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D33467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032399C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07CE360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"2_3_1"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CFAF41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军事机密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272455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44DB4AB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2BCE2A3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"2_3_3"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F35803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军队形象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285168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26BDEA4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5ED13FD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"2_3_3_1"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C8C099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涉军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43585C1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2FD2AD3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404BC0F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3535AC9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672B5B9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"2_3_4"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566CE2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军民关系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3FED35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71FF1E3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63368A0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"2_3_2"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E5B1AE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退伍军人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8248F6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3D9F0B3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197DDC7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</w:t>
      </w:r>
    </w:p>
    <w:p w14:paraId="0C7F0CB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]</w:t>
      </w:r>
    </w:p>
    <w:p w14:paraId="011748E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},</w:t>
      </w:r>
    </w:p>
    <w:p w14:paraId="7555AFB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734411B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"7"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567C0D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公共安全类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85DD69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52FE3A9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7E19B31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"7_6"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AF8D1E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食品安全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6993C4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6FAAFDF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0DDE866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"7_6_1"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CD655B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食品安全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5A3077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4A629D6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443E2AB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1FF9EA0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5193DAD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"7_3"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03E80A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信息安全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8DB7D9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476EA0D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7A1C2EE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"7_4"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640C1A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灾害类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D527DF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00B6183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64CC8A8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"7_4_1"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5EBBAA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自然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F6595C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472EE03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6C5C3BF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"7_4_2"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974CC4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人为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0CE2C3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0082309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1D8DD93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65D2A3D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5CE59CD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"7_2"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FBF62D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网络安全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C4081F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71C5C34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4AE26F7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"7_1"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BDBD47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安全生产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B72D31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2F17F42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44FDCF2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"7_1_1"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800452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安全生产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D6B034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2D688CA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1EE9042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6C509D4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6BADF86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"7_7"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C1FFC1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其他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215A78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53C915A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64515EB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"7_7_2"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0AAAC2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意外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E9A432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0F1029B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7A1CD11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"7_7_1"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E8ED62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集会示威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8BB160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    }</w:t>
      </w:r>
    </w:p>
    <w:p w14:paraId="0C49AFD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01EA962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1F8F3CF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5522D80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"7_5"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4C65E8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交通安全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925670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6AEDD59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412843E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"7_5_2"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0C2799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违规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FBF934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[]</w:t>
      </w:r>
    </w:p>
    <w:p w14:paraId="738233E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650E23C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6A7F2A5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"7_5_1"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B88030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事故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BE9F37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792D419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583939C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</w:t>
      </w:r>
    </w:p>
    <w:p w14:paraId="2669987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]</w:t>
      </w:r>
    </w:p>
    <w:p w14:paraId="3C0B415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},</w:t>
      </w:r>
    </w:p>
    <w:p w14:paraId="16D7336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58DAB24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8F5534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民族宗教类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688F20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5EBA06E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21A8B32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FECA43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宗教极端信息类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464F12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7F83515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6BD41B9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"4_5_2"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334726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FF0000"/>
          <w:kern w:val="0"/>
          <w:sz w:val="21"/>
          <w:szCs w:val="21"/>
        </w:rPr>
        <w:t>\"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圣战</w:t>
      </w:r>
      <w:r w:rsidRPr="00325116">
        <w:rPr>
          <w:rFonts w:ascii="Consolas" w:eastAsia="宋体" w:hAnsi="Consolas" w:cs="宋体"/>
          <w:color w:val="FF0000"/>
          <w:kern w:val="0"/>
          <w:sz w:val="21"/>
          <w:szCs w:val="21"/>
        </w:rPr>
        <w:t>\"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迁徙论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E16034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3D88B28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4035C8E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"4_5_5"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A69E47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宗教狂热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B6DB3A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3A92813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2172CEC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"4_5_4"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C74696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FF0000"/>
          <w:kern w:val="0"/>
          <w:sz w:val="21"/>
          <w:szCs w:val="21"/>
        </w:rPr>
        <w:t>\"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火狱论</w:t>
      </w:r>
      <w:r w:rsidRPr="00325116">
        <w:rPr>
          <w:rFonts w:ascii="Consolas" w:eastAsia="宋体" w:hAnsi="Consolas" w:cs="宋体"/>
          <w:color w:val="FF0000"/>
          <w:kern w:val="0"/>
          <w:sz w:val="21"/>
          <w:szCs w:val="21"/>
        </w:rPr>
        <w:t>\"\"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地狱说</w:t>
      </w:r>
      <w:r w:rsidRPr="00325116">
        <w:rPr>
          <w:rFonts w:ascii="Consolas" w:eastAsia="宋体" w:hAnsi="Consolas" w:cs="宋体"/>
          <w:color w:val="FF0000"/>
          <w:kern w:val="0"/>
          <w:sz w:val="21"/>
          <w:szCs w:val="21"/>
        </w:rPr>
        <w:t>\"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8FDB4C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280DB80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315A783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"4_5_4_1"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6C2468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火狱地狱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161932A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5FB97A7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699B6DA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"4_5_4_3"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ACBBF9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火狱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45820F1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2989121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        ]</w:t>
      </w:r>
    </w:p>
    <w:p w14:paraId="0A889D9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361215B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6ED7532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"4_5_3"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59F262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教大于法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586F47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355E4F3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7E11580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"4_5_1"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A6AF21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原教旨主义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3D6256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79660AE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5ABC3C9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"4_5_1_5"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26C76F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穿戴留男大胡子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161DD2D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112DDFB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27EC520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"4_5_1_3"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013117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穿戴留女露脸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6691A39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7C3D11B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4DDDBF7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"4_5_1_1"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F065F2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穿戴留女不露脸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427CC30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4753441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606881B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2446503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3880CB1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3FFBFB2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40DF2A8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C6EBC8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涉民族敏感信息类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F43782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6A66878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7A6B1C5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"4_1_5"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A2A1F1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民族关系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CF6F90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69BCC61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0A07D81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"4_1_5_1"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9FAAB1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民族关系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5083B54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67CD552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4B48B18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3ECE70C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10C8CCF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"4_1_1"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26B2D2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攻击辱骂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4B0888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6371E4C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2362994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"4_1_1_1"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8A03E9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攻击穆斯林伊斯兰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568D3CD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0363906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        ]</w:t>
      </w:r>
    </w:p>
    <w:p w14:paraId="1DA7447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34F95D0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5D735F7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"4_1_3"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E22245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历史文化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ED9A5E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2EBD750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353EF0F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"4_1_4"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AB0389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风俗习惯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578879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5BF5D02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003EE8B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"4_1_2"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871B28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民族政策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CDBCCC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674BB25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5E04BBA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"4_1_2_1"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6A09E2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民族政策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0AE05B3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5C18426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29B7E85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0F5A498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15C3585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022015F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23F64AF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AA7AB9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非法宗教类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D6ED55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2FFB2C6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51E2E49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868AD7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非法传播宗教用品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2D410B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0C93005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7E80259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52E65C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非法传播宗教出版物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004247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29F6DB0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7E3D0BB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6F7F8A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宣扬邪教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209D6F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7E89589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76195B9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5DAD67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未成年人信教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76278C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17BF890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29F9011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"4_4_2_17"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0AC0C5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姿势看书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7361A9B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04B98C7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5D4F15D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"4_4_2_7"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E0593B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姿势拂面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7700158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59463A7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763E25C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"4_4_2_13"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93BF36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姿势面贴地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1BF55B3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2EB8E13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05A4B01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"4_4_2_5"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A04CD5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姿势跪静思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4546015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29ADF05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10EA515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"4_4_2_11"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83F234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姿势跪拂面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7938A51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0D21745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5777F3B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"4_4_2_3"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FCD4E0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姿势站静思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723661B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2B5086A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4B4A52D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"4_4_2_9"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D59C9D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姿势站拂面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78A129F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59D432D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3CAE2B0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"4_4_2_1"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0B69B9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教授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_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姿势弯腰静思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787BD21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413774D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078AB2E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"4_4_2_15"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EFEFED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姿势服饰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4784838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41B5EB9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7B1CDA9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1CFBF7E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09613EC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2B2B33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非法传教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C92D53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3809B54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677B738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"4_4_1_5"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60ADD2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姿势跪静思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69D1F67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36E9AF1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3DEDE59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"4_4_1_11"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A8E619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姿势跪拂面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7343E35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0E75142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3C93527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"4_4_1_1"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ACF9CC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宣扬宗教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(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弯腰静思正）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09BF9B8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16BE33E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            {</w:t>
      </w:r>
    </w:p>
    <w:p w14:paraId="19DAF98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"4_4_1_15"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0A4194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姿势服饰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326B3D3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57195C0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02ED2C9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"4_4_1_17"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FD5429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姿势看书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1367DC7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1280C02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70578D1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"4_4_1_13"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9CCF37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姿势面贴地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76A5E28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54F0CA0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34847A1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"4_4_1_21"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94C999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建筑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6AAE5DB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3E4E70C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624A463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"4_4_1_7"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674420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姿势拂面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4515300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58DF51B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0A4E613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"4_4_1_9"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BF3B03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姿势站拂面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4EBB8A1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0BAD6E0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1763861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"4_4_1_3"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01C285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姿势站静思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3344D22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723FB4C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11072B7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"4_4_1_19"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B1BEAD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卡通类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590C4BA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47BF764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17293A2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23A8415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08DF33F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75D88B2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0F5E3E0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D7DEEC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涉宗教敏感信息类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33F160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363CBF1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537AD5A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"4_3_1"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A643A4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宗教政策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21C3C8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704B3AF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1121345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"4_3_1_1"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1E128E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宗教政策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75EAC3B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4A640EB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        ]</w:t>
      </w:r>
    </w:p>
    <w:p w14:paraId="7B9643D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4EB5B7D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2C5AB56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"4_3_4"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EEE2BC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宗教人士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2113DD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6A7E39D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077D098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"4_3_6"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2E3618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清真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“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泛化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”"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821379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3D5E2A2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608481B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"4_3_6_1"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6706DD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泛清真化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3232CBB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61BCFF1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2A92311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45728AF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5648E08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"4_3_2"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4DA252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宗教活动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FD05D5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779B10A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12DABC5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"4_3_2_1"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C78688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阿訇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624F578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18DE281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1DB3F35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1B8AF7F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3D56C04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"4_3_5"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41A401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宗教场所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E18F72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5ECECD1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3E9DD19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"4_3_3"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77EE54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宗教教义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A2E909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176DA26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63FB65E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3E81937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0C02B3F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EBFCB7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涉民族分裂信息类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EEEB82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271AA08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438D537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"4_2_1"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FC75F0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"“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疆独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”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历史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E94AFB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6925A6B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647AA7C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"4_2_2"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082840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分裂组织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A11115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3BD2DA9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    {</w:t>
      </w:r>
    </w:p>
    <w:p w14:paraId="2317F41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"4_2_4"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8FB38F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反动标识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8C65C0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3CC5B77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081BFCD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"4_2_4_1"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4BE945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反动标识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0E4D090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3C60E37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6C03C28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674A442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272666D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"4_2_5"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744F11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分裂言论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AE10FA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2721C0B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54EB513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"4_2_5_1"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298C82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疆独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1A42AFE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0B63B5F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0B48BEA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00C6615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5591E0B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"4_2_6"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8667B3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争议事件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E929F4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09F5A25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2F61AFF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"4_2_6_1"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1A8275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丑化军警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3AFB011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4A649A5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1081685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4F8D046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6FEE0C9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"4_2_3"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A654F9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分裂分子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BAB858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3E2DBFC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7C229F7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"4_2_3_1"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74D5DB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分裂分子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4E11377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058A492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2524D3A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10D884E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5D6EBC6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"4_2_8"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C3F71C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境外敌对势力干预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8FC7A0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78E2CBF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2FB89A8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"4_2_7"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80C086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思想渗透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0AC14F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44AD19A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]</w:t>
      </w:r>
    </w:p>
    <w:p w14:paraId="3FBCFD6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</w:t>
      </w:r>
    </w:p>
    <w:p w14:paraId="5052DA1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]</w:t>
      </w:r>
    </w:p>
    <w:p w14:paraId="1585BDF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},</w:t>
      </w:r>
    </w:p>
    <w:p w14:paraId="46D547C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{</w:t>
      </w:r>
    </w:p>
    <w:p w14:paraId="7F2F8D1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E445F2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涉爆涉恐类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002629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768DCA8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38A0287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33D292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境内暴恐信息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C5FD74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53D2245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3FC9193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"3_2_4"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0DA07C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教授技巧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7688C1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30D26C4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13909C3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"3_2_4_1"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DC4A05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教授技巧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6B48580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51664C1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5C816A0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6BCCF19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305E364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9543F3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暴恐思想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009240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19B6EEB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19F1A13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"3_2_6"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5C2FC5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情报信息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4589B3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564814A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264D2BE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"3_2_8"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99AF41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认可美化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893241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4FDD863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0072B45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B7E191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暴力恐怖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F95883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669834E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7833146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"3_2_2_9"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AA1B47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人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_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集会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089604F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7E4849B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3642071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"3_2_2_3"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E15F98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人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_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武器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4C13A96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2955E48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5F2DC7C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"3_2_2_17"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A56970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旗帜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66ECD10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261C633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2A182FF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"3_2_2_15"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CF50CE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文字硬币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5FFC71D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72A7942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21EC6B1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"3_2_2_21"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5D5758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爆炸烟雾火光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690A6E8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503FB4A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3702ECB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"3_2_2_1"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6403E9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人手势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69ACED7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2A1F795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147F3A3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"3_2_2_19"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FE9965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武器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6F3873B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63BB5E9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2628822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"3_2_2_13"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B14D31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废墟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68F35F3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5B999C6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2F12BF5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"3_2_2_5"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D4339D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人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_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汽车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170F6AD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458188E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156DC98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"3_2_2_7"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FD82D8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人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_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血腥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13589CA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497F1E2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2CB52D7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"3_2_2_22"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D9EF46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疆外暴恐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1612945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61D0C82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219B937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"3_2_2_11"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8758D3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地图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00B6F49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05D1D92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5E84DC5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2A06419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4D0F371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"3_2_7"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BC1432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重点人员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039E1D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6799070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74AFC4A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6171E9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煽宣袭击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FFD796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0A27F3A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    {</w:t>
      </w:r>
    </w:p>
    <w:p w14:paraId="39BB628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"3_2_5"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4C091F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鼓动迁徙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AAD7DC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7CBF70E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575BCC9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77C4F2B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599FDD8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65023A8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涉疆暴恐事件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18BB5D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07CAE0E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0D23C15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"3_1_2"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FBBCC0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违规发布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28F7B6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657D8A6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1C33CB3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"3_1_1"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A08CEF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旧事翻炒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EF95BA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0F3D37A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3A8C1D4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"3_1_1_2"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C4B844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疆内事件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681DA78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},</w:t>
      </w:r>
    </w:p>
    <w:p w14:paraId="54B1A25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3DACCBF3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"3_1_1_1"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91910E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七五事件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41AA4FC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3DC3415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06AD608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445BB81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0DB1F69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"3_1_3"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F4CD29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擅自发布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4137FAB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1B9A351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05F3A1C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6E93054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193E131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D6E355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网上勾联渠道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8010CF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2B5C43B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0D9E9C5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"3_3_1"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8E0C62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即时通信工具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21E3BA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5CE44B9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3D33CCD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"3_3_3"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746832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可视网站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721BB8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2424979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2AD767E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"3_3_2"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24B8B9D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"VPN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翻墙工具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DBD5EAA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44E5947F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{</w:t>
      </w:r>
    </w:p>
    <w:p w14:paraId="367EA5D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"3_3_2_1"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33AC79C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外网相关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</w:p>
    <w:p w14:paraId="7AC79C61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    }</w:t>
      </w:r>
    </w:p>
    <w:p w14:paraId="56C7291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]</w:t>
      </w:r>
    </w:p>
    <w:p w14:paraId="317FB73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0BA46F6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3E51B12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},</w:t>
      </w:r>
    </w:p>
    <w:p w14:paraId="5F05377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{</w:t>
      </w:r>
    </w:p>
    <w:p w14:paraId="662DF9CB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"3_4"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CD4BC9D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境外暴恐动向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8547AA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"children"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: [</w:t>
      </w:r>
    </w:p>
    <w:p w14:paraId="3BF2F5B2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72C8860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"3_4_1"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1C9B42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航班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20FE880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},</w:t>
      </w:r>
    </w:p>
    <w:p w14:paraId="375724CE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{</w:t>
      </w:r>
    </w:p>
    <w:p w14:paraId="252BD66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"value"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"3_4_2"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1DCDA0B6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    </w:t>
      </w:r>
      <w:r w:rsidRPr="00325116">
        <w:rPr>
          <w:rFonts w:ascii="Consolas" w:eastAsia="宋体" w:hAnsi="Consolas" w:cs="宋体"/>
          <w:color w:val="0451A5"/>
          <w:kern w:val="0"/>
          <w:sz w:val="21"/>
          <w:szCs w:val="21"/>
        </w:rPr>
        <w:t>"label"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: 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境外暴恐事件</w:t>
      </w:r>
      <w:r w:rsidRPr="0032511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749B37C9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    }</w:t>
      </w:r>
    </w:p>
    <w:p w14:paraId="01B819C7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    ]</w:t>
      </w:r>
    </w:p>
    <w:p w14:paraId="0EC18F3C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    }</w:t>
      </w:r>
    </w:p>
    <w:p w14:paraId="32A09D28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    ]</w:t>
      </w:r>
    </w:p>
    <w:p w14:paraId="56B9E66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    }</w:t>
      </w:r>
    </w:p>
    <w:p w14:paraId="34C86285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   ]</w:t>
      </w:r>
    </w:p>
    <w:p w14:paraId="06785A24" w14:textId="77777777" w:rsidR="00325116" w:rsidRPr="00325116" w:rsidRDefault="00325116" w:rsidP="00325116">
      <w:pPr>
        <w:widowControl/>
        <w:shd w:val="clear" w:color="auto" w:fill="FFFFFF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32511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7E213B00" w14:textId="77777777" w:rsidR="00325116" w:rsidRPr="00325116" w:rsidRDefault="00325116" w:rsidP="00325116">
      <w:pPr>
        <w:ind w:firstLine="480"/>
      </w:pPr>
    </w:p>
    <w:sectPr w:rsidR="00325116" w:rsidRPr="0032511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pgSz w:w="11907" w:h="16840"/>
      <w:pgMar w:top="1440" w:right="1797" w:bottom="1440" w:left="1797" w:header="851" w:footer="851" w:gutter="0"/>
      <w:pgNumType w:start="1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0">
      <wne:acd wne:acdName="acd0"/>
    </wne:keymap>
    <wne:keymap wne:kcmPrimary="0634">
      <wne:acd wne:acdName="acd1"/>
    </wne:keymap>
    <wne:keymap wne:kcmPrimary="0635">
      <wne:acd wne:acdName="acd2"/>
    </wne:keymap>
    <wne:keymap wne:kcmPrimary="0636">
      <wne:acd wne:acdName="acd3"/>
    </wne:keymap>
    <wne:keymap wne:kcmPrimary="0637">
      <wne:acd wne:acdName="acd4"/>
    </wne:keymap>
    <wne:keymap wne:kcmPrimary="0638">
      <wne:acd wne:acdName="acd5"/>
    </wne:keymap>
    <wne:keymap wne:kcmPrimary="0639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DNkblwOl8DjIVRuVs=" wne:acdName="acd0" wne:fciIndexBasedOn="0065"/>
    <wne:acd wne:argValue="AgAHaJiYIAA0ACwACP/bVqd+B2iYmAn/" wne:acdName="acd1" wne:fciIndexBasedOn="0065"/>
    <wne:acd wne:argValue="AgAHaJiYIAA1ACwACP+UTqd+B2iYmAn/" wne:acdName="acd2" wne:fciIndexBasedOn="0065"/>
    <wne:acd wne:argValue="AgAHaJiYIAA2ACwACP9tUad+B2iYmAn/" wne:acdName="acd3" wne:fciIndexBasedOn="0065"/>
    <wne:acd wne:argValue="AgBja4dlB2iYmA==" wne:acdName="acd4" wne:fciIndexBasedOn="0065"/>
    <wne:acd wne:argValue="AgD+VmiImJjobDdoD18=" wne:acdName="acd5" wne:fciIndexBasedOn="0065"/>
    <wne:acd wne:argValue="AQAAAAAA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007A2" w14:textId="77777777" w:rsidR="00F9441E" w:rsidRDefault="00F9441E">
      <w:pPr>
        <w:spacing w:line="240" w:lineRule="auto"/>
        <w:ind w:firstLine="480"/>
      </w:pPr>
      <w:r>
        <w:separator/>
      </w:r>
    </w:p>
  </w:endnote>
  <w:endnote w:type="continuationSeparator" w:id="0">
    <w:p w14:paraId="2F865803" w14:textId="77777777" w:rsidR="00F9441E" w:rsidRDefault="00F9441E">
      <w:pPr>
        <w:spacing w:line="240" w:lineRule="auto"/>
        <w:ind w:firstLine="480"/>
      </w:pPr>
      <w:r>
        <w:continuationSeparator/>
      </w:r>
    </w:p>
  </w:endnote>
  <w:endnote w:type="continuationNotice" w:id="1">
    <w:p w14:paraId="0C3C789E" w14:textId="77777777" w:rsidR="00F9441E" w:rsidRDefault="00F9441E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AC" w14:textId="77777777" w:rsidR="003C7AB8" w:rsidRDefault="003C7AB8">
    <w:pPr>
      <w:pStyle w:val="af6"/>
      <w:framePr w:wrap="around" w:vAnchor="text" w:hAnchor="margin" w:xAlign="right" w:y="1"/>
      <w:ind w:left="240" w:right="240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14:paraId="33344FAD" w14:textId="77777777" w:rsidR="003C7AB8" w:rsidRDefault="003C7AB8">
    <w:pPr>
      <w:pStyle w:val="af6"/>
      <w:ind w:left="240" w:right="24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C1" w14:textId="77777777" w:rsidR="003C7AB8" w:rsidRDefault="003C7AB8">
    <w:pPr>
      <w:pStyle w:val="af6"/>
      <w:pBdr>
        <w:top w:val="single" w:sz="4" w:space="1" w:color="auto"/>
      </w:pBdr>
      <w:tabs>
        <w:tab w:val="clear" w:pos="4153"/>
        <w:tab w:val="clear" w:pos="8306"/>
        <w:tab w:val="center" w:pos="0"/>
        <w:tab w:val="left" w:pos="2790"/>
      </w:tabs>
      <w:ind w:left="1" w:hanging="1"/>
      <w:rPr>
        <w:rFonts w:ascii="仿宋" w:eastAsia="仿宋" w:hAnsi="仿宋"/>
      </w:rPr>
    </w:pPr>
    <w:r>
      <w:rPr>
        <w:noProof/>
      </w:rPr>
      <w:drawing>
        <wp:anchor distT="0" distB="0" distL="114300" distR="114300" simplePos="0" relativeHeight="251652096" behindDoc="0" locked="0" layoutInCell="1" allowOverlap="1" wp14:anchorId="33344FDB" wp14:editId="33344FDC">
          <wp:simplePos x="0" y="0"/>
          <wp:positionH relativeFrom="margin">
            <wp:posOffset>4362450</wp:posOffset>
          </wp:positionH>
          <wp:positionV relativeFrom="paragraph">
            <wp:posOffset>27940</wp:posOffset>
          </wp:positionV>
          <wp:extent cx="927100" cy="258445"/>
          <wp:effectExtent l="0" t="0" r="0" b="0"/>
          <wp:wrapNone/>
          <wp:docPr id="95" name="图片 95" descr="超大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5" descr="超大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7100" cy="258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仿宋" w:eastAsia="仿宋" w:hAnsi="仿宋" w:hint="eastAsia"/>
      </w:rPr>
      <w:t>第</w:t>
    </w:r>
    <w:r>
      <w:rPr>
        <w:rFonts w:ascii="仿宋" w:eastAsia="仿宋" w:hAnsi="仿宋"/>
      </w:rPr>
      <w:fldChar w:fldCharType="begin"/>
    </w:r>
    <w:r>
      <w:rPr>
        <w:rFonts w:ascii="仿宋" w:eastAsia="仿宋" w:hAnsi="仿宋"/>
      </w:rPr>
      <w:instrText xml:space="preserve"> PAGE   \* MERGEFORMAT </w:instrText>
    </w:r>
    <w:r>
      <w:rPr>
        <w:rFonts w:ascii="仿宋" w:eastAsia="仿宋" w:hAnsi="仿宋"/>
      </w:rPr>
      <w:fldChar w:fldCharType="separate"/>
    </w:r>
    <w:r>
      <w:rPr>
        <w:rFonts w:ascii="仿宋" w:eastAsia="仿宋" w:hAnsi="仿宋"/>
        <w:lang w:val="zh-CN"/>
      </w:rPr>
      <w:t>12</w:t>
    </w:r>
    <w:r>
      <w:rPr>
        <w:rFonts w:ascii="仿宋" w:eastAsia="仿宋" w:hAnsi="仿宋"/>
        <w:lang w:val="zh-CN"/>
      </w:rPr>
      <w:fldChar w:fldCharType="end"/>
    </w:r>
    <w:r>
      <w:rPr>
        <w:rFonts w:ascii="仿宋" w:eastAsia="仿宋" w:hAnsi="仿宋" w:hint="eastAsia"/>
      </w:rPr>
      <w:t>页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C2" w14:textId="77777777" w:rsidR="003C7AB8" w:rsidRDefault="003C7AB8">
    <w:pPr>
      <w:pStyle w:val="af6"/>
      <w:pBdr>
        <w:top w:val="single" w:sz="4" w:space="1" w:color="auto"/>
      </w:pBdr>
      <w:ind w:firstLine="1"/>
      <w:jc w:val="right"/>
      <w:rPr>
        <w:rFonts w:ascii="仿宋" w:eastAsia="仿宋" w:hAnsi="仿宋"/>
      </w:rPr>
    </w:pPr>
    <w:r>
      <w:rPr>
        <w:noProof/>
      </w:rPr>
      <w:drawing>
        <wp:anchor distT="0" distB="0" distL="114300" distR="114300" simplePos="0" relativeHeight="251651072" behindDoc="0" locked="0" layoutInCell="1" allowOverlap="1" wp14:anchorId="33344FDD" wp14:editId="33344FDE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927100" cy="258445"/>
          <wp:effectExtent l="0" t="0" r="0" b="0"/>
          <wp:wrapNone/>
          <wp:docPr id="94" name="图片 94" descr="超大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4" descr="超大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7100" cy="258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仿宋" w:eastAsia="仿宋" w:hAnsi="仿宋" w:hint="eastAsia"/>
      </w:rPr>
      <w:t>第</w:t>
    </w:r>
    <w:r>
      <w:rPr>
        <w:rFonts w:ascii="仿宋" w:eastAsia="仿宋" w:hAnsi="仿宋"/>
      </w:rPr>
      <w:fldChar w:fldCharType="begin"/>
    </w:r>
    <w:r>
      <w:rPr>
        <w:rFonts w:ascii="仿宋" w:eastAsia="仿宋" w:hAnsi="仿宋"/>
      </w:rPr>
      <w:instrText xml:space="preserve"> PAGE   \* MERGEFORMAT </w:instrText>
    </w:r>
    <w:r>
      <w:rPr>
        <w:rFonts w:ascii="仿宋" w:eastAsia="仿宋" w:hAnsi="仿宋"/>
      </w:rPr>
      <w:fldChar w:fldCharType="separate"/>
    </w:r>
    <w:r>
      <w:rPr>
        <w:rFonts w:ascii="仿宋" w:eastAsia="仿宋" w:hAnsi="仿宋"/>
        <w:lang w:val="zh-CN"/>
      </w:rPr>
      <w:t>13</w:t>
    </w:r>
    <w:r>
      <w:rPr>
        <w:rFonts w:ascii="仿宋" w:eastAsia="仿宋" w:hAnsi="仿宋"/>
        <w:lang w:val="zh-CN"/>
      </w:rPr>
      <w:fldChar w:fldCharType="end"/>
    </w:r>
    <w:r>
      <w:rPr>
        <w:rFonts w:ascii="仿宋" w:eastAsia="仿宋" w:hAnsi="仿宋"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AE" w14:textId="77777777" w:rsidR="003C7AB8" w:rsidRDefault="003C7AB8">
    <w:pPr>
      <w:pStyle w:val="af6"/>
      <w:ind w:left="240" w:right="24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024" behindDoc="0" locked="0" layoutInCell="0" allowOverlap="1" wp14:anchorId="33344FC8" wp14:editId="33344FC9">
              <wp:simplePos x="0" y="0"/>
              <wp:positionH relativeFrom="column">
                <wp:posOffset>0</wp:posOffset>
              </wp:positionH>
              <wp:positionV relativeFrom="paragraph">
                <wp:posOffset>88265</wp:posOffset>
              </wp:positionV>
              <wp:extent cx="5257800" cy="0"/>
              <wp:effectExtent l="19050" t="21590" r="19050" b="26035"/>
              <wp:wrapNone/>
              <wp:docPr id="3" name="直线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5D235" id="直线 1" o:spid="_x0000_s1026" style="position:absolute;left:0;text-align:lef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5pt" to="41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" o:allowincell="f" strokeweight="3pt">
              <v:stroke linestyle="thinThin"/>
            </v:line>
          </w:pict>
        </mc:Fallback>
      </mc:AlternateContent>
    </w:r>
  </w:p>
  <w:p w14:paraId="33344FAF" w14:textId="77777777" w:rsidR="003C7AB8" w:rsidRDefault="003C7AB8">
    <w:pPr>
      <w:pStyle w:val="af6"/>
      <w:ind w:left="240" w:right="240"/>
    </w:pPr>
    <w:r>
      <w:rPr>
        <w:rFonts w:hint="eastAsia"/>
      </w:rPr>
      <w:t>中科软科技股份有限公司</w:t>
    </w:r>
    <w:r>
      <w:rPr>
        <w:rFonts w:hint="eastAsia"/>
      </w:rPr>
      <w:t xml:space="preserve">                                                               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B1" w14:textId="77777777" w:rsidR="003C7AB8" w:rsidRDefault="003C7AB8">
    <w:pPr>
      <w:pStyle w:val="af6"/>
      <w:ind w:left="240" w:right="24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B4" w14:textId="77777777" w:rsidR="003C7AB8" w:rsidRDefault="003C7AB8">
    <w:pPr>
      <w:pStyle w:val="af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B5" w14:textId="77777777" w:rsidR="003C7AB8" w:rsidRDefault="003C7AB8">
    <w:pPr>
      <w:ind w:left="240" w:right="240" w:firstLine="48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B7" w14:textId="77777777" w:rsidR="003C7AB8" w:rsidRDefault="003C7AB8">
    <w:pPr>
      <w:pStyle w:val="af6"/>
      <w:ind w:left="240" w:right="240" w:firstLine="480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</w:t>
    </w:r>
    <w:r>
      <w:fldChar w:fldCharType="end"/>
    </w:r>
  </w:p>
  <w:p w14:paraId="33344FB8" w14:textId="77777777" w:rsidR="003C7AB8" w:rsidRDefault="003C7AB8">
    <w:pPr>
      <w:ind w:left="240" w:right="240" w:firstLineChars="0" w:firstLine="0"/>
      <w:jc w:val="left"/>
    </w:pPr>
    <w:r>
      <w:rPr>
        <w:noProof/>
      </w:rPr>
      <w:drawing>
        <wp:inline distT="0" distB="0" distL="0" distR="0" wp14:anchorId="33344FCE" wp14:editId="33344FCF">
          <wp:extent cx="932815" cy="257810"/>
          <wp:effectExtent l="0" t="0" r="0" b="0"/>
          <wp:docPr id="2" name="图片 2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57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BB" w14:textId="77777777" w:rsidR="003C7AB8" w:rsidRDefault="003C7AB8">
    <w:pPr>
      <w:pStyle w:val="af6"/>
      <w:pBdr>
        <w:top w:val="single" w:sz="4" w:space="1" w:color="auto"/>
      </w:pBdr>
      <w:ind w:leftChars="-1" w:left="-2" w:firstLine="1"/>
      <w:rPr>
        <w:rFonts w:ascii="仿宋" w:eastAsia="仿宋" w:hAnsi="仿宋"/>
      </w:rPr>
    </w:pPr>
    <w:r>
      <w:rPr>
        <w:rFonts w:ascii="仿宋" w:eastAsia="仿宋" w:hAnsi="仿宋"/>
        <w:noProof/>
      </w:rPr>
      <w:drawing>
        <wp:anchor distT="0" distB="0" distL="114300" distR="114300" simplePos="0" relativeHeight="251654144" behindDoc="0" locked="0" layoutInCell="1" allowOverlap="1" wp14:anchorId="33344FD2" wp14:editId="33344FD3">
          <wp:simplePos x="0" y="0"/>
          <wp:positionH relativeFrom="margin">
            <wp:posOffset>4349750</wp:posOffset>
          </wp:positionH>
          <wp:positionV relativeFrom="paragraph">
            <wp:posOffset>-10160</wp:posOffset>
          </wp:positionV>
          <wp:extent cx="927100" cy="258445"/>
          <wp:effectExtent l="0" t="0" r="0" b="0"/>
          <wp:wrapNone/>
          <wp:docPr id="10" name="图片 10" descr="超大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3" descr="超大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7100" cy="258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仿宋" w:eastAsia="仿宋" w:hAnsi="仿宋" w:hint="eastAsia"/>
      </w:rPr>
      <w:t>第</w:t>
    </w:r>
    <w:r>
      <w:rPr>
        <w:rFonts w:ascii="仿宋" w:eastAsia="仿宋" w:hAnsi="仿宋"/>
      </w:rPr>
      <w:fldChar w:fldCharType="begin"/>
    </w:r>
    <w:r>
      <w:rPr>
        <w:rFonts w:ascii="仿宋" w:eastAsia="仿宋" w:hAnsi="仿宋"/>
      </w:rPr>
      <w:instrText xml:space="preserve"> PAGE   \* MERGEFORMAT </w:instrText>
    </w:r>
    <w:r>
      <w:rPr>
        <w:rFonts w:ascii="仿宋" w:eastAsia="仿宋" w:hAnsi="仿宋"/>
      </w:rPr>
      <w:fldChar w:fldCharType="separate"/>
    </w:r>
    <w:r>
      <w:rPr>
        <w:rFonts w:ascii="仿宋" w:eastAsia="仿宋" w:hAnsi="仿宋"/>
        <w:lang w:val="zh-CN"/>
      </w:rPr>
      <w:t>ii</w:t>
    </w:r>
    <w:r>
      <w:rPr>
        <w:rFonts w:ascii="仿宋" w:eastAsia="仿宋" w:hAnsi="仿宋"/>
        <w:lang w:val="zh-CN"/>
      </w:rPr>
      <w:fldChar w:fldCharType="end"/>
    </w:r>
    <w:r>
      <w:rPr>
        <w:rFonts w:ascii="仿宋" w:eastAsia="仿宋" w:hAnsi="仿宋" w:hint="eastAsia"/>
      </w:rPr>
      <w:t>页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BC" w14:textId="77777777" w:rsidR="003C7AB8" w:rsidRDefault="003C7AB8">
    <w:pPr>
      <w:pStyle w:val="af6"/>
      <w:pBdr>
        <w:top w:val="single" w:sz="4" w:space="1" w:color="auto"/>
      </w:pBdr>
      <w:ind w:leftChars="-1" w:left="-2" w:firstLine="1"/>
      <w:jc w:val="right"/>
      <w:rPr>
        <w:rFonts w:ascii="仿宋" w:eastAsia="仿宋" w:hAnsi="仿宋"/>
      </w:rPr>
    </w:pPr>
    <w:r>
      <w:rPr>
        <w:rFonts w:ascii="仿宋" w:eastAsia="仿宋" w:hAnsi="仿宋"/>
        <w:noProof/>
      </w:rPr>
      <w:drawing>
        <wp:anchor distT="0" distB="0" distL="114300" distR="114300" simplePos="0" relativeHeight="251650048" behindDoc="0" locked="0" layoutInCell="1" allowOverlap="1" wp14:anchorId="33344FD4" wp14:editId="33344FD5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927100" cy="258445"/>
          <wp:effectExtent l="0" t="0" r="0" b="0"/>
          <wp:wrapNone/>
          <wp:docPr id="11" name="Picture 12" descr="超大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超大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7100" cy="258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仿宋" w:eastAsia="仿宋" w:hAnsi="仿宋" w:hint="eastAsia"/>
      </w:rPr>
      <w:t>第</w:t>
    </w:r>
    <w:r>
      <w:rPr>
        <w:rFonts w:ascii="仿宋" w:eastAsia="仿宋" w:hAnsi="仿宋"/>
      </w:rPr>
      <w:fldChar w:fldCharType="begin"/>
    </w:r>
    <w:r>
      <w:rPr>
        <w:rFonts w:ascii="仿宋" w:eastAsia="仿宋" w:hAnsi="仿宋"/>
      </w:rPr>
      <w:instrText xml:space="preserve"> PAGE   \* MERGEFORMAT </w:instrText>
    </w:r>
    <w:r>
      <w:rPr>
        <w:rFonts w:ascii="仿宋" w:eastAsia="仿宋" w:hAnsi="仿宋"/>
      </w:rPr>
      <w:fldChar w:fldCharType="separate"/>
    </w:r>
    <w:r>
      <w:rPr>
        <w:rFonts w:ascii="仿宋" w:eastAsia="仿宋" w:hAnsi="仿宋"/>
        <w:lang w:val="zh-CN"/>
      </w:rPr>
      <w:t>iii</w:t>
    </w:r>
    <w:r>
      <w:rPr>
        <w:rFonts w:ascii="仿宋" w:eastAsia="仿宋" w:hAnsi="仿宋"/>
        <w:lang w:val="zh-CN"/>
      </w:rPr>
      <w:fldChar w:fldCharType="end"/>
    </w:r>
    <w:r>
      <w:rPr>
        <w:rFonts w:ascii="仿宋" w:eastAsia="仿宋" w:hAnsi="仿宋" w:hint="eastAsia"/>
      </w:rPr>
      <w:t>页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BE" w14:textId="77777777" w:rsidR="003C7AB8" w:rsidRDefault="003C7AB8">
    <w:pPr>
      <w:pStyle w:val="af6"/>
      <w:pBdr>
        <w:top w:val="single" w:sz="4" w:space="1" w:color="auto"/>
      </w:pBdr>
      <w:ind w:leftChars="-1" w:left="-2" w:firstLine="1"/>
      <w:jc w:val="right"/>
      <w:rPr>
        <w:rFonts w:ascii="仿宋" w:eastAsia="仿宋" w:hAnsi="仿宋"/>
      </w:rPr>
    </w:pPr>
    <w:r>
      <w:rPr>
        <w:rFonts w:ascii="仿宋" w:eastAsia="仿宋" w:hAnsi="仿宋"/>
        <w:noProof/>
      </w:rPr>
      <w:drawing>
        <wp:anchor distT="0" distB="0" distL="114300" distR="114300" simplePos="0" relativeHeight="251653120" behindDoc="0" locked="0" layoutInCell="1" allowOverlap="1" wp14:anchorId="33344FD7" wp14:editId="33344FD8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927100" cy="258445"/>
          <wp:effectExtent l="0" t="0" r="0" b="0"/>
          <wp:wrapNone/>
          <wp:docPr id="12" name="图片 12" descr="超大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7" descr="超大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7100" cy="258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仿宋" w:eastAsia="仿宋" w:hAnsi="仿宋" w:hint="eastAsia"/>
      </w:rPr>
      <w:t>第</w:t>
    </w:r>
    <w:r>
      <w:rPr>
        <w:rFonts w:ascii="仿宋" w:eastAsia="仿宋" w:hAnsi="仿宋"/>
      </w:rPr>
      <w:fldChar w:fldCharType="begin"/>
    </w:r>
    <w:r>
      <w:rPr>
        <w:rFonts w:ascii="仿宋" w:eastAsia="仿宋" w:hAnsi="仿宋"/>
      </w:rPr>
      <w:instrText xml:space="preserve"> PAGE   \* MERGEFORMAT </w:instrText>
    </w:r>
    <w:r>
      <w:rPr>
        <w:rFonts w:ascii="仿宋" w:eastAsia="仿宋" w:hAnsi="仿宋"/>
      </w:rPr>
      <w:fldChar w:fldCharType="separate"/>
    </w:r>
    <w:r>
      <w:rPr>
        <w:rFonts w:ascii="仿宋" w:eastAsia="仿宋" w:hAnsi="仿宋"/>
        <w:lang w:val="zh-CN"/>
      </w:rPr>
      <w:t>i</w:t>
    </w:r>
    <w:r>
      <w:rPr>
        <w:rFonts w:ascii="仿宋" w:eastAsia="仿宋" w:hAnsi="仿宋"/>
        <w:lang w:val="zh-CN"/>
      </w:rPr>
      <w:fldChar w:fldCharType="end"/>
    </w:r>
    <w:r>
      <w:rPr>
        <w:rFonts w:ascii="仿宋" w:eastAsia="仿宋" w:hAnsi="仿宋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2FAC8" w14:textId="77777777" w:rsidR="00F9441E" w:rsidRDefault="00F9441E">
      <w:pPr>
        <w:spacing w:line="240" w:lineRule="auto"/>
        <w:ind w:firstLine="480"/>
      </w:pPr>
      <w:r>
        <w:separator/>
      </w:r>
    </w:p>
  </w:footnote>
  <w:footnote w:type="continuationSeparator" w:id="0">
    <w:p w14:paraId="1245C3FC" w14:textId="77777777" w:rsidR="00F9441E" w:rsidRDefault="00F9441E">
      <w:pPr>
        <w:spacing w:line="240" w:lineRule="auto"/>
        <w:ind w:firstLine="480"/>
      </w:pPr>
      <w:r>
        <w:continuationSeparator/>
      </w:r>
    </w:p>
  </w:footnote>
  <w:footnote w:type="continuationNotice" w:id="1">
    <w:p w14:paraId="52E395AB" w14:textId="77777777" w:rsidR="00F9441E" w:rsidRDefault="00F9441E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AA" w14:textId="77777777" w:rsidR="003C7AB8" w:rsidRDefault="00F9441E">
    <w:pPr>
      <w:pStyle w:val="aff"/>
      <w:ind w:left="240" w:right="240"/>
    </w:pPr>
    <w:r>
      <w:pict w14:anchorId="33344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407876" o:spid="_x0000_s2114" type="#_x0000_t75" style="position:absolute;left:0;text-align:left;margin-left:0;margin-top:0;width:415.5pt;height:356pt;z-index:-251660288;mso-position-horizontal:center;mso-position-horizontal-relative:margin;mso-position-vertical:center;mso-position-vertical-relative:margin" o:allowincell="f">
          <v:imagedata r:id="rId1" o:title="2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BF" w14:textId="77777777" w:rsidR="003C7AB8" w:rsidRDefault="00F9441E">
    <w:pPr>
      <w:pStyle w:val="aff"/>
      <w:jc w:val="left"/>
    </w:pPr>
    <w:r>
      <w:rPr>
        <w:szCs w:val="18"/>
      </w:rPr>
      <w:pict w14:anchorId="33344F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407885" o:spid="_x0000_s2140" type="#_x0000_t75" style="position:absolute;margin-left:0;margin-top:0;width:415.5pt;height:356pt;z-index:-251651072;mso-position-horizontal:center;mso-position-horizontal-relative:margin;mso-position-vertical:center;mso-position-vertical-relative:margin" o:allowincell="f">
          <v:imagedata r:id="rId1" o:title="2"/>
          <w10:wrap anchorx="margin" anchory="margin"/>
        </v:shape>
      </w:pict>
    </w:r>
    <w:r w:rsidR="003C7AB8">
      <w:rPr>
        <w:rFonts w:hint="eastAsia"/>
        <w:szCs w:val="18"/>
      </w:rPr>
      <w:t>中科软科技股份有限公司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C0" w14:textId="77777777" w:rsidR="003C7AB8" w:rsidRDefault="00F9441E">
    <w:pPr>
      <w:pStyle w:val="aff"/>
      <w:jc w:val="right"/>
    </w:pPr>
    <w:r>
      <w:rPr>
        <w:szCs w:val="18"/>
      </w:rPr>
      <w:pict w14:anchorId="33344F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407886" o:spid="_x0000_s2141" type="#_x0000_t75" style="position:absolute;left:0;text-align:left;margin-left:0;margin-top:0;width:415.5pt;height:356pt;z-index:-251650048;mso-position-horizontal:center;mso-position-horizontal-relative:margin;mso-position-vertical:center;mso-position-vertical-relative:margin" o:allowincell="f">
          <v:imagedata r:id="rId1" o:title="2"/>
          <w10:wrap anchorx="margin" anchory="margin"/>
        </v:shape>
      </w:pict>
    </w:r>
    <w:r w:rsidR="003C7AB8">
      <w:rPr>
        <w:rFonts w:hint="eastAsia"/>
        <w:szCs w:val="18"/>
      </w:rPr>
      <w:t>中科软科技股份有限公司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C3" w14:textId="77777777" w:rsidR="003C7AB8" w:rsidRDefault="00F9441E">
    <w:pPr>
      <w:pStyle w:val="aff"/>
      <w:ind w:left="240" w:right="240"/>
    </w:pPr>
    <w:r>
      <w:pict w14:anchorId="33344F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407884" o:spid="_x0000_s2139" type="#_x0000_t75" style="position:absolute;left:0;text-align:left;margin-left:0;margin-top:0;width:415.5pt;height:356pt;z-index:-251652096;mso-position-horizontal:center;mso-position-horizontal-relative:margin;mso-position-vertical:center;mso-position-vertical-relative:margin" o:allowincell="f">
          <v:imagedata r:id="rId1" o:title="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AB" w14:textId="77777777" w:rsidR="003C7AB8" w:rsidRDefault="00F9441E">
    <w:pPr>
      <w:pStyle w:val="aff"/>
      <w:pBdr>
        <w:bottom w:val="single" w:sz="6" w:space="0" w:color="auto"/>
      </w:pBdr>
      <w:ind w:left="240" w:right="240"/>
      <w:jc w:val="both"/>
    </w:pPr>
    <w:r>
      <w:pict w14:anchorId="33344F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407877" o:spid="_x0000_s2115" type="#_x0000_t75" style="position:absolute;left:0;text-align:left;margin-left:0;margin-top:0;width:415.5pt;height:356pt;z-index:-251659264;mso-position-horizontal:center;mso-position-horizontal-relative:margin;mso-position-vertical:center;mso-position-vertical-relative:margin" o:allowincell="f">
          <v:imagedata r:id="rId1" o:title="2"/>
          <w10:wrap anchorx="margin" anchory="margin"/>
        </v:shape>
      </w:pict>
    </w:r>
    <w:r w:rsidR="003C7AB8">
      <w:rPr>
        <w:rFonts w:hint="eastAsia"/>
      </w:rPr>
      <w:t>配置管理计划</w:t>
    </w:r>
    <w:r w:rsidR="003C7AB8">
      <w:rPr>
        <w:rFonts w:hint="eastAsia"/>
      </w:rPr>
      <w:t xml:space="preserve">                                                                         </w:t>
    </w:r>
    <w:r w:rsidR="003C7AB8">
      <w:rPr>
        <w:rFonts w:hint="eastAsia"/>
      </w:rPr>
      <w:tab/>
      <w:t xml:space="preserve"> </w:t>
    </w:r>
    <w:r w:rsidR="003C7AB8">
      <w:rPr>
        <w:noProof/>
        <w:sz w:val="20"/>
      </w:rPr>
      <w:drawing>
        <wp:inline distT="0" distB="0" distL="0" distR="0" wp14:anchorId="33344FC6" wp14:editId="33344FC7">
          <wp:extent cx="226060" cy="18986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" cy="189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B0" w14:textId="77777777" w:rsidR="003C7AB8" w:rsidRDefault="00F9441E">
    <w:pPr>
      <w:pStyle w:val="aff"/>
      <w:pBdr>
        <w:bottom w:val="none" w:sz="0" w:space="0" w:color="auto"/>
      </w:pBdr>
      <w:ind w:left="240" w:right="240"/>
    </w:pPr>
    <w:r>
      <w:pict w14:anchorId="33344F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407875" o:spid="_x0000_s2113" type="#_x0000_t75" style="position:absolute;left:0;text-align:left;margin-left:0;margin-top:0;width:415.5pt;height:356pt;z-index:-251661312;mso-position-horizontal:center;mso-position-horizontal-relative:margin;mso-position-vertical:center;mso-position-vertical-relative:margin" o:allowincell="f">
          <v:imagedata r:id="rId1" o:title="2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B2" w14:textId="77777777" w:rsidR="003C7AB8" w:rsidRDefault="00F9441E">
    <w:pPr>
      <w:pStyle w:val="aff"/>
    </w:pPr>
    <w:r>
      <w:rPr>
        <w:szCs w:val="18"/>
      </w:rPr>
      <w:pict w14:anchorId="33344F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407879" o:spid="_x0000_s2117" type="#_x0000_t75" style="position:absolute;left:0;text-align:left;margin-left:0;margin-top:0;width:415.5pt;height:356pt;z-index:-251657216;mso-position-horizontal:center;mso-position-horizontal-relative:margin;mso-position-vertical:center;mso-position-vertical-relative:margin" o:allowincell="f">
          <v:imagedata r:id="rId1" o:title="2"/>
          <w10:wrap anchorx="margin" anchory="margin"/>
        </v:shape>
      </w:pict>
    </w:r>
    <w:r w:rsidR="003C7AB8">
      <w:rPr>
        <w:rFonts w:hint="eastAsia"/>
        <w:szCs w:val="18"/>
      </w:rPr>
      <w:t>中科软科技股份有限公司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B3" w14:textId="77777777" w:rsidR="003C7AB8" w:rsidRDefault="00F9441E">
    <w:pPr>
      <w:ind w:left="240" w:right="240" w:firstLine="480"/>
    </w:pPr>
    <w:r>
      <w:pict w14:anchorId="33344F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407880" o:spid="_x0000_s2118" type="#_x0000_t75" style="position:absolute;left:0;text-align:left;margin-left:0;margin-top:0;width:415.5pt;height:356pt;z-index:-251656192;mso-position-horizontal:center;mso-position-horizontal-relative:margin;mso-position-vertical:center;mso-position-vertical-relative:margin" o:allowincell="f">
          <v:imagedata r:id="rId1" o:title="2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B6" w14:textId="77777777" w:rsidR="003C7AB8" w:rsidRDefault="00F9441E">
    <w:pPr>
      <w:pStyle w:val="aff"/>
      <w:ind w:left="240" w:right="240"/>
    </w:pPr>
    <w:r>
      <w:rPr>
        <w:szCs w:val="18"/>
      </w:rPr>
      <w:pict w14:anchorId="33344F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407878" o:spid="_x0000_s2116" type="#_x0000_t75" style="position:absolute;left:0;text-align:left;margin-left:0;margin-top:0;width:415.5pt;height:356pt;z-index:-251658240;mso-position-horizontal:center;mso-position-horizontal-relative:margin;mso-position-vertical:center;mso-position-vertical-relative:margin" o:allowincell="f">
          <v:imagedata r:id="rId1" o:title="2"/>
          <w10:wrap anchorx="margin" anchory="margin"/>
        </v:shape>
      </w:pict>
    </w:r>
    <w:r w:rsidR="003C7AB8">
      <w:rPr>
        <w:rFonts w:hint="eastAsia"/>
        <w:szCs w:val="18"/>
      </w:rPr>
      <w:t>中科软科技股份有限公司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B9" w14:textId="77777777" w:rsidR="003C7AB8" w:rsidRDefault="003C7AB8">
    <w:pPr>
      <w:pStyle w:val="aff"/>
    </w:pPr>
    <w:r>
      <w:rPr>
        <w:rFonts w:hint="eastAsia"/>
        <w:szCs w:val="18"/>
      </w:rPr>
      <w:t>中科软科技股份有限公司</w:t>
    </w:r>
    <w:r w:rsidR="00F9441E">
      <w:pict w14:anchorId="33344F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407882" o:spid="_x0000_s2120" type="#_x0000_t75" style="position:absolute;left:0;text-align:left;margin-left:0;margin-top:0;width:415.5pt;height:356pt;z-index:-251654144;mso-position-horizontal:center;mso-position-horizontal-relative:margin;mso-position-vertical:center;mso-position-vertical-relative:margin" o:allowincell="f">
          <v:imagedata r:id="rId1" o:title="2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BA" w14:textId="77777777" w:rsidR="003C7AB8" w:rsidRDefault="00F9441E">
    <w:pPr>
      <w:pStyle w:val="aff"/>
    </w:pPr>
    <w:r>
      <w:rPr>
        <w:szCs w:val="18"/>
      </w:rPr>
      <w:pict w14:anchorId="33344F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407883" o:spid="_x0000_s2121" type="#_x0000_t75" style="position:absolute;left:0;text-align:left;margin-left:0;margin-top:0;width:415.5pt;height:356pt;z-index:-251653120;mso-position-horizontal:center;mso-position-horizontal-relative:margin;mso-position-vertical:center;mso-position-vertical-relative:margin" o:allowincell="f">
          <v:imagedata r:id="rId1" o:title="2"/>
          <w10:wrap anchorx="margin" anchory="margin"/>
        </v:shape>
      </w:pict>
    </w:r>
    <w:r w:rsidR="003C7AB8">
      <w:rPr>
        <w:rFonts w:hint="eastAsia"/>
        <w:szCs w:val="18"/>
      </w:rPr>
      <w:t>中科软科技股份有限公司</w:t>
    </w:r>
    <w:r w:rsidR="003C7AB8">
      <w:rPr>
        <w:rFonts w:hint="eastAsia"/>
        <w:szCs w:val="18"/>
      </w:rPr>
      <w:t xml:space="preserve">         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44FBD" w14:textId="77777777" w:rsidR="003C7AB8" w:rsidRDefault="00F9441E">
    <w:pPr>
      <w:pStyle w:val="aff"/>
    </w:pPr>
    <w:r>
      <w:rPr>
        <w:szCs w:val="18"/>
      </w:rPr>
      <w:pict w14:anchorId="33344F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407881" o:spid="_x0000_s2119" type="#_x0000_t75" style="position:absolute;left:0;text-align:left;margin-left:0;margin-top:0;width:415.5pt;height:356pt;z-index:-251655168;mso-position-horizontal:center;mso-position-horizontal-relative:margin;mso-position-vertical:center;mso-position-vertical-relative:margin" o:allowincell="f">
          <v:imagedata r:id="rId1" o:title="2"/>
          <w10:wrap anchorx="margin" anchory="margin"/>
        </v:shape>
      </w:pict>
    </w:r>
    <w:r w:rsidR="003C7AB8">
      <w:rPr>
        <w:rFonts w:hint="eastAsia"/>
        <w:szCs w:val="18"/>
      </w:rPr>
      <w:t>中科软科技股份有限公司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E461F"/>
    <w:multiLevelType w:val="hybridMultilevel"/>
    <w:tmpl w:val="263887CC"/>
    <w:lvl w:ilvl="0" w:tplc="5BB81F68">
      <w:numFmt w:val="bullet"/>
      <w:lvlText w:val="-"/>
      <w:lvlJc w:val="left"/>
      <w:pPr>
        <w:ind w:left="360" w:hanging="360"/>
      </w:pPr>
      <w:rPr>
        <w:rFonts w:ascii="Calibri" w:eastAsia="仿宋_GB2312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C066C3"/>
    <w:multiLevelType w:val="hybridMultilevel"/>
    <w:tmpl w:val="0C520C3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" w15:restartNumberingAfterBreak="0">
    <w:nsid w:val="2A8D227C"/>
    <w:multiLevelType w:val="multilevel"/>
    <w:tmpl w:val="2A8D227C"/>
    <w:lvl w:ilvl="0">
      <w:start w:val="1"/>
      <w:numFmt w:val="chineseCountingThousand"/>
      <w:pStyle w:val="a"/>
      <w:suff w:val="nothing"/>
      <w:lvlText w:val="第%1部分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70D281E"/>
    <w:multiLevelType w:val="hybridMultilevel"/>
    <w:tmpl w:val="37A89370"/>
    <w:lvl w:ilvl="0" w:tplc="52726774">
      <w:numFmt w:val="bullet"/>
      <w:lvlText w:val="-"/>
      <w:lvlJc w:val="left"/>
      <w:pPr>
        <w:ind w:left="360" w:hanging="360"/>
      </w:pPr>
      <w:rPr>
        <w:rFonts w:ascii="Calibri" w:eastAsia="仿宋_GB2312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6A7E48"/>
    <w:multiLevelType w:val="hybridMultilevel"/>
    <w:tmpl w:val="E1FC3CE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 w15:restartNumberingAfterBreak="0">
    <w:nsid w:val="409A0A07"/>
    <w:multiLevelType w:val="hybridMultilevel"/>
    <w:tmpl w:val="A01A93F4"/>
    <w:lvl w:ilvl="0" w:tplc="D46E3416">
      <w:numFmt w:val="bullet"/>
      <w:lvlText w:val="-"/>
      <w:lvlJc w:val="left"/>
      <w:pPr>
        <w:ind w:left="360" w:hanging="360"/>
      </w:pPr>
      <w:rPr>
        <w:rFonts w:ascii="Calibri" w:eastAsia="仿宋_GB2312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961641"/>
    <w:multiLevelType w:val="hybridMultilevel"/>
    <w:tmpl w:val="36F82DB6"/>
    <w:lvl w:ilvl="0" w:tplc="28B8A6D2">
      <w:numFmt w:val="bullet"/>
      <w:lvlText w:val="-"/>
      <w:lvlJc w:val="left"/>
      <w:pPr>
        <w:ind w:left="360" w:hanging="360"/>
      </w:pPr>
      <w:rPr>
        <w:rFonts w:ascii="Calibri" w:eastAsia="仿宋_GB2312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1A3A73"/>
    <w:multiLevelType w:val="multilevel"/>
    <w:tmpl w:val="491A3A73"/>
    <w:lvl w:ilvl="0">
      <w:start w:val="1"/>
      <w:numFmt w:val="chineseCountingThousand"/>
      <w:pStyle w:val="1"/>
      <w:suff w:val="space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Arial" w:hAnsi="Arial" w:hint="default"/>
        <w:sz w:val="30"/>
        <w:szCs w:val="3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Arial" w:hAnsi="Arial" w:hint="default"/>
        <w:sz w:val="24"/>
        <w:szCs w:val="24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ascii="Arial" w:hAnsi="Arial" w:hint="default"/>
        <w:sz w:val="24"/>
        <w:szCs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4D086EA5"/>
    <w:multiLevelType w:val="hybridMultilevel"/>
    <w:tmpl w:val="A7447E0A"/>
    <w:lvl w:ilvl="0" w:tplc="58A05D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226543F"/>
    <w:multiLevelType w:val="hybridMultilevel"/>
    <w:tmpl w:val="FEC8C4C8"/>
    <w:lvl w:ilvl="0" w:tplc="C4B4D6C0">
      <w:numFmt w:val="bullet"/>
      <w:lvlText w:val="-"/>
      <w:lvlJc w:val="left"/>
      <w:pPr>
        <w:ind w:left="360" w:hanging="360"/>
      </w:pPr>
      <w:rPr>
        <w:rFonts w:ascii="Calibri" w:eastAsia="仿宋_GB2312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A090349"/>
    <w:multiLevelType w:val="singleLevel"/>
    <w:tmpl w:val="5A090349"/>
    <w:lvl w:ilvl="0">
      <w:start w:val="1"/>
      <w:numFmt w:val="decimal"/>
      <w:lvlText w:val="[%1]"/>
      <w:lvlJc w:val="left"/>
      <w:pPr>
        <w:tabs>
          <w:tab w:val="num" w:pos="312"/>
        </w:tabs>
      </w:pPr>
    </w:lvl>
  </w:abstractNum>
  <w:abstractNum w:abstractNumId="11" w15:restartNumberingAfterBreak="0">
    <w:nsid w:val="5A094688"/>
    <w:multiLevelType w:val="singleLevel"/>
    <w:tmpl w:val="5A09468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2" w15:restartNumberingAfterBreak="0">
    <w:nsid w:val="5A1B89F9"/>
    <w:multiLevelType w:val="singleLevel"/>
    <w:tmpl w:val="5A1B89F9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3" w15:restartNumberingAfterBreak="0">
    <w:nsid w:val="7B8A34EE"/>
    <w:multiLevelType w:val="hybridMultilevel"/>
    <w:tmpl w:val="B6F69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FD32764"/>
    <w:multiLevelType w:val="hybridMultilevel"/>
    <w:tmpl w:val="D5BAE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2"/>
  </w:num>
  <w:num w:numId="5">
    <w:abstractNumId w:val="10"/>
  </w:num>
  <w:num w:numId="6">
    <w:abstractNumId w:val="8"/>
  </w:num>
  <w:num w:numId="7">
    <w:abstractNumId w:val="14"/>
  </w:num>
  <w:num w:numId="8">
    <w:abstractNumId w:val="1"/>
  </w:num>
  <w:num w:numId="9">
    <w:abstractNumId w:val="4"/>
  </w:num>
  <w:num w:numId="10">
    <w:abstractNumId w:val="13"/>
  </w:num>
  <w:num w:numId="11">
    <w:abstractNumId w:val="5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郭 盼盼">
    <w15:presenceInfo w15:providerId="Windows Live" w15:userId="21ff637fa1ccb0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noPunctuationKerning/>
  <w:characterSpacingControl w:val="compressPunctuation"/>
  <w:hdrShapeDefaults>
    <o:shapedefaults v:ext="edit" spidmax="214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E6"/>
    <w:rsid w:val="00000208"/>
    <w:rsid w:val="0000020F"/>
    <w:rsid w:val="00000245"/>
    <w:rsid w:val="0000027D"/>
    <w:rsid w:val="000008C1"/>
    <w:rsid w:val="00000958"/>
    <w:rsid w:val="00000B3C"/>
    <w:rsid w:val="00000D5A"/>
    <w:rsid w:val="00000D64"/>
    <w:rsid w:val="0000110E"/>
    <w:rsid w:val="00001AE9"/>
    <w:rsid w:val="00001B53"/>
    <w:rsid w:val="0000293A"/>
    <w:rsid w:val="00002A8B"/>
    <w:rsid w:val="00002A8C"/>
    <w:rsid w:val="00002CBF"/>
    <w:rsid w:val="00002F59"/>
    <w:rsid w:val="000030F5"/>
    <w:rsid w:val="00003616"/>
    <w:rsid w:val="00003668"/>
    <w:rsid w:val="00003D87"/>
    <w:rsid w:val="00004604"/>
    <w:rsid w:val="00004CA9"/>
    <w:rsid w:val="00004E2B"/>
    <w:rsid w:val="000052A8"/>
    <w:rsid w:val="00006240"/>
    <w:rsid w:val="00006643"/>
    <w:rsid w:val="00006E37"/>
    <w:rsid w:val="00007432"/>
    <w:rsid w:val="00007473"/>
    <w:rsid w:val="00007825"/>
    <w:rsid w:val="00010051"/>
    <w:rsid w:val="0001055A"/>
    <w:rsid w:val="00010B3D"/>
    <w:rsid w:val="00010B4B"/>
    <w:rsid w:val="00010CF5"/>
    <w:rsid w:val="00010D84"/>
    <w:rsid w:val="00011062"/>
    <w:rsid w:val="00011234"/>
    <w:rsid w:val="00011D5C"/>
    <w:rsid w:val="00011D5E"/>
    <w:rsid w:val="00011E34"/>
    <w:rsid w:val="0001201F"/>
    <w:rsid w:val="00012427"/>
    <w:rsid w:val="00012540"/>
    <w:rsid w:val="00012846"/>
    <w:rsid w:val="00012914"/>
    <w:rsid w:val="00014441"/>
    <w:rsid w:val="000146D4"/>
    <w:rsid w:val="00014701"/>
    <w:rsid w:val="00014D11"/>
    <w:rsid w:val="00014D4E"/>
    <w:rsid w:val="00014EEF"/>
    <w:rsid w:val="00015C3A"/>
    <w:rsid w:val="00015E99"/>
    <w:rsid w:val="000163AD"/>
    <w:rsid w:val="00016F8F"/>
    <w:rsid w:val="00020030"/>
    <w:rsid w:val="00020139"/>
    <w:rsid w:val="0002152B"/>
    <w:rsid w:val="00021795"/>
    <w:rsid w:val="00021858"/>
    <w:rsid w:val="00021958"/>
    <w:rsid w:val="00021A2B"/>
    <w:rsid w:val="00021E23"/>
    <w:rsid w:val="000223AE"/>
    <w:rsid w:val="00022434"/>
    <w:rsid w:val="000224BB"/>
    <w:rsid w:val="00022C33"/>
    <w:rsid w:val="00022E79"/>
    <w:rsid w:val="00023C80"/>
    <w:rsid w:val="0002477A"/>
    <w:rsid w:val="000247E5"/>
    <w:rsid w:val="00024A65"/>
    <w:rsid w:val="00024B43"/>
    <w:rsid w:val="00025578"/>
    <w:rsid w:val="0002575B"/>
    <w:rsid w:val="00025949"/>
    <w:rsid w:val="00025C15"/>
    <w:rsid w:val="00025ECE"/>
    <w:rsid w:val="0002631D"/>
    <w:rsid w:val="0002734E"/>
    <w:rsid w:val="0002737F"/>
    <w:rsid w:val="000303D0"/>
    <w:rsid w:val="000308C8"/>
    <w:rsid w:val="00030B4E"/>
    <w:rsid w:val="0003156C"/>
    <w:rsid w:val="00031B94"/>
    <w:rsid w:val="00032497"/>
    <w:rsid w:val="000324B6"/>
    <w:rsid w:val="00032676"/>
    <w:rsid w:val="0003267A"/>
    <w:rsid w:val="000326FE"/>
    <w:rsid w:val="00032974"/>
    <w:rsid w:val="00032B9F"/>
    <w:rsid w:val="00032BFC"/>
    <w:rsid w:val="00032E45"/>
    <w:rsid w:val="00033361"/>
    <w:rsid w:val="000334B7"/>
    <w:rsid w:val="00034558"/>
    <w:rsid w:val="00034E40"/>
    <w:rsid w:val="0003510E"/>
    <w:rsid w:val="00035745"/>
    <w:rsid w:val="000357EF"/>
    <w:rsid w:val="00035B36"/>
    <w:rsid w:val="00035F93"/>
    <w:rsid w:val="000361E7"/>
    <w:rsid w:val="0003642A"/>
    <w:rsid w:val="00037106"/>
    <w:rsid w:val="00037563"/>
    <w:rsid w:val="0003768B"/>
    <w:rsid w:val="00037855"/>
    <w:rsid w:val="00037BFB"/>
    <w:rsid w:val="00037C6B"/>
    <w:rsid w:val="00037D88"/>
    <w:rsid w:val="000401DA"/>
    <w:rsid w:val="00040337"/>
    <w:rsid w:val="00040341"/>
    <w:rsid w:val="00040A6D"/>
    <w:rsid w:val="00040B38"/>
    <w:rsid w:val="000415F7"/>
    <w:rsid w:val="00041631"/>
    <w:rsid w:val="000416F7"/>
    <w:rsid w:val="00041EF1"/>
    <w:rsid w:val="0004248C"/>
    <w:rsid w:val="000425F3"/>
    <w:rsid w:val="00042AA6"/>
    <w:rsid w:val="00042C83"/>
    <w:rsid w:val="000431FB"/>
    <w:rsid w:val="00043732"/>
    <w:rsid w:val="00045080"/>
    <w:rsid w:val="000456F6"/>
    <w:rsid w:val="00045744"/>
    <w:rsid w:val="000458BB"/>
    <w:rsid w:val="00046119"/>
    <w:rsid w:val="00046297"/>
    <w:rsid w:val="000469EF"/>
    <w:rsid w:val="00046F63"/>
    <w:rsid w:val="0004714A"/>
    <w:rsid w:val="000472FF"/>
    <w:rsid w:val="000474DF"/>
    <w:rsid w:val="00047563"/>
    <w:rsid w:val="0004768E"/>
    <w:rsid w:val="00047833"/>
    <w:rsid w:val="000500B0"/>
    <w:rsid w:val="00050453"/>
    <w:rsid w:val="00050984"/>
    <w:rsid w:val="0005125C"/>
    <w:rsid w:val="000515B3"/>
    <w:rsid w:val="0005166C"/>
    <w:rsid w:val="0005199E"/>
    <w:rsid w:val="000521D7"/>
    <w:rsid w:val="0005268F"/>
    <w:rsid w:val="00052D93"/>
    <w:rsid w:val="000531EA"/>
    <w:rsid w:val="0005395B"/>
    <w:rsid w:val="00053B80"/>
    <w:rsid w:val="00053FC3"/>
    <w:rsid w:val="0005418B"/>
    <w:rsid w:val="000549F9"/>
    <w:rsid w:val="00054E87"/>
    <w:rsid w:val="0005526C"/>
    <w:rsid w:val="0005564D"/>
    <w:rsid w:val="000557E7"/>
    <w:rsid w:val="00055822"/>
    <w:rsid w:val="00055884"/>
    <w:rsid w:val="00055E68"/>
    <w:rsid w:val="000569D9"/>
    <w:rsid w:val="00056B18"/>
    <w:rsid w:val="00056EA3"/>
    <w:rsid w:val="00056EA8"/>
    <w:rsid w:val="00056F78"/>
    <w:rsid w:val="000576E3"/>
    <w:rsid w:val="0005791F"/>
    <w:rsid w:val="00057BB0"/>
    <w:rsid w:val="000600CC"/>
    <w:rsid w:val="00060A2F"/>
    <w:rsid w:val="00060B35"/>
    <w:rsid w:val="00060DA3"/>
    <w:rsid w:val="00060DAA"/>
    <w:rsid w:val="00060DB5"/>
    <w:rsid w:val="00060F5B"/>
    <w:rsid w:val="00061076"/>
    <w:rsid w:val="000617D4"/>
    <w:rsid w:val="00061A3A"/>
    <w:rsid w:val="00061B40"/>
    <w:rsid w:val="00061C45"/>
    <w:rsid w:val="00061D4E"/>
    <w:rsid w:val="0006206C"/>
    <w:rsid w:val="00062882"/>
    <w:rsid w:val="00063967"/>
    <w:rsid w:val="00063CEA"/>
    <w:rsid w:val="00064125"/>
    <w:rsid w:val="000646E0"/>
    <w:rsid w:val="00064B86"/>
    <w:rsid w:val="00065595"/>
    <w:rsid w:val="00065833"/>
    <w:rsid w:val="00065D4D"/>
    <w:rsid w:val="00066167"/>
    <w:rsid w:val="00066433"/>
    <w:rsid w:val="000674E1"/>
    <w:rsid w:val="0006761F"/>
    <w:rsid w:val="000677E7"/>
    <w:rsid w:val="000679D5"/>
    <w:rsid w:val="00067A60"/>
    <w:rsid w:val="0007024C"/>
    <w:rsid w:val="00070361"/>
    <w:rsid w:val="00070921"/>
    <w:rsid w:val="00070C29"/>
    <w:rsid w:val="00070C98"/>
    <w:rsid w:val="00070FEF"/>
    <w:rsid w:val="00071899"/>
    <w:rsid w:val="000725E7"/>
    <w:rsid w:val="0007311A"/>
    <w:rsid w:val="00073279"/>
    <w:rsid w:val="0007385D"/>
    <w:rsid w:val="00074010"/>
    <w:rsid w:val="00074309"/>
    <w:rsid w:val="000745E0"/>
    <w:rsid w:val="0007471F"/>
    <w:rsid w:val="00074D6D"/>
    <w:rsid w:val="00074DBD"/>
    <w:rsid w:val="00074E8A"/>
    <w:rsid w:val="00075161"/>
    <w:rsid w:val="00075227"/>
    <w:rsid w:val="0007541B"/>
    <w:rsid w:val="0007542E"/>
    <w:rsid w:val="000758B3"/>
    <w:rsid w:val="00075DD3"/>
    <w:rsid w:val="00076CD0"/>
    <w:rsid w:val="000771A1"/>
    <w:rsid w:val="0007726F"/>
    <w:rsid w:val="000775A9"/>
    <w:rsid w:val="000775B1"/>
    <w:rsid w:val="0007770F"/>
    <w:rsid w:val="00077B67"/>
    <w:rsid w:val="00080265"/>
    <w:rsid w:val="00080409"/>
    <w:rsid w:val="00080685"/>
    <w:rsid w:val="00080774"/>
    <w:rsid w:val="000807B5"/>
    <w:rsid w:val="00080E66"/>
    <w:rsid w:val="00081416"/>
    <w:rsid w:val="000814E1"/>
    <w:rsid w:val="00081C12"/>
    <w:rsid w:val="0008214B"/>
    <w:rsid w:val="00082917"/>
    <w:rsid w:val="00083634"/>
    <w:rsid w:val="00085512"/>
    <w:rsid w:val="00085792"/>
    <w:rsid w:val="000858D8"/>
    <w:rsid w:val="000858F0"/>
    <w:rsid w:val="00086342"/>
    <w:rsid w:val="00086C8B"/>
    <w:rsid w:val="00087096"/>
    <w:rsid w:val="00087675"/>
    <w:rsid w:val="0008792A"/>
    <w:rsid w:val="000900AD"/>
    <w:rsid w:val="00090931"/>
    <w:rsid w:val="00090CE0"/>
    <w:rsid w:val="00091733"/>
    <w:rsid w:val="00091949"/>
    <w:rsid w:val="000921FC"/>
    <w:rsid w:val="00092790"/>
    <w:rsid w:val="000930EC"/>
    <w:rsid w:val="00093292"/>
    <w:rsid w:val="00093517"/>
    <w:rsid w:val="00093661"/>
    <w:rsid w:val="00093A78"/>
    <w:rsid w:val="00094390"/>
    <w:rsid w:val="000943DD"/>
    <w:rsid w:val="00094436"/>
    <w:rsid w:val="0009463E"/>
    <w:rsid w:val="00094A93"/>
    <w:rsid w:val="00094CC8"/>
    <w:rsid w:val="00094D5F"/>
    <w:rsid w:val="00095E71"/>
    <w:rsid w:val="00095F1B"/>
    <w:rsid w:val="00096A69"/>
    <w:rsid w:val="00096AC3"/>
    <w:rsid w:val="00096EB6"/>
    <w:rsid w:val="0009716D"/>
    <w:rsid w:val="00097497"/>
    <w:rsid w:val="00097717"/>
    <w:rsid w:val="00097AC5"/>
    <w:rsid w:val="00097C31"/>
    <w:rsid w:val="00097E22"/>
    <w:rsid w:val="000A016B"/>
    <w:rsid w:val="000A09D6"/>
    <w:rsid w:val="000A0F55"/>
    <w:rsid w:val="000A172C"/>
    <w:rsid w:val="000A1A06"/>
    <w:rsid w:val="000A1CC6"/>
    <w:rsid w:val="000A1E53"/>
    <w:rsid w:val="000A2028"/>
    <w:rsid w:val="000A2808"/>
    <w:rsid w:val="000A2C62"/>
    <w:rsid w:val="000A2DFC"/>
    <w:rsid w:val="000A2EC6"/>
    <w:rsid w:val="000A32DF"/>
    <w:rsid w:val="000A37F8"/>
    <w:rsid w:val="000A3933"/>
    <w:rsid w:val="000A4513"/>
    <w:rsid w:val="000A4BB1"/>
    <w:rsid w:val="000A4E7D"/>
    <w:rsid w:val="000A5731"/>
    <w:rsid w:val="000A59D1"/>
    <w:rsid w:val="000A5DFF"/>
    <w:rsid w:val="000A5FD5"/>
    <w:rsid w:val="000A63B4"/>
    <w:rsid w:val="000A6649"/>
    <w:rsid w:val="000A7086"/>
    <w:rsid w:val="000A7096"/>
    <w:rsid w:val="000A721B"/>
    <w:rsid w:val="000A76EA"/>
    <w:rsid w:val="000A7CC8"/>
    <w:rsid w:val="000A7DA7"/>
    <w:rsid w:val="000A7F37"/>
    <w:rsid w:val="000B032F"/>
    <w:rsid w:val="000B0930"/>
    <w:rsid w:val="000B0AB9"/>
    <w:rsid w:val="000B1554"/>
    <w:rsid w:val="000B188D"/>
    <w:rsid w:val="000B1AAF"/>
    <w:rsid w:val="000B1D88"/>
    <w:rsid w:val="000B1FE3"/>
    <w:rsid w:val="000B217B"/>
    <w:rsid w:val="000B22AA"/>
    <w:rsid w:val="000B2A33"/>
    <w:rsid w:val="000B2AB1"/>
    <w:rsid w:val="000B2B6E"/>
    <w:rsid w:val="000B2EF4"/>
    <w:rsid w:val="000B2F6D"/>
    <w:rsid w:val="000B32C2"/>
    <w:rsid w:val="000B33C0"/>
    <w:rsid w:val="000B37A8"/>
    <w:rsid w:val="000B3DF0"/>
    <w:rsid w:val="000B42B3"/>
    <w:rsid w:val="000B4FFC"/>
    <w:rsid w:val="000B5079"/>
    <w:rsid w:val="000B5E4A"/>
    <w:rsid w:val="000B60F4"/>
    <w:rsid w:val="000B6344"/>
    <w:rsid w:val="000B68C1"/>
    <w:rsid w:val="000B7B0C"/>
    <w:rsid w:val="000C0309"/>
    <w:rsid w:val="000C04F1"/>
    <w:rsid w:val="000C13A3"/>
    <w:rsid w:val="000C1824"/>
    <w:rsid w:val="000C185E"/>
    <w:rsid w:val="000C191E"/>
    <w:rsid w:val="000C1C37"/>
    <w:rsid w:val="000C1DE3"/>
    <w:rsid w:val="000C2184"/>
    <w:rsid w:val="000C22EF"/>
    <w:rsid w:val="000C24CA"/>
    <w:rsid w:val="000C2578"/>
    <w:rsid w:val="000C2EC4"/>
    <w:rsid w:val="000C314A"/>
    <w:rsid w:val="000C33E5"/>
    <w:rsid w:val="000C352E"/>
    <w:rsid w:val="000C35E6"/>
    <w:rsid w:val="000C37AD"/>
    <w:rsid w:val="000C3FC8"/>
    <w:rsid w:val="000C4AED"/>
    <w:rsid w:val="000C4C93"/>
    <w:rsid w:val="000C5B33"/>
    <w:rsid w:val="000C5BCD"/>
    <w:rsid w:val="000C60A3"/>
    <w:rsid w:val="000C6170"/>
    <w:rsid w:val="000C63C6"/>
    <w:rsid w:val="000C6484"/>
    <w:rsid w:val="000C664E"/>
    <w:rsid w:val="000C67B7"/>
    <w:rsid w:val="000C68C8"/>
    <w:rsid w:val="000C69A8"/>
    <w:rsid w:val="000C6B8A"/>
    <w:rsid w:val="000C6BA2"/>
    <w:rsid w:val="000C6E04"/>
    <w:rsid w:val="000C6E27"/>
    <w:rsid w:val="000C7169"/>
    <w:rsid w:val="000C75A6"/>
    <w:rsid w:val="000C767D"/>
    <w:rsid w:val="000C7688"/>
    <w:rsid w:val="000D01D0"/>
    <w:rsid w:val="000D068C"/>
    <w:rsid w:val="000D07DE"/>
    <w:rsid w:val="000D08F0"/>
    <w:rsid w:val="000D08FD"/>
    <w:rsid w:val="000D0C54"/>
    <w:rsid w:val="000D10A4"/>
    <w:rsid w:val="000D18FF"/>
    <w:rsid w:val="000D1B53"/>
    <w:rsid w:val="000D1D8A"/>
    <w:rsid w:val="000D2459"/>
    <w:rsid w:val="000D2834"/>
    <w:rsid w:val="000D35CD"/>
    <w:rsid w:val="000D368D"/>
    <w:rsid w:val="000D3A93"/>
    <w:rsid w:val="000D3B21"/>
    <w:rsid w:val="000D3DDA"/>
    <w:rsid w:val="000D40B1"/>
    <w:rsid w:val="000D4116"/>
    <w:rsid w:val="000D48C6"/>
    <w:rsid w:val="000D4B6A"/>
    <w:rsid w:val="000D5401"/>
    <w:rsid w:val="000D54B1"/>
    <w:rsid w:val="000D5A74"/>
    <w:rsid w:val="000D667D"/>
    <w:rsid w:val="000D6935"/>
    <w:rsid w:val="000D738A"/>
    <w:rsid w:val="000D744E"/>
    <w:rsid w:val="000D798F"/>
    <w:rsid w:val="000E0239"/>
    <w:rsid w:val="000E070E"/>
    <w:rsid w:val="000E0813"/>
    <w:rsid w:val="000E0F53"/>
    <w:rsid w:val="000E0F66"/>
    <w:rsid w:val="000E16EE"/>
    <w:rsid w:val="000E1891"/>
    <w:rsid w:val="000E21B1"/>
    <w:rsid w:val="000E22F0"/>
    <w:rsid w:val="000E3578"/>
    <w:rsid w:val="000E3646"/>
    <w:rsid w:val="000E3725"/>
    <w:rsid w:val="000E3B04"/>
    <w:rsid w:val="000E3E7F"/>
    <w:rsid w:val="000E4165"/>
    <w:rsid w:val="000E461D"/>
    <w:rsid w:val="000E4741"/>
    <w:rsid w:val="000E5165"/>
    <w:rsid w:val="000E54E8"/>
    <w:rsid w:val="000E57BD"/>
    <w:rsid w:val="000E5A2E"/>
    <w:rsid w:val="000E6228"/>
    <w:rsid w:val="000E679F"/>
    <w:rsid w:val="000E6CEA"/>
    <w:rsid w:val="000E6EC0"/>
    <w:rsid w:val="000E71D4"/>
    <w:rsid w:val="000E71E5"/>
    <w:rsid w:val="000E7972"/>
    <w:rsid w:val="000F14D5"/>
    <w:rsid w:val="000F1747"/>
    <w:rsid w:val="000F30B6"/>
    <w:rsid w:val="000F36F2"/>
    <w:rsid w:val="000F45C5"/>
    <w:rsid w:val="000F49B5"/>
    <w:rsid w:val="000F629B"/>
    <w:rsid w:val="000F62CD"/>
    <w:rsid w:val="000F6718"/>
    <w:rsid w:val="000F6724"/>
    <w:rsid w:val="000F672C"/>
    <w:rsid w:val="000F6776"/>
    <w:rsid w:val="000F6F4B"/>
    <w:rsid w:val="000F6F4E"/>
    <w:rsid w:val="000F71AB"/>
    <w:rsid w:val="000F73EB"/>
    <w:rsid w:val="000F77C3"/>
    <w:rsid w:val="000F7C54"/>
    <w:rsid w:val="000F7F63"/>
    <w:rsid w:val="001004DD"/>
    <w:rsid w:val="00100978"/>
    <w:rsid w:val="00100FAE"/>
    <w:rsid w:val="001011C9"/>
    <w:rsid w:val="00101A74"/>
    <w:rsid w:val="00101E74"/>
    <w:rsid w:val="00102374"/>
    <w:rsid w:val="0010237A"/>
    <w:rsid w:val="0010255D"/>
    <w:rsid w:val="001026CC"/>
    <w:rsid w:val="00102A20"/>
    <w:rsid w:val="00103321"/>
    <w:rsid w:val="00103779"/>
    <w:rsid w:val="0010417B"/>
    <w:rsid w:val="00104769"/>
    <w:rsid w:val="00104AD0"/>
    <w:rsid w:val="00104C7B"/>
    <w:rsid w:val="00104D04"/>
    <w:rsid w:val="00105520"/>
    <w:rsid w:val="0010597E"/>
    <w:rsid w:val="00105C67"/>
    <w:rsid w:val="00105F07"/>
    <w:rsid w:val="00105FB7"/>
    <w:rsid w:val="001060B4"/>
    <w:rsid w:val="001062B7"/>
    <w:rsid w:val="0010694D"/>
    <w:rsid w:val="00107099"/>
    <w:rsid w:val="0010758C"/>
    <w:rsid w:val="00107723"/>
    <w:rsid w:val="0010784D"/>
    <w:rsid w:val="00107886"/>
    <w:rsid w:val="00107E2E"/>
    <w:rsid w:val="00107E71"/>
    <w:rsid w:val="00107E75"/>
    <w:rsid w:val="00107EB5"/>
    <w:rsid w:val="00107F2C"/>
    <w:rsid w:val="001117AC"/>
    <w:rsid w:val="001119A3"/>
    <w:rsid w:val="00111CB9"/>
    <w:rsid w:val="0011236D"/>
    <w:rsid w:val="00112B24"/>
    <w:rsid w:val="001132D3"/>
    <w:rsid w:val="00113459"/>
    <w:rsid w:val="0011355A"/>
    <w:rsid w:val="00113921"/>
    <w:rsid w:val="00113BDD"/>
    <w:rsid w:val="00113C41"/>
    <w:rsid w:val="00113F54"/>
    <w:rsid w:val="00114017"/>
    <w:rsid w:val="00114636"/>
    <w:rsid w:val="00114911"/>
    <w:rsid w:val="00114D02"/>
    <w:rsid w:val="00114FFA"/>
    <w:rsid w:val="00115488"/>
    <w:rsid w:val="00115A70"/>
    <w:rsid w:val="00116864"/>
    <w:rsid w:val="0011701F"/>
    <w:rsid w:val="0011716C"/>
    <w:rsid w:val="00117533"/>
    <w:rsid w:val="00117C19"/>
    <w:rsid w:val="001211A1"/>
    <w:rsid w:val="00121C89"/>
    <w:rsid w:val="00121F2D"/>
    <w:rsid w:val="001225A8"/>
    <w:rsid w:val="00122951"/>
    <w:rsid w:val="0012349E"/>
    <w:rsid w:val="00123596"/>
    <w:rsid w:val="00123793"/>
    <w:rsid w:val="00123B14"/>
    <w:rsid w:val="00123C3A"/>
    <w:rsid w:val="00123EE2"/>
    <w:rsid w:val="00124357"/>
    <w:rsid w:val="001243A8"/>
    <w:rsid w:val="00124A26"/>
    <w:rsid w:val="00124D2A"/>
    <w:rsid w:val="00124DC3"/>
    <w:rsid w:val="00125293"/>
    <w:rsid w:val="001255AC"/>
    <w:rsid w:val="001268E6"/>
    <w:rsid w:val="00126D8F"/>
    <w:rsid w:val="00127798"/>
    <w:rsid w:val="0013006C"/>
    <w:rsid w:val="00130273"/>
    <w:rsid w:val="00130337"/>
    <w:rsid w:val="00130677"/>
    <w:rsid w:val="00130BDA"/>
    <w:rsid w:val="00131A70"/>
    <w:rsid w:val="00131B43"/>
    <w:rsid w:val="0013245B"/>
    <w:rsid w:val="00132C2E"/>
    <w:rsid w:val="0013387A"/>
    <w:rsid w:val="00133D5C"/>
    <w:rsid w:val="00133E63"/>
    <w:rsid w:val="001347BF"/>
    <w:rsid w:val="00134E17"/>
    <w:rsid w:val="00135BA2"/>
    <w:rsid w:val="00135BE4"/>
    <w:rsid w:val="00135C94"/>
    <w:rsid w:val="00135C9A"/>
    <w:rsid w:val="00135DFE"/>
    <w:rsid w:val="0013624B"/>
    <w:rsid w:val="00136831"/>
    <w:rsid w:val="0013718C"/>
    <w:rsid w:val="001372B2"/>
    <w:rsid w:val="001372DB"/>
    <w:rsid w:val="00137A1A"/>
    <w:rsid w:val="00140102"/>
    <w:rsid w:val="00140190"/>
    <w:rsid w:val="00140396"/>
    <w:rsid w:val="001407FB"/>
    <w:rsid w:val="00140B89"/>
    <w:rsid w:val="00140D9A"/>
    <w:rsid w:val="00140E0B"/>
    <w:rsid w:val="001410BC"/>
    <w:rsid w:val="0014112D"/>
    <w:rsid w:val="00141493"/>
    <w:rsid w:val="00141ABA"/>
    <w:rsid w:val="00141DE7"/>
    <w:rsid w:val="00142035"/>
    <w:rsid w:val="00142122"/>
    <w:rsid w:val="00142C78"/>
    <w:rsid w:val="00142DE4"/>
    <w:rsid w:val="00143893"/>
    <w:rsid w:val="00143A57"/>
    <w:rsid w:val="001440CB"/>
    <w:rsid w:val="00144233"/>
    <w:rsid w:val="001452F5"/>
    <w:rsid w:val="001454B3"/>
    <w:rsid w:val="00145894"/>
    <w:rsid w:val="00145B3B"/>
    <w:rsid w:val="00145C1D"/>
    <w:rsid w:val="00146226"/>
    <w:rsid w:val="00146707"/>
    <w:rsid w:val="00146F99"/>
    <w:rsid w:val="00147217"/>
    <w:rsid w:val="001472A4"/>
    <w:rsid w:val="001472C0"/>
    <w:rsid w:val="001473B9"/>
    <w:rsid w:val="001479DA"/>
    <w:rsid w:val="00150048"/>
    <w:rsid w:val="001514E3"/>
    <w:rsid w:val="00151990"/>
    <w:rsid w:val="00151A21"/>
    <w:rsid w:val="00151F31"/>
    <w:rsid w:val="0015277D"/>
    <w:rsid w:val="00152A3B"/>
    <w:rsid w:val="00152A96"/>
    <w:rsid w:val="00153299"/>
    <w:rsid w:val="001532FD"/>
    <w:rsid w:val="001537EA"/>
    <w:rsid w:val="00153C87"/>
    <w:rsid w:val="0015434B"/>
    <w:rsid w:val="00154520"/>
    <w:rsid w:val="001548B3"/>
    <w:rsid w:val="00154902"/>
    <w:rsid w:val="00154B9F"/>
    <w:rsid w:val="00154BAA"/>
    <w:rsid w:val="001556CC"/>
    <w:rsid w:val="0015578D"/>
    <w:rsid w:val="001557D8"/>
    <w:rsid w:val="00155D01"/>
    <w:rsid w:val="00155D77"/>
    <w:rsid w:val="00155F00"/>
    <w:rsid w:val="001560C3"/>
    <w:rsid w:val="00156484"/>
    <w:rsid w:val="001569BC"/>
    <w:rsid w:val="00156D8C"/>
    <w:rsid w:val="001571E7"/>
    <w:rsid w:val="00157292"/>
    <w:rsid w:val="00157D99"/>
    <w:rsid w:val="001603E4"/>
    <w:rsid w:val="001603E8"/>
    <w:rsid w:val="001608F0"/>
    <w:rsid w:val="00160EE0"/>
    <w:rsid w:val="00161309"/>
    <w:rsid w:val="00161617"/>
    <w:rsid w:val="00161AD0"/>
    <w:rsid w:val="00161D15"/>
    <w:rsid w:val="00162053"/>
    <w:rsid w:val="00162504"/>
    <w:rsid w:val="001628F3"/>
    <w:rsid w:val="00162A13"/>
    <w:rsid w:val="001633E3"/>
    <w:rsid w:val="001635CE"/>
    <w:rsid w:val="00163F6B"/>
    <w:rsid w:val="001641A3"/>
    <w:rsid w:val="0016425C"/>
    <w:rsid w:val="00164312"/>
    <w:rsid w:val="001644BC"/>
    <w:rsid w:val="001649A5"/>
    <w:rsid w:val="00164B1F"/>
    <w:rsid w:val="00164C7E"/>
    <w:rsid w:val="0016533D"/>
    <w:rsid w:val="0016559B"/>
    <w:rsid w:val="00165CE4"/>
    <w:rsid w:val="00166060"/>
    <w:rsid w:val="00166212"/>
    <w:rsid w:val="0016676F"/>
    <w:rsid w:val="00166773"/>
    <w:rsid w:val="0016742D"/>
    <w:rsid w:val="001676BD"/>
    <w:rsid w:val="00167CD7"/>
    <w:rsid w:val="00167F4D"/>
    <w:rsid w:val="001700E1"/>
    <w:rsid w:val="001702B7"/>
    <w:rsid w:val="001702D2"/>
    <w:rsid w:val="0017033E"/>
    <w:rsid w:val="00170595"/>
    <w:rsid w:val="0017090A"/>
    <w:rsid w:val="00170910"/>
    <w:rsid w:val="00170B4F"/>
    <w:rsid w:val="00170F8C"/>
    <w:rsid w:val="0017155F"/>
    <w:rsid w:val="00171C7C"/>
    <w:rsid w:val="001720E7"/>
    <w:rsid w:val="0017213E"/>
    <w:rsid w:val="001721D0"/>
    <w:rsid w:val="0017255B"/>
    <w:rsid w:val="00172569"/>
    <w:rsid w:val="001727E3"/>
    <w:rsid w:val="00172F89"/>
    <w:rsid w:val="0017399C"/>
    <w:rsid w:val="00173A34"/>
    <w:rsid w:val="00174128"/>
    <w:rsid w:val="0017453E"/>
    <w:rsid w:val="001745DA"/>
    <w:rsid w:val="00174A2D"/>
    <w:rsid w:val="00175683"/>
    <w:rsid w:val="00175A6B"/>
    <w:rsid w:val="00175CBB"/>
    <w:rsid w:val="00175CE4"/>
    <w:rsid w:val="00175E6A"/>
    <w:rsid w:val="00175FD1"/>
    <w:rsid w:val="00176198"/>
    <w:rsid w:val="0017652A"/>
    <w:rsid w:val="00176B44"/>
    <w:rsid w:val="00176D4C"/>
    <w:rsid w:val="00176E2A"/>
    <w:rsid w:val="00180731"/>
    <w:rsid w:val="00180AE8"/>
    <w:rsid w:val="00180C3A"/>
    <w:rsid w:val="00180CE7"/>
    <w:rsid w:val="001816CA"/>
    <w:rsid w:val="0018245E"/>
    <w:rsid w:val="00182825"/>
    <w:rsid w:val="00182B17"/>
    <w:rsid w:val="00182D7D"/>
    <w:rsid w:val="00183D15"/>
    <w:rsid w:val="00185551"/>
    <w:rsid w:val="00185927"/>
    <w:rsid w:val="001859E3"/>
    <w:rsid w:val="0018620B"/>
    <w:rsid w:val="00186FCC"/>
    <w:rsid w:val="00187067"/>
    <w:rsid w:val="001871DE"/>
    <w:rsid w:val="001873EC"/>
    <w:rsid w:val="001907B7"/>
    <w:rsid w:val="00190A62"/>
    <w:rsid w:val="00190BFC"/>
    <w:rsid w:val="00190D6B"/>
    <w:rsid w:val="00192501"/>
    <w:rsid w:val="001925BC"/>
    <w:rsid w:val="0019268B"/>
    <w:rsid w:val="001926B5"/>
    <w:rsid w:val="00192FF0"/>
    <w:rsid w:val="00193B9D"/>
    <w:rsid w:val="001944D4"/>
    <w:rsid w:val="00194746"/>
    <w:rsid w:val="00195A4D"/>
    <w:rsid w:val="00195F2F"/>
    <w:rsid w:val="00196476"/>
    <w:rsid w:val="001966F7"/>
    <w:rsid w:val="00196ACA"/>
    <w:rsid w:val="001A0901"/>
    <w:rsid w:val="001A0C8F"/>
    <w:rsid w:val="001A0E78"/>
    <w:rsid w:val="001A14A7"/>
    <w:rsid w:val="001A14D2"/>
    <w:rsid w:val="001A1539"/>
    <w:rsid w:val="001A18FD"/>
    <w:rsid w:val="001A1BBF"/>
    <w:rsid w:val="001A1EB6"/>
    <w:rsid w:val="001A2091"/>
    <w:rsid w:val="001A21EB"/>
    <w:rsid w:val="001A2346"/>
    <w:rsid w:val="001A30CB"/>
    <w:rsid w:val="001A3123"/>
    <w:rsid w:val="001A33D5"/>
    <w:rsid w:val="001A3864"/>
    <w:rsid w:val="001A3DA0"/>
    <w:rsid w:val="001A3ED6"/>
    <w:rsid w:val="001A40FB"/>
    <w:rsid w:val="001A4936"/>
    <w:rsid w:val="001A58CA"/>
    <w:rsid w:val="001A5B6D"/>
    <w:rsid w:val="001A5BC2"/>
    <w:rsid w:val="001A5C06"/>
    <w:rsid w:val="001A5C0D"/>
    <w:rsid w:val="001A5EB5"/>
    <w:rsid w:val="001A61F1"/>
    <w:rsid w:val="001A6656"/>
    <w:rsid w:val="001A70ED"/>
    <w:rsid w:val="001A7192"/>
    <w:rsid w:val="001A77D8"/>
    <w:rsid w:val="001A7CC8"/>
    <w:rsid w:val="001A7DFA"/>
    <w:rsid w:val="001A7FE8"/>
    <w:rsid w:val="001B021A"/>
    <w:rsid w:val="001B0491"/>
    <w:rsid w:val="001B0B84"/>
    <w:rsid w:val="001B0BC3"/>
    <w:rsid w:val="001B1100"/>
    <w:rsid w:val="001B139E"/>
    <w:rsid w:val="001B1890"/>
    <w:rsid w:val="001B1D02"/>
    <w:rsid w:val="001B1DE3"/>
    <w:rsid w:val="001B2D30"/>
    <w:rsid w:val="001B3B90"/>
    <w:rsid w:val="001B3E38"/>
    <w:rsid w:val="001B3E97"/>
    <w:rsid w:val="001B4DEA"/>
    <w:rsid w:val="001B4E67"/>
    <w:rsid w:val="001B4E87"/>
    <w:rsid w:val="001B526E"/>
    <w:rsid w:val="001B5ABF"/>
    <w:rsid w:val="001B5B9A"/>
    <w:rsid w:val="001B5EC4"/>
    <w:rsid w:val="001B6B24"/>
    <w:rsid w:val="001B6E27"/>
    <w:rsid w:val="001B74DC"/>
    <w:rsid w:val="001B7523"/>
    <w:rsid w:val="001B7791"/>
    <w:rsid w:val="001B7962"/>
    <w:rsid w:val="001B79EB"/>
    <w:rsid w:val="001B7BAA"/>
    <w:rsid w:val="001C01BF"/>
    <w:rsid w:val="001C02E5"/>
    <w:rsid w:val="001C047B"/>
    <w:rsid w:val="001C047E"/>
    <w:rsid w:val="001C097F"/>
    <w:rsid w:val="001C0B5B"/>
    <w:rsid w:val="001C0E01"/>
    <w:rsid w:val="001C0F93"/>
    <w:rsid w:val="001C13EB"/>
    <w:rsid w:val="001C1A5A"/>
    <w:rsid w:val="001C1C30"/>
    <w:rsid w:val="001C1EF4"/>
    <w:rsid w:val="001C21B1"/>
    <w:rsid w:val="001C2557"/>
    <w:rsid w:val="001C26BA"/>
    <w:rsid w:val="001C2B1F"/>
    <w:rsid w:val="001C2FCD"/>
    <w:rsid w:val="001C30DC"/>
    <w:rsid w:val="001C341B"/>
    <w:rsid w:val="001C357C"/>
    <w:rsid w:val="001C3CE8"/>
    <w:rsid w:val="001C404F"/>
    <w:rsid w:val="001C417D"/>
    <w:rsid w:val="001C4404"/>
    <w:rsid w:val="001C4556"/>
    <w:rsid w:val="001C4565"/>
    <w:rsid w:val="001C463F"/>
    <w:rsid w:val="001C4FC8"/>
    <w:rsid w:val="001C5807"/>
    <w:rsid w:val="001C5BD4"/>
    <w:rsid w:val="001C5C25"/>
    <w:rsid w:val="001C5D92"/>
    <w:rsid w:val="001C5E54"/>
    <w:rsid w:val="001C60CD"/>
    <w:rsid w:val="001C6541"/>
    <w:rsid w:val="001C654E"/>
    <w:rsid w:val="001C669D"/>
    <w:rsid w:val="001C672F"/>
    <w:rsid w:val="001C6810"/>
    <w:rsid w:val="001C6A78"/>
    <w:rsid w:val="001C6DBD"/>
    <w:rsid w:val="001C7002"/>
    <w:rsid w:val="001C70D7"/>
    <w:rsid w:val="001C7363"/>
    <w:rsid w:val="001C7587"/>
    <w:rsid w:val="001D0145"/>
    <w:rsid w:val="001D08DC"/>
    <w:rsid w:val="001D0B02"/>
    <w:rsid w:val="001D0BBE"/>
    <w:rsid w:val="001D0DEA"/>
    <w:rsid w:val="001D0EF4"/>
    <w:rsid w:val="001D214A"/>
    <w:rsid w:val="001D2B70"/>
    <w:rsid w:val="001D2CD5"/>
    <w:rsid w:val="001D2D8A"/>
    <w:rsid w:val="001D35BC"/>
    <w:rsid w:val="001D366B"/>
    <w:rsid w:val="001D3855"/>
    <w:rsid w:val="001D3EE7"/>
    <w:rsid w:val="001D400F"/>
    <w:rsid w:val="001D40B5"/>
    <w:rsid w:val="001D4792"/>
    <w:rsid w:val="001D4DFF"/>
    <w:rsid w:val="001D5B52"/>
    <w:rsid w:val="001D5CF7"/>
    <w:rsid w:val="001D69AA"/>
    <w:rsid w:val="001D7406"/>
    <w:rsid w:val="001D75BF"/>
    <w:rsid w:val="001D76B4"/>
    <w:rsid w:val="001D79AC"/>
    <w:rsid w:val="001E00F1"/>
    <w:rsid w:val="001E04E3"/>
    <w:rsid w:val="001E08DD"/>
    <w:rsid w:val="001E0A04"/>
    <w:rsid w:val="001E0A6F"/>
    <w:rsid w:val="001E10BA"/>
    <w:rsid w:val="001E1178"/>
    <w:rsid w:val="001E250F"/>
    <w:rsid w:val="001E26C7"/>
    <w:rsid w:val="001E287A"/>
    <w:rsid w:val="001E28BE"/>
    <w:rsid w:val="001E33FB"/>
    <w:rsid w:val="001E3402"/>
    <w:rsid w:val="001E3B4F"/>
    <w:rsid w:val="001E3B74"/>
    <w:rsid w:val="001E3C69"/>
    <w:rsid w:val="001E3D28"/>
    <w:rsid w:val="001E3E9B"/>
    <w:rsid w:val="001E40EC"/>
    <w:rsid w:val="001E41A6"/>
    <w:rsid w:val="001E42DD"/>
    <w:rsid w:val="001E4DF2"/>
    <w:rsid w:val="001E4FF4"/>
    <w:rsid w:val="001E545B"/>
    <w:rsid w:val="001E5D8B"/>
    <w:rsid w:val="001E671E"/>
    <w:rsid w:val="001E69B1"/>
    <w:rsid w:val="001E6A1F"/>
    <w:rsid w:val="001E6C77"/>
    <w:rsid w:val="001E6DD7"/>
    <w:rsid w:val="001E7640"/>
    <w:rsid w:val="001F0BF0"/>
    <w:rsid w:val="001F10C3"/>
    <w:rsid w:val="001F1152"/>
    <w:rsid w:val="001F265A"/>
    <w:rsid w:val="001F2A7E"/>
    <w:rsid w:val="001F2C28"/>
    <w:rsid w:val="001F2CAE"/>
    <w:rsid w:val="001F309F"/>
    <w:rsid w:val="001F30AC"/>
    <w:rsid w:val="001F31BC"/>
    <w:rsid w:val="001F33A4"/>
    <w:rsid w:val="001F3A50"/>
    <w:rsid w:val="001F3D14"/>
    <w:rsid w:val="001F3D70"/>
    <w:rsid w:val="001F4276"/>
    <w:rsid w:val="001F47AB"/>
    <w:rsid w:val="001F4F75"/>
    <w:rsid w:val="001F51DB"/>
    <w:rsid w:val="001F5348"/>
    <w:rsid w:val="001F5A00"/>
    <w:rsid w:val="001F5FEB"/>
    <w:rsid w:val="001F6CBC"/>
    <w:rsid w:val="001F6F08"/>
    <w:rsid w:val="001F71A8"/>
    <w:rsid w:val="001F752C"/>
    <w:rsid w:val="001F7834"/>
    <w:rsid w:val="001F7B3E"/>
    <w:rsid w:val="002008A9"/>
    <w:rsid w:val="00200EC5"/>
    <w:rsid w:val="002012DB"/>
    <w:rsid w:val="00201364"/>
    <w:rsid w:val="002015B1"/>
    <w:rsid w:val="00201A11"/>
    <w:rsid w:val="00201B9B"/>
    <w:rsid w:val="00201C4F"/>
    <w:rsid w:val="00202223"/>
    <w:rsid w:val="002025BC"/>
    <w:rsid w:val="00203E13"/>
    <w:rsid w:val="00204147"/>
    <w:rsid w:val="00204D87"/>
    <w:rsid w:val="00205561"/>
    <w:rsid w:val="00205BCC"/>
    <w:rsid w:val="00206A3A"/>
    <w:rsid w:val="00206B0E"/>
    <w:rsid w:val="00206FB3"/>
    <w:rsid w:val="0020726C"/>
    <w:rsid w:val="00207A6B"/>
    <w:rsid w:val="002100F0"/>
    <w:rsid w:val="00210871"/>
    <w:rsid w:val="00210ED3"/>
    <w:rsid w:val="00211112"/>
    <w:rsid w:val="00211A3B"/>
    <w:rsid w:val="00211B01"/>
    <w:rsid w:val="00211C0C"/>
    <w:rsid w:val="00211DCD"/>
    <w:rsid w:val="00212458"/>
    <w:rsid w:val="00212988"/>
    <w:rsid w:val="00212A3D"/>
    <w:rsid w:val="00212C5E"/>
    <w:rsid w:val="00213160"/>
    <w:rsid w:val="002132D9"/>
    <w:rsid w:val="002139D9"/>
    <w:rsid w:val="0021461A"/>
    <w:rsid w:val="00214E8E"/>
    <w:rsid w:val="00215094"/>
    <w:rsid w:val="00215A55"/>
    <w:rsid w:val="00215ECD"/>
    <w:rsid w:val="0021661A"/>
    <w:rsid w:val="0021714A"/>
    <w:rsid w:val="002171F8"/>
    <w:rsid w:val="002173DE"/>
    <w:rsid w:val="00217468"/>
    <w:rsid w:val="00217719"/>
    <w:rsid w:val="002177FF"/>
    <w:rsid w:val="002200AC"/>
    <w:rsid w:val="0022021D"/>
    <w:rsid w:val="00220488"/>
    <w:rsid w:val="0022130B"/>
    <w:rsid w:val="002216A4"/>
    <w:rsid w:val="00221794"/>
    <w:rsid w:val="002222F3"/>
    <w:rsid w:val="0022291C"/>
    <w:rsid w:val="00222B62"/>
    <w:rsid w:val="00222B69"/>
    <w:rsid w:val="00222CB7"/>
    <w:rsid w:val="002232A5"/>
    <w:rsid w:val="002234B5"/>
    <w:rsid w:val="002234F0"/>
    <w:rsid w:val="00223B11"/>
    <w:rsid w:val="00223F91"/>
    <w:rsid w:val="00223FA0"/>
    <w:rsid w:val="002245AB"/>
    <w:rsid w:val="002249E1"/>
    <w:rsid w:val="00224B6A"/>
    <w:rsid w:val="00224FBD"/>
    <w:rsid w:val="002259D9"/>
    <w:rsid w:val="00225CA9"/>
    <w:rsid w:val="0022617D"/>
    <w:rsid w:val="002267B3"/>
    <w:rsid w:val="00226926"/>
    <w:rsid w:val="00230B21"/>
    <w:rsid w:val="00230C3B"/>
    <w:rsid w:val="00231062"/>
    <w:rsid w:val="00231282"/>
    <w:rsid w:val="0023179B"/>
    <w:rsid w:val="00232041"/>
    <w:rsid w:val="00232158"/>
    <w:rsid w:val="0023261C"/>
    <w:rsid w:val="00232D60"/>
    <w:rsid w:val="00232E3D"/>
    <w:rsid w:val="002331B4"/>
    <w:rsid w:val="002334FD"/>
    <w:rsid w:val="0023382A"/>
    <w:rsid w:val="00233A36"/>
    <w:rsid w:val="002341BA"/>
    <w:rsid w:val="00234B48"/>
    <w:rsid w:val="00234C94"/>
    <w:rsid w:val="002353E7"/>
    <w:rsid w:val="00235431"/>
    <w:rsid w:val="0023587A"/>
    <w:rsid w:val="00235920"/>
    <w:rsid w:val="00235D33"/>
    <w:rsid w:val="002378BC"/>
    <w:rsid w:val="00237F78"/>
    <w:rsid w:val="00240433"/>
    <w:rsid w:val="00240CAA"/>
    <w:rsid w:val="00240F4F"/>
    <w:rsid w:val="0024128B"/>
    <w:rsid w:val="00241614"/>
    <w:rsid w:val="00241A5F"/>
    <w:rsid w:val="00242350"/>
    <w:rsid w:val="00242D24"/>
    <w:rsid w:val="0024371B"/>
    <w:rsid w:val="002440A1"/>
    <w:rsid w:val="0024443E"/>
    <w:rsid w:val="00244518"/>
    <w:rsid w:val="00244923"/>
    <w:rsid w:val="00244FFE"/>
    <w:rsid w:val="002452A6"/>
    <w:rsid w:val="0024539D"/>
    <w:rsid w:val="002459ED"/>
    <w:rsid w:val="00245E27"/>
    <w:rsid w:val="00246180"/>
    <w:rsid w:val="00246F61"/>
    <w:rsid w:val="00247631"/>
    <w:rsid w:val="002479FF"/>
    <w:rsid w:val="00250165"/>
    <w:rsid w:val="0025039D"/>
    <w:rsid w:val="002509AA"/>
    <w:rsid w:val="00250CC0"/>
    <w:rsid w:val="00250DA1"/>
    <w:rsid w:val="00251ADE"/>
    <w:rsid w:val="00252087"/>
    <w:rsid w:val="00252570"/>
    <w:rsid w:val="0025263D"/>
    <w:rsid w:val="002529E6"/>
    <w:rsid w:val="00253068"/>
    <w:rsid w:val="00254800"/>
    <w:rsid w:val="00254C19"/>
    <w:rsid w:val="00255632"/>
    <w:rsid w:val="0025565E"/>
    <w:rsid w:val="00255719"/>
    <w:rsid w:val="00255798"/>
    <w:rsid w:val="002562A6"/>
    <w:rsid w:val="0025650B"/>
    <w:rsid w:val="00257A6A"/>
    <w:rsid w:val="00257C38"/>
    <w:rsid w:val="00257EDA"/>
    <w:rsid w:val="00257F3C"/>
    <w:rsid w:val="00260364"/>
    <w:rsid w:val="002603A3"/>
    <w:rsid w:val="002609CD"/>
    <w:rsid w:val="0026100E"/>
    <w:rsid w:val="00261041"/>
    <w:rsid w:val="002618B3"/>
    <w:rsid w:val="002627DE"/>
    <w:rsid w:val="00262806"/>
    <w:rsid w:val="00262A31"/>
    <w:rsid w:val="00262AE1"/>
    <w:rsid w:val="00262E70"/>
    <w:rsid w:val="00263392"/>
    <w:rsid w:val="00263BFF"/>
    <w:rsid w:val="00263D60"/>
    <w:rsid w:val="0026460B"/>
    <w:rsid w:val="00264740"/>
    <w:rsid w:val="002647C1"/>
    <w:rsid w:val="00264A37"/>
    <w:rsid w:val="00264A90"/>
    <w:rsid w:val="00264BC5"/>
    <w:rsid w:val="002653E7"/>
    <w:rsid w:val="00265960"/>
    <w:rsid w:val="002660F4"/>
    <w:rsid w:val="00266164"/>
    <w:rsid w:val="0026645C"/>
    <w:rsid w:val="002664D8"/>
    <w:rsid w:val="002671B1"/>
    <w:rsid w:val="00267870"/>
    <w:rsid w:val="00267CA0"/>
    <w:rsid w:val="00267D04"/>
    <w:rsid w:val="00267D06"/>
    <w:rsid w:val="00267EE4"/>
    <w:rsid w:val="00270DAA"/>
    <w:rsid w:val="00271301"/>
    <w:rsid w:val="00271396"/>
    <w:rsid w:val="0027168F"/>
    <w:rsid w:val="00271A87"/>
    <w:rsid w:val="00271EF9"/>
    <w:rsid w:val="002723B6"/>
    <w:rsid w:val="002723C5"/>
    <w:rsid w:val="002725D1"/>
    <w:rsid w:val="0027277C"/>
    <w:rsid w:val="00272F0C"/>
    <w:rsid w:val="002738FA"/>
    <w:rsid w:val="00273B7F"/>
    <w:rsid w:val="00274228"/>
    <w:rsid w:val="00274495"/>
    <w:rsid w:val="002749C2"/>
    <w:rsid w:val="00275061"/>
    <w:rsid w:val="00275AF2"/>
    <w:rsid w:val="00275C58"/>
    <w:rsid w:val="00275D20"/>
    <w:rsid w:val="00276DD5"/>
    <w:rsid w:val="0027749B"/>
    <w:rsid w:val="00277BC2"/>
    <w:rsid w:val="002803E4"/>
    <w:rsid w:val="002805B1"/>
    <w:rsid w:val="002806AB"/>
    <w:rsid w:val="002808F7"/>
    <w:rsid w:val="00281258"/>
    <w:rsid w:val="00281490"/>
    <w:rsid w:val="00281859"/>
    <w:rsid w:val="0028199A"/>
    <w:rsid w:val="00282D58"/>
    <w:rsid w:val="0028303D"/>
    <w:rsid w:val="00283BC5"/>
    <w:rsid w:val="00283C19"/>
    <w:rsid w:val="0028408E"/>
    <w:rsid w:val="002843A6"/>
    <w:rsid w:val="00284630"/>
    <w:rsid w:val="002850F5"/>
    <w:rsid w:val="00285144"/>
    <w:rsid w:val="002853F8"/>
    <w:rsid w:val="002855D7"/>
    <w:rsid w:val="00285859"/>
    <w:rsid w:val="00285D73"/>
    <w:rsid w:val="00286278"/>
    <w:rsid w:val="00286279"/>
    <w:rsid w:val="0028637C"/>
    <w:rsid w:val="0028643C"/>
    <w:rsid w:val="00286957"/>
    <w:rsid w:val="0028696C"/>
    <w:rsid w:val="00287221"/>
    <w:rsid w:val="00287595"/>
    <w:rsid w:val="00287F39"/>
    <w:rsid w:val="00290215"/>
    <w:rsid w:val="00290A90"/>
    <w:rsid w:val="002914F0"/>
    <w:rsid w:val="00291B13"/>
    <w:rsid w:val="00291C17"/>
    <w:rsid w:val="00291C1E"/>
    <w:rsid w:val="00291CC0"/>
    <w:rsid w:val="00291FC4"/>
    <w:rsid w:val="002925B3"/>
    <w:rsid w:val="002926E3"/>
    <w:rsid w:val="002929F1"/>
    <w:rsid w:val="00292BE6"/>
    <w:rsid w:val="00292F2D"/>
    <w:rsid w:val="0029323C"/>
    <w:rsid w:val="002937C8"/>
    <w:rsid w:val="00293C3D"/>
    <w:rsid w:val="00294337"/>
    <w:rsid w:val="0029449E"/>
    <w:rsid w:val="00294601"/>
    <w:rsid w:val="00294662"/>
    <w:rsid w:val="00294820"/>
    <w:rsid w:val="00295000"/>
    <w:rsid w:val="002952C2"/>
    <w:rsid w:val="002953FA"/>
    <w:rsid w:val="002954DD"/>
    <w:rsid w:val="0029555A"/>
    <w:rsid w:val="0029561E"/>
    <w:rsid w:val="00295BC3"/>
    <w:rsid w:val="0029646E"/>
    <w:rsid w:val="00296C55"/>
    <w:rsid w:val="00296C5A"/>
    <w:rsid w:val="00296EE9"/>
    <w:rsid w:val="0029791B"/>
    <w:rsid w:val="00297A73"/>
    <w:rsid w:val="00297BAC"/>
    <w:rsid w:val="002A081C"/>
    <w:rsid w:val="002A0975"/>
    <w:rsid w:val="002A0B8C"/>
    <w:rsid w:val="002A0D66"/>
    <w:rsid w:val="002A166A"/>
    <w:rsid w:val="002A167B"/>
    <w:rsid w:val="002A2BFD"/>
    <w:rsid w:val="002A321F"/>
    <w:rsid w:val="002A3233"/>
    <w:rsid w:val="002A3E75"/>
    <w:rsid w:val="002A4267"/>
    <w:rsid w:val="002A4347"/>
    <w:rsid w:val="002A4922"/>
    <w:rsid w:val="002A4E63"/>
    <w:rsid w:val="002A5068"/>
    <w:rsid w:val="002A50DD"/>
    <w:rsid w:val="002A58DB"/>
    <w:rsid w:val="002A5A95"/>
    <w:rsid w:val="002A602B"/>
    <w:rsid w:val="002A6637"/>
    <w:rsid w:val="002A6645"/>
    <w:rsid w:val="002A6B87"/>
    <w:rsid w:val="002A6FBA"/>
    <w:rsid w:val="002A70D8"/>
    <w:rsid w:val="002A780F"/>
    <w:rsid w:val="002A7AE3"/>
    <w:rsid w:val="002A7D9C"/>
    <w:rsid w:val="002A7E20"/>
    <w:rsid w:val="002A7E21"/>
    <w:rsid w:val="002B042D"/>
    <w:rsid w:val="002B051C"/>
    <w:rsid w:val="002B05FD"/>
    <w:rsid w:val="002B0834"/>
    <w:rsid w:val="002B0C0F"/>
    <w:rsid w:val="002B0E09"/>
    <w:rsid w:val="002B0F56"/>
    <w:rsid w:val="002B17A4"/>
    <w:rsid w:val="002B19E0"/>
    <w:rsid w:val="002B1BD3"/>
    <w:rsid w:val="002B1D02"/>
    <w:rsid w:val="002B1DBF"/>
    <w:rsid w:val="002B1E0B"/>
    <w:rsid w:val="002B1FD9"/>
    <w:rsid w:val="002B2017"/>
    <w:rsid w:val="002B26F4"/>
    <w:rsid w:val="002B2ABD"/>
    <w:rsid w:val="002B301C"/>
    <w:rsid w:val="002B36E3"/>
    <w:rsid w:val="002B3AE4"/>
    <w:rsid w:val="002B3C87"/>
    <w:rsid w:val="002B412E"/>
    <w:rsid w:val="002B4389"/>
    <w:rsid w:val="002B4AC0"/>
    <w:rsid w:val="002B4EF2"/>
    <w:rsid w:val="002B520C"/>
    <w:rsid w:val="002B57F5"/>
    <w:rsid w:val="002B6426"/>
    <w:rsid w:val="002B65F1"/>
    <w:rsid w:val="002B6D45"/>
    <w:rsid w:val="002B728E"/>
    <w:rsid w:val="002B7798"/>
    <w:rsid w:val="002B7952"/>
    <w:rsid w:val="002B7968"/>
    <w:rsid w:val="002C03A5"/>
    <w:rsid w:val="002C0E9C"/>
    <w:rsid w:val="002C1437"/>
    <w:rsid w:val="002C2064"/>
    <w:rsid w:val="002C23AB"/>
    <w:rsid w:val="002C261C"/>
    <w:rsid w:val="002C29D7"/>
    <w:rsid w:val="002C2C4D"/>
    <w:rsid w:val="002C2FEB"/>
    <w:rsid w:val="002C307C"/>
    <w:rsid w:val="002C3366"/>
    <w:rsid w:val="002C37DD"/>
    <w:rsid w:val="002C4023"/>
    <w:rsid w:val="002C40D8"/>
    <w:rsid w:val="002C41F5"/>
    <w:rsid w:val="002C4A76"/>
    <w:rsid w:val="002C4C1F"/>
    <w:rsid w:val="002C4C5C"/>
    <w:rsid w:val="002C50F9"/>
    <w:rsid w:val="002C5341"/>
    <w:rsid w:val="002C5389"/>
    <w:rsid w:val="002C5570"/>
    <w:rsid w:val="002C56D2"/>
    <w:rsid w:val="002C5A74"/>
    <w:rsid w:val="002C5AEE"/>
    <w:rsid w:val="002C62B5"/>
    <w:rsid w:val="002C6FD8"/>
    <w:rsid w:val="002C7037"/>
    <w:rsid w:val="002C7232"/>
    <w:rsid w:val="002C7F40"/>
    <w:rsid w:val="002D049F"/>
    <w:rsid w:val="002D0885"/>
    <w:rsid w:val="002D0A06"/>
    <w:rsid w:val="002D1513"/>
    <w:rsid w:val="002D15BF"/>
    <w:rsid w:val="002D1685"/>
    <w:rsid w:val="002D18C2"/>
    <w:rsid w:val="002D1D7F"/>
    <w:rsid w:val="002D1F97"/>
    <w:rsid w:val="002D2443"/>
    <w:rsid w:val="002D2C8E"/>
    <w:rsid w:val="002D2EBE"/>
    <w:rsid w:val="002D3076"/>
    <w:rsid w:val="002D33C0"/>
    <w:rsid w:val="002D4174"/>
    <w:rsid w:val="002D49F1"/>
    <w:rsid w:val="002D4C68"/>
    <w:rsid w:val="002D4CE4"/>
    <w:rsid w:val="002D50C8"/>
    <w:rsid w:val="002D6D0D"/>
    <w:rsid w:val="002D6E95"/>
    <w:rsid w:val="002D7806"/>
    <w:rsid w:val="002D7BDD"/>
    <w:rsid w:val="002D7F78"/>
    <w:rsid w:val="002E0233"/>
    <w:rsid w:val="002E0239"/>
    <w:rsid w:val="002E0C14"/>
    <w:rsid w:val="002E0D60"/>
    <w:rsid w:val="002E0D82"/>
    <w:rsid w:val="002E0E1D"/>
    <w:rsid w:val="002E1D84"/>
    <w:rsid w:val="002E1EC0"/>
    <w:rsid w:val="002E2143"/>
    <w:rsid w:val="002E22C8"/>
    <w:rsid w:val="002E25B6"/>
    <w:rsid w:val="002E2FE6"/>
    <w:rsid w:val="002E3593"/>
    <w:rsid w:val="002E374A"/>
    <w:rsid w:val="002E4100"/>
    <w:rsid w:val="002E4444"/>
    <w:rsid w:val="002E4AFA"/>
    <w:rsid w:val="002E5D8C"/>
    <w:rsid w:val="002E64C6"/>
    <w:rsid w:val="002E6992"/>
    <w:rsid w:val="002E6CDA"/>
    <w:rsid w:val="002E6E7A"/>
    <w:rsid w:val="002E717D"/>
    <w:rsid w:val="002E735D"/>
    <w:rsid w:val="002E79B8"/>
    <w:rsid w:val="002E7DAB"/>
    <w:rsid w:val="002F027D"/>
    <w:rsid w:val="002F0286"/>
    <w:rsid w:val="002F034C"/>
    <w:rsid w:val="002F0590"/>
    <w:rsid w:val="002F0593"/>
    <w:rsid w:val="002F05EE"/>
    <w:rsid w:val="002F0788"/>
    <w:rsid w:val="002F0A1E"/>
    <w:rsid w:val="002F0AE8"/>
    <w:rsid w:val="002F0CBD"/>
    <w:rsid w:val="002F0DE1"/>
    <w:rsid w:val="002F109B"/>
    <w:rsid w:val="002F16DC"/>
    <w:rsid w:val="002F16E6"/>
    <w:rsid w:val="002F1806"/>
    <w:rsid w:val="002F2738"/>
    <w:rsid w:val="002F37E1"/>
    <w:rsid w:val="002F38D4"/>
    <w:rsid w:val="002F4A31"/>
    <w:rsid w:val="002F4BBF"/>
    <w:rsid w:val="002F5043"/>
    <w:rsid w:val="002F58CE"/>
    <w:rsid w:val="002F6203"/>
    <w:rsid w:val="002F6716"/>
    <w:rsid w:val="002F717F"/>
    <w:rsid w:val="002F71A2"/>
    <w:rsid w:val="002F7BC2"/>
    <w:rsid w:val="002F7BCD"/>
    <w:rsid w:val="003001FE"/>
    <w:rsid w:val="00300265"/>
    <w:rsid w:val="00300888"/>
    <w:rsid w:val="00300D39"/>
    <w:rsid w:val="0030156F"/>
    <w:rsid w:val="003016C8"/>
    <w:rsid w:val="00301DB2"/>
    <w:rsid w:val="00301E2E"/>
    <w:rsid w:val="00301E89"/>
    <w:rsid w:val="0030211C"/>
    <w:rsid w:val="00302308"/>
    <w:rsid w:val="003029EB"/>
    <w:rsid w:val="00302EE2"/>
    <w:rsid w:val="00303059"/>
    <w:rsid w:val="0030330F"/>
    <w:rsid w:val="003035AD"/>
    <w:rsid w:val="0030375D"/>
    <w:rsid w:val="003038C0"/>
    <w:rsid w:val="00303986"/>
    <w:rsid w:val="00304074"/>
    <w:rsid w:val="003051C9"/>
    <w:rsid w:val="0030652A"/>
    <w:rsid w:val="003065AA"/>
    <w:rsid w:val="0030674F"/>
    <w:rsid w:val="00306902"/>
    <w:rsid w:val="003069C0"/>
    <w:rsid w:val="00306CB5"/>
    <w:rsid w:val="0030717C"/>
    <w:rsid w:val="00310303"/>
    <w:rsid w:val="003103D1"/>
    <w:rsid w:val="00310884"/>
    <w:rsid w:val="00310C94"/>
    <w:rsid w:val="00310F10"/>
    <w:rsid w:val="00311920"/>
    <w:rsid w:val="00311A30"/>
    <w:rsid w:val="00311D0D"/>
    <w:rsid w:val="00312C62"/>
    <w:rsid w:val="003136AB"/>
    <w:rsid w:val="0031383B"/>
    <w:rsid w:val="00314E6A"/>
    <w:rsid w:val="0031525F"/>
    <w:rsid w:val="00316643"/>
    <w:rsid w:val="003168DB"/>
    <w:rsid w:val="003168E8"/>
    <w:rsid w:val="00316E07"/>
    <w:rsid w:val="00317001"/>
    <w:rsid w:val="003174C4"/>
    <w:rsid w:val="00317CAA"/>
    <w:rsid w:val="003203DA"/>
    <w:rsid w:val="0032069C"/>
    <w:rsid w:val="00320B29"/>
    <w:rsid w:val="00320BF7"/>
    <w:rsid w:val="00320C5D"/>
    <w:rsid w:val="00320D45"/>
    <w:rsid w:val="00320DCD"/>
    <w:rsid w:val="00321277"/>
    <w:rsid w:val="00321DCF"/>
    <w:rsid w:val="00322134"/>
    <w:rsid w:val="0032249A"/>
    <w:rsid w:val="003225EA"/>
    <w:rsid w:val="00322738"/>
    <w:rsid w:val="00322AA8"/>
    <w:rsid w:val="00322B52"/>
    <w:rsid w:val="00322E61"/>
    <w:rsid w:val="00323451"/>
    <w:rsid w:val="003237B6"/>
    <w:rsid w:val="00323B21"/>
    <w:rsid w:val="00323B49"/>
    <w:rsid w:val="00323E07"/>
    <w:rsid w:val="0032460F"/>
    <w:rsid w:val="0032476E"/>
    <w:rsid w:val="003248BB"/>
    <w:rsid w:val="003249E3"/>
    <w:rsid w:val="00325116"/>
    <w:rsid w:val="00325120"/>
    <w:rsid w:val="0032546D"/>
    <w:rsid w:val="003256B9"/>
    <w:rsid w:val="00325872"/>
    <w:rsid w:val="00325930"/>
    <w:rsid w:val="00325932"/>
    <w:rsid w:val="003259AC"/>
    <w:rsid w:val="00325FF9"/>
    <w:rsid w:val="003266D7"/>
    <w:rsid w:val="00326BAB"/>
    <w:rsid w:val="00326E66"/>
    <w:rsid w:val="00327287"/>
    <w:rsid w:val="003279A9"/>
    <w:rsid w:val="00327BA9"/>
    <w:rsid w:val="00327BC2"/>
    <w:rsid w:val="00327E2A"/>
    <w:rsid w:val="00330412"/>
    <w:rsid w:val="00330A13"/>
    <w:rsid w:val="00330CD8"/>
    <w:rsid w:val="00331326"/>
    <w:rsid w:val="00331FEB"/>
    <w:rsid w:val="00332717"/>
    <w:rsid w:val="003328EB"/>
    <w:rsid w:val="00332A7E"/>
    <w:rsid w:val="00332A9F"/>
    <w:rsid w:val="00332BC0"/>
    <w:rsid w:val="00332CB5"/>
    <w:rsid w:val="003334D3"/>
    <w:rsid w:val="003339F5"/>
    <w:rsid w:val="00333C59"/>
    <w:rsid w:val="00333C89"/>
    <w:rsid w:val="00334099"/>
    <w:rsid w:val="0033503B"/>
    <w:rsid w:val="003350FD"/>
    <w:rsid w:val="0033586C"/>
    <w:rsid w:val="00336187"/>
    <w:rsid w:val="003361FC"/>
    <w:rsid w:val="00336847"/>
    <w:rsid w:val="0033693B"/>
    <w:rsid w:val="003370EE"/>
    <w:rsid w:val="003372FA"/>
    <w:rsid w:val="0033762C"/>
    <w:rsid w:val="00337D68"/>
    <w:rsid w:val="00337D77"/>
    <w:rsid w:val="00337F75"/>
    <w:rsid w:val="00340374"/>
    <w:rsid w:val="00340B6E"/>
    <w:rsid w:val="00341747"/>
    <w:rsid w:val="003419B0"/>
    <w:rsid w:val="0034228E"/>
    <w:rsid w:val="00342343"/>
    <w:rsid w:val="00342D54"/>
    <w:rsid w:val="00343509"/>
    <w:rsid w:val="00343678"/>
    <w:rsid w:val="00343B35"/>
    <w:rsid w:val="0034454E"/>
    <w:rsid w:val="0034516D"/>
    <w:rsid w:val="00345746"/>
    <w:rsid w:val="003457B7"/>
    <w:rsid w:val="0034598A"/>
    <w:rsid w:val="00345B86"/>
    <w:rsid w:val="00345EFF"/>
    <w:rsid w:val="00346019"/>
    <w:rsid w:val="00346077"/>
    <w:rsid w:val="0034607D"/>
    <w:rsid w:val="0034636C"/>
    <w:rsid w:val="003463D6"/>
    <w:rsid w:val="003464CC"/>
    <w:rsid w:val="003464CF"/>
    <w:rsid w:val="0034736D"/>
    <w:rsid w:val="00347CA5"/>
    <w:rsid w:val="003507B9"/>
    <w:rsid w:val="00350ACA"/>
    <w:rsid w:val="00350C82"/>
    <w:rsid w:val="00350FC7"/>
    <w:rsid w:val="003510DF"/>
    <w:rsid w:val="0035126B"/>
    <w:rsid w:val="00351493"/>
    <w:rsid w:val="00351617"/>
    <w:rsid w:val="003518CA"/>
    <w:rsid w:val="00351BAF"/>
    <w:rsid w:val="00351C24"/>
    <w:rsid w:val="00351C66"/>
    <w:rsid w:val="00351D90"/>
    <w:rsid w:val="00351E01"/>
    <w:rsid w:val="00352780"/>
    <w:rsid w:val="00352D34"/>
    <w:rsid w:val="00353152"/>
    <w:rsid w:val="00353365"/>
    <w:rsid w:val="00353472"/>
    <w:rsid w:val="003537C6"/>
    <w:rsid w:val="00353930"/>
    <w:rsid w:val="00353DC3"/>
    <w:rsid w:val="003547E9"/>
    <w:rsid w:val="00354869"/>
    <w:rsid w:val="00354C81"/>
    <w:rsid w:val="00354CED"/>
    <w:rsid w:val="00354EB2"/>
    <w:rsid w:val="00355163"/>
    <w:rsid w:val="0035525E"/>
    <w:rsid w:val="00355A28"/>
    <w:rsid w:val="00355A57"/>
    <w:rsid w:val="00355D33"/>
    <w:rsid w:val="003561F6"/>
    <w:rsid w:val="00356A48"/>
    <w:rsid w:val="00356D2D"/>
    <w:rsid w:val="00356F9E"/>
    <w:rsid w:val="003570A9"/>
    <w:rsid w:val="00357B46"/>
    <w:rsid w:val="00357C76"/>
    <w:rsid w:val="00357FCB"/>
    <w:rsid w:val="003601F9"/>
    <w:rsid w:val="0036047B"/>
    <w:rsid w:val="00360B25"/>
    <w:rsid w:val="00361368"/>
    <w:rsid w:val="0036182C"/>
    <w:rsid w:val="003618D6"/>
    <w:rsid w:val="003619CB"/>
    <w:rsid w:val="00361D1F"/>
    <w:rsid w:val="00362008"/>
    <w:rsid w:val="0036210D"/>
    <w:rsid w:val="003622F0"/>
    <w:rsid w:val="0036264E"/>
    <w:rsid w:val="003627C5"/>
    <w:rsid w:val="00362928"/>
    <w:rsid w:val="00362B3E"/>
    <w:rsid w:val="003632C3"/>
    <w:rsid w:val="0036331C"/>
    <w:rsid w:val="003638D7"/>
    <w:rsid w:val="00363CE6"/>
    <w:rsid w:val="00364634"/>
    <w:rsid w:val="00364897"/>
    <w:rsid w:val="00364917"/>
    <w:rsid w:val="003649FB"/>
    <w:rsid w:val="00364C2C"/>
    <w:rsid w:val="00365192"/>
    <w:rsid w:val="00365A8D"/>
    <w:rsid w:val="00365AD2"/>
    <w:rsid w:val="00365C2D"/>
    <w:rsid w:val="00365F0E"/>
    <w:rsid w:val="00366450"/>
    <w:rsid w:val="00366B8D"/>
    <w:rsid w:val="003704B0"/>
    <w:rsid w:val="003706A9"/>
    <w:rsid w:val="00370B5B"/>
    <w:rsid w:val="00370F1B"/>
    <w:rsid w:val="00371873"/>
    <w:rsid w:val="003718CE"/>
    <w:rsid w:val="00372749"/>
    <w:rsid w:val="0037289A"/>
    <w:rsid w:val="00372A90"/>
    <w:rsid w:val="00372EEA"/>
    <w:rsid w:val="00372F5F"/>
    <w:rsid w:val="00373047"/>
    <w:rsid w:val="00373384"/>
    <w:rsid w:val="00373B2C"/>
    <w:rsid w:val="003743AF"/>
    <w:rsid w:val="003744C4"/>
    <w:rsid w:val="00374899"/>
    <w:rsid w:val="00374F35"/>
    <w:rsid w:val="003752D1"/>
    <w:rsid w:val="00375516"/>
    <w:rsid w:val="0037602A"/>
    <w:rsid w:val="00376042"/>
    <w:rsid w:val="003761A6"/>
    <w:rsid w:val="003761B6"/>
    <w:rsid w:val="003763A1"/>
    <w:rsid w:val="003766F7"/>
    <w:rsid w:val="00376781"/>
    <w:rsid w:val="003769EE"/>
    <w:rsid w:val="00376B71"/>
    <w:rsid w:val="00376F4F"/>
    <w:rsid w:val="00376F7C"/>
    <w:rsid w:val="003770A5"/>
    <w:rsid w:val="00377243"/>
    <w:rsid w:val="00377727"/>
    <w:rsid w:val="00377CB6"/>
    <w:rsid w:val="00377EC4"/>
    <w:rsid w:val="00377EDD"/>
    <w:rsid w:val="00380135"/>
    <w:rsid w:val="003803C1"/>
    <w:rsid w:val="00380583"/>
    <w:rsid w:val="0038075B"/>
    <w:rsid w:val="0038125F"/>
    <w:rsid w:val="00381291"/>
    <w:rsid w:val="00381A54"/>
    <w:rsid w:val="00381E50"/>
    <w:rsid w:val="00382537"/>
    <w:rsid w:val="003825AE"/>
    <w:rsid w:val="00382862"/>
    <w:rsid w:val="003828FD"/>
    <w:rsid w:val="003829FE"/>
    <w:rsid w:val="003837C5"/>
    <w:rsid w:val="00383A7F"/>
    <w:rsid w:val="0038402D"/>
    <w:rsid w:val="003847B2"/>
    <w:rsid w:val="00384B6F"/>
    <w:rsid w:val="00385409"/>
    <w:rsid w:val="0038579B"/>
    <w:rsid w:val="00385C88"/>
    <w:rsid w:val="00385E1C"/>
    <w:rsid w:val="00386786"/>
    <w:rsid w:val="00386B77"/>
    <w:rsid w:val="003874AB"/>
    <w:rsid w:val="003874B6"/>
    <w:rsid w:val="00387932"/>
    <w:rsid w:val="00387933"/>
    <w:rsid w:val="00387DC3"/>
    <w:rsid w:val="00387DEF"/>
    <w:rsid w:val="00387F37"/>
    <w:rsid w:val="0039007C"/>
    <w:rsid w:val="00390133"/>
    <w:rsid w:val="003901B0"/>
    <w:rsid w:val="003902A6"/>
    <w:rsid w:val="003903A2"/>
    <w:rsid w:val="00390580"/>
    <w:rsid w:val="003905FE"/>
    <w:rsid w:val="00390926"/>
    <w:rsid w:val="00390D85"/>
    <w:rsid w:val="0039112F"/>
    <w:rsid w:val="00391735"/>
    <w:rsid w:val="003917E7"/>
    <w:rsid w:val="00391DDD"/>
    <w:rsid w:val="00391E3F"/>
    <w:rsid w:val="00391FD8"/>
    <w:rsid w:val="00392CBB"/>
    <w:rsid w:val="0039303F"/>
    <w:rsid w:val="003931D8"/>
    <w:rsid w:val="00393275"/>
    <w:rsid w:val="0039340C"/>
    <w:rsid w:val="0039409F"/>
    <w:rsid w:val="003944E8"/>
    <w:rsid w:val="00394771"/>
    <w:rsid w:val="003952D2"/>
    <w:rsid w:val="0039574F"/>
    <w:rsid w:val="00395828"/>
    <w:rsid w:val="00395C16"/>
    <w:rsid w:val="00395C8D"/>
    <w:rsid w:val="00395F49"/>
    <w:rsid w:val="0039646B"/>
    <w:rsid w:val="00396519"/>
    <w:rsid w:val="003965B3"/>
    <w:rsid w:val="003968D4"/>
    <w:rsid w:val="00396977"/>
    <w:rsid w:val="00397174"/>
    <w:rsid w:val="003972FE"/>
    <w:rsid w:val="00397B0D"/>
    <w:rsid w:val="003A07DF"/>
    <w:rsid w:val="003A0901"/>
    <w:rsid w:val="003A0D90"/>
    <w:rsid w:val="003A0E0F"/>
    <w:rsid w:val="003A0EEF"/>
    <w:rsid w:val="003A0EF6"/>
    <w:rsid w:val="003A16B5"/>
    <w:rsid w:val="003A1E44"/>
    <w:rsid w:val="003A2489"/>
    <w:rsid w:val="003A258B"/>
    <w:rsid w:val="003A2647"/>
    <w:rsid w:val="003A27A8"/>
    <w:rsid w:val="003A3630"/>
    <w:rsid w:val="003A3D36"/>
    <w:rsid w:val="003A3EE4"/>
    <w:rsid w:val="003A4146"/>
    <w:rsid w:val="003A43FD"/>
    <w:rsid w:val="003A4491"/>
    <w:rsid w:val="003A4A16"/>
    <w:rsid w:val="003A4D31"/>
    <w:rsid w:val="003A5565"/>
    <w:rsid w:val="003A57E7"/>
    <w:rsid w:val="003A5ED9"/>
    <w:rsid w:val="003A62FB"/>
    <w:rsid w:val="003A66BE"/>
    <w:rsid w:val="003A69D6"/>
    <w:rsid w:val="003A6AE3"/>
    <w:rsid w:val="003A6E5A"/>
    <w:rsid w:val="003A750F"/>
    <w:rsid w:val="003A7D88"/>
    <w:rsid w:val="003A7DCD"/>
    <w:rsid w:val="003A7FDC"/>
    <w:rsid w:val="003B00FB"/>
    <w:rsid w:val="003B06AA"/>
    <w:rsid w:val="003B0BA9"/>
    <w:rsid w:val="003B13AC"/>
    <w:rsid w:val="003B1EE2"/>
    <w:rsid w:val="003B2DFC"/>
    <w:rsid w:val="003B39C2"/>
    <w:rsid w:val="003B3E55"/>
    <w:rsid w:val="003B3F5C"/>
    <w:rsid w:val="003B4AE2"/>
    <w:rsid w:val="003B4BB5"/>
    <w:rsid w:val="003B51AA"/>
    <w:rsid w:val="003B54B7"/>
    <w:rsid w:val="003B55B3"/>
    <w:rsid w:val="003B5A0B"/>
    <w:rsid w:val="003B5C27"/>
    <w:rsid w:val="003B643B"/>
    <w:rsid w:val="003B67BC"/>
    <w:rsid w:val="003B67F6"/>
    <w:rsid w:val="003B7007"/>
    <w:rsid w:val="003B70F5"/>
    <w:rsid w:val="003B73C6"/>
    <w:rsid w:val="003B7FB1"/>
    <w:rsid w:val="003C0609"/>
    <w:rsid w:val="003C0933"/>
    <w:rsid w:val="003C0C0A"/>
    <w:rsid w:val="003C1629"/>
    <w:rsid w:val="003C16B7"/>
    <w:rsid w:val="003C1DEC"/>
    <w:rsid w:val="003C2223"/>
    <w:rsid w:val="003C2873"/>
    <w:rsid w:val="003C28CD"/>
    <w:rsid w:val="003C2B3E"/>
    <w:rsid w:val="003C2ECF"/>
    <w:rsid w:val="003C2FC1"/>
    <w:rsid w:val="003C39A4"/>
    <w:rsid w:val="003C3B36"/>
    <w:rsid w:val="003C3B4D"/>
    <w:rsid w:val="003C473F"/>
    <w:rsid w:val="003C4A29"/>
    <w:rsid w:val="003C576F"/>
    <w:rsid w:val="003C57ED"/>
    <w:rsid w:val="003C66FB"/>
    <w:rsid w:val="003C72DA"/>
    <w:rsid w:val="003C73A5"/>
    <w:rsid w:val="003C73E6"/>
    <w:rsid w:val="003C73F9"/>
    <w:rsid w:val="003C7613"/>
    <w:rsid w:val="003C77BF"/>
    <w:rsid w:val="003C7AB8"/>
    <w:rsid w:val="003C7BBE"/>
    <w:rsid w:val="003C7E0C"/>
    <w:rsid w:val="003D0217"/>
    <w:rsid w:val="003D035D"/>
    <w:rsid w:val="003D0365"/>
    <w:rsid w:val="003D0A8C"/>
    <w:rsid w:val="003D0BD0"/>
    <w:rsid w:val="003D0FE4"/>
    <w:rsid w:val="003D103D"/>
    <w:rsid w:val="003D11B0"/>
    <w:rsid w:val="003D128E"/>
    <w:rsid w:val="003D1328"/>
    <w:rsid w:val="003D169C"/>
    <w:rsid w:val="003D1940"/>
    <w:rsid w:val="003D1B18"/>
    <w:rsid w:val="003D1FD4"/>
    <w:rsid w:val="003D2191"/>
    <w:rsid w:val="003D2B5D"/>
    <w:rsid w:val="003D364A"/>
    <w:rsid w:val="003D3F4B"/>
    <w:rsid w:val="003D4229"/>
    <w:rsid w:val="003D4377"/>
    <w:rsid w:val="003D442C"/>
    <w:rsid w:val="003D4E21"/>
    <w:rsid w:val="003D501C"/>
    <w:rsid w:val="003D51B4"/>
    <w:rsid w:val="003D6164"/>
    <w:rsid w:val="003D6197"/>
    <w:rsid w:val="003D61C0"/>
    <w:rsid w:val="003D69BD"/>
    <w:rsid w:val="003D6A5F"/>
    <w:rsid w:val="003D6DB1"/>
    <w:rsid w:val="003D7088"/>
    <w:rsid w:val="003D70B3"/>
    <w:rsid w:val="003D79ED"/>
    <w:rsid w:val="003D7E8A"/>
    <w:rsid w:val="003D7FDC"/>
    <w:rsid w:val="003E086D"/>
    <w:rsid w:val="003E09F9"/>
    <w:rsid w:val="003E0A15"/>
    <w:rsid w:val="003E0B25"/>
    <w:rsid w:val="003E0B7F"/>
    <w:rsid w:val="003E0BDF"/>
    <w:rsid w:val="003E0C49"/>
    <w:rsid w:val="003E1355"/>
    <w:rsid w:val="003E1513"/>
    <w:rsid w:val="003E171F"/>
    <w:rsid w:val="003E195F"/>
    <w:rsid w:val="003E1D1D"/>
    <w:rsid w:val="003E1EA5"/>
    <w:rsid w:val="003E1F37"/>
    <w:rsid w:val="003E21D7"/>
    <w:rsid w:val="003E2296"/>
    <w:rsid w:val="003E251A"/>
    <w:rsid w:val="003E33BD"/>
    <w:rsid w:val="003E34BF"/>
    <w:rsid w:val="003E36C5"/>
    <w:rsid w:val="003E37E9"/>
    <w:rsid w:val="003E49F4"/>
    <w:rsid w:val="003E4B4C"/>
    <w:rsid w:val="003E4D67"/>
    <w:rsid w:val="003E500C"/>
    <w:rsid w:val="003E5613"/>
    <w:rsid w:val="003E5C13"/>
    <w:rsid w:val="003E5C6F"/>
    <w:rsid w:val="003E5CF3"/>
    <w:rsid w:val="003E63C3"/>
    <w:rsid w:val="003E681F"/>
    <w:rsid w:val="003E6D90"/>
    <w:rsid w:val="003E7DC9"/>
    <w:rsid w:val="003F03DB"/>
    <w:rsid w:val="003F05BA"/>
    <w:rsid w:val="003F0660"/>
    <w:rsid w:val="003F0940"/>
    <w:rsid w:val="003F0B7D"/>
    <w:rsid w:val="003F2B34"/>
    <w:rsid w:val="003F2ED7"/>
    <w:rsid w:val="003F3A02"/>
    <w:rsid w:val="003F3FB7"/>
    <w:rsid w:val="003F44F1"/>
    <w:rsid w:val="003F47FC"/>
    <w:rsid w:val="003F49D6"/>
    <w:rsid w:val="003F4DA0"/>
    <w:rsid w:val="003F508A"/>
    <w:rsid w:val="003F5510"/>
    <w:rsid w:val="003F598F"/>
    <w:rsid w:val="003F6086"/>
    <w:rsid w:val="003F63DC"/>
    <w:rsid w:val="003F6F3F"/>
    <w:rsid w:val="003F6F6D"/>
    <w:rsid w:val="003F716D"/>
    <w:rsid w:val="003F7500"/>
    <w:rsid w:val="003F76BB"/>
    <w:rsid w:val="004006AE"/>
    <w:rsid w:val="00400BCA"/>
    <w:rsid w:val="00401B85"/>
    <w:rsid w:val="00401CFF"/>
    <w:rsid w:val="00401DFD"/>
    <w:rsid w:val="00402321"/>
    <w:rsid w:val="00402628"/>
    <w:rsid w:val="00402F8D"/>
    <w:rsid w:val="004034F0"/>
    <w:rsid w:val="00403A9D"/>
    <w:rsid w:val="00403E19"/>
    <w:rsid w:val="0040419F"/>
    <w:rsid w:val="00405932"/>
    <w:rsid w:val="00405A7A"/>
    <w:rsid w:val="00406783"/>
    <w:rsid w:val="004076CA"/>
    <w:rsid w:val="00407BCC"/>
    <w:rsid w:val="00407ED6"/>
    <w:rsid w:val="004100FF"/>
    <w:rsid w:val="00410340"/>
    <w:rsid w:val="0041054D"/>
    <w:rsid w:val="0041055F"/>
    <w:rsid w:val="00410587"/>
    <w:rsid w:val="004115CD"/>
    <w:rsid w:val="004117BD"/>
    <w:rsid w:val="00411C25"/>
    <w:rsid w:val="004120E4"/>
    <w:rsid w:val="00412749"/>
    <w:rsid w:val="00412AF0"/>
    <w:rsid w:val="00412F82"/>
    <w:rsid w:val="00413502"/>
    <w:rsid w:val="00413B56"/>
    <w:rsid w:val="00413F4E"/>
    <w:rsid w:val="00414036"/>
    <w:rsid w:val="00414AD5"/>
    <w:rsid w:val="00414AE2"/>
    <w:rsid w:val="00414D8E"/>
    <w:rsid w:val="004153DA"/>
    <w:rsid w:val="00415797"/>
    <w:rsid w:val="00415D5F"/>
    <w:rsid w:val="004160AB"/>
    <w:rsid w:val="00416B9C"/>
    <w:rsid w:val="00417260"/>
    <w:rsid w:val="004174BB"/>
    <w:rsid w:val="00420341"/>
    <w:rsid w:val="00420441"/>
    <w:rsid w:val="004226C8"/>
    <w:rsid w:val="00422707"/>
    <w:rsid w:val="00422CD4"/>
    <w:rsid w:val="00422EDD"/>
    <w:rsid w:val="0042380C"/>
    <w:rsid w:val="00423A0A"/>
    <w:rsid w:val="00423F01"/>
    <w:rsid w:val="004240D9"/>
    <w:rsid w:val="0042490B"/>
    <w:rsid w:val="00424D77"/>
    <w:rsid w:val="004254C5"/>
    <w:rsid w:val="00425602"/>
    <w:rsid w:val="0042674B"/>
    <w:rsid w:val="004267CB"/>
    <w:rsid w:val="00426ED8"/>
    <w:rsid w:val="004275A0"/>
    <w:rsid w:val="00427A66"/>
    <w:rsid w:val="00427BB7"/>
    <w:rsid w:val="00427D89"/>
    <w:rsid w:val="00430366"/>
    <w:rsid w:val="00430893"/>
    <w:rsid w:val="00430B1A"/>
    <w:rsid w:val="0043113A"/>
    <w:rsid w:val="0043159C"/>
    <w:rsid w:val="00431ADD"/>
    <w:rsid w:val="00432001"/>
    <w:rsid w:val="00432102"/>
    <w:rsid w:val="00432315"/>
    <w:rsid w:val="00432752"/>
    <w:rsid w:val="0043289E"/>
    <w:rsid w:val="00432AF8"/>
    <w:rsid w:val="00432CE4"/>
    <w:rsid w:val="00432E97"/>
    <w:rsid w:val="00433392"/>
    <w:rsid w:val="004335A5"/>
    <w:rsid w:val="004335E2"/>
    <w:rsid w:val="00433A05"/>
    <w:rsid w:val="00433B6C"/>
    <w:rsid w:val="00433D02"/>
    <w:rsid w:val="0043478D"/>
    <w:rsid w:val="00434A4B"/>
    <w:rsid w:val="00434B33"/>
    <w:rsid w:val="00434B48"/>
    <w:rsid w:val="00434D11"/>
    <w:rsid w:val="00434EB0"/>
    <w:rsid w:val="00435045"/>
    <w:rsid w:val="00435206"/>
    <w:rsid w:val="0043562E"/>
    <w:rsid w:val="00436118"/>
    <w:rsid w:val="00436A37"/>
    <w:rsid w:val="00437A2F"/>
    <w:rsid w:val="004403E7"/>
    <w:rsid w:val="004404FD"/>
    <w:rsid w:val="004407FC"/>
    <w:rsid w:val="00440DAA"/>
    <w:rsid w:val="0044180E"/>
    <w:rsid w:val="00441876"/>
    <w:rsid w:val="00441A86"/>
    <w:rsid w:val="00441F22"/>
    <w:rsid w:val="00441FEE"/>
    <w:rsid w:val="004424EE"/>
    <w:rsid w:val="00442CE6"/>
    <w:rsid w:val="00442FD7"/>
    <w:rsid w:val="00443281"/>
    <w:rsid w:val="00443370"/>
    <w:rsid w:val="00443AF8"/>
    <w:rsid w:val="00443EF7"/>
    <w:rsid w:val="0044409D"/>
    <w:rsid w:val="00444783"/>
    <w:rsid w:val="004447A3"/>
    <w:rsid w:val="00444CC1"/>
    <w:rsid w:val="00444D06"/>
    <w:rsid w:val="00444F88"/>
    <w:rsid w:val="004454FD"/>
    <w:rsid w:val="00445682"/>
    <w:rsid w:val="00445CEF"/>
    <w:rsid w:val="00445F2F"/>
    <w:rsid w:val="00445F6D"/>
    <w:rsid w:val="00446630"/>
    <w:rsid w:val="004466DB"/>
    <w:rsid w:val="004467F0"/>
    <w:rsid w:val="00446C99"/>
    <w:rsid w:val="0044782A"/>
    <w:rsid w:val="00447C82"/>
    <w:rsid w:val="0045081F"/>
    <w:rsid w:val="0045115C"/>
    <w:rsid w:val="004513A9"/>
    <w:rsid w:val="0045169C"/>
    <w:rsid w:val="0045192D"/>
    <w:rsid w:val="00452255"/>
    <w:rsid w:val="00452A16"/>
    <w:rsid w:val="00452AC2"/>
    <w:rsid w:val="00452DDE"/>
    <w:rsid w:val="004530FC"/>
    <w:rsid w:val="00453938"/>
    <w:rsid w:val="00453A5C"/>
    <w:rsid w:val="00453D7F"/>
    <w:rsid w:val="004542C8"/>
    <w:rsid w:val="00454739"/>
    <w:rsid w:val="00454878"/>
    <w:rsid w:val="00454BAB"/>
    <w:rsid w:val="00454DD9"/>
    <w:rsid w:val="00455419"/>
    <w:rsid w:val="0045651E"/>
    <w:rsid w:val="00456B2A"/>
    <w:rsid w:val="00456D6D"/>
    <w:rsid w:val="00456DBA"/>
    <w:rsid w:val="00456E52"/>
    <w:rsid w:val="00456E62"/>
    <w:rsid w:val="00456ECA"/>
    <w:rsid w:val="0045765B"/>
    <w:rsid w:val="00457D99"/>
    <w:rsid w:val="00460A81"/>
    <w:rsid w:val="00461323"/>
    <w:rsid w:val="0046156B"/>
    <w:rsid w:val="00461BC3"/>
    <w:rsid w:val="00462021"/>
    <w:rsid w:val="00462906"/>
    <w:rsid w:val="0046294B"/>
    <w:rsid w:val="00462E36"/>
    <w:rsid w:val="00462F6E"/>
    <w:rsid w:val="00463268"/>
    <w:rsid w:val="0046361F"/>
    <w:rsid w:val="004637E1"/>
    <w:rsid w:val="00463C2B"/>
    <w:rsid w:val="00463D48"/>
    <w:rsid w:val="00464853"/>
    <w:rsid w:val="00464912"/>
    <w:rsid w:val="00464C72"/>
    <w:rsid w:val="00464F25"/>
    <w:rsid w:val="00465846"/>
    <w:rsid w:val="00465A6D"/>
    <w:rsid w:val="00466380"/>
    <w:rsid w:val="0046656F"/>
    <w:rsid w:val="00466F07"/>
    <w:rsid w:val="004673F4"/>
    <w:rsid w:val="0046763D"/>
    <w:rsid w:val="00467A70"/>
    <w:rsid w:val="00470038"/>
    <w:rsid w:val="0047027B"/>
    <w:rsid w:val="0047063F"/>
    <w:rsid w:val="0047070B"/>
    <w:rsid w:val="004708CD"/>
    <w:rsid w:val="00470ACA"/>
    <w:rsid w:val="00470FDB"/>
    <w:rsid w:val="004717BF"/>
    <w:rsid w:val="004717D9"/>
    <w:rsid w:val="00471B04"/>
    <w:rsid w:val="00471FA8"/>
    <w:rsid w:val="004725E9"/>
    <w:rsid w:val="004726A9"/>
    <w:rsid w:val="00472787"/>
    <w:rsid w:val="0047348E"/>
    <w:rsid w:val="00473836"/>
    <w:rsid w:val="00473D57"/>
    <w:rsid w:val="00473F14"/>
    <w:rsid w:val="0047425C"/>
    <w:rsid w:val="004746C0"/>
    <w:rsid w:val="0047473E"/>
    <w:rsid w:val="00474808"/>
    <w:rsid w:val="004757A4"/>
    <w:rsid w:val="004759E0"/>
    <w:rsid w:val="00475BE8"/>
    <w:rsid w:val="00475D28"/>
    <w:rsid w:val="0047631D"/>
    <w:rsid w:val="00476776"/>
    <w:rsid w:val="00476BEE"/>
    <w:rsid w:val="00476F8F"/>
    <w:rsid w:val="004779CC"/>
    <w:rsid w:val="004801AB"/>
    <w:rsid w:val="00480591"/>
    <w:rsid w:val="00480B6F"/>
    <w:rsid w:val="00480F25"/>
    <w:rsid w:val="004811EF"/>
    <w:rsid w:val="004811F7"/>
    <w:rsid w:val="0048155A"/>
    <w:rsid w:val="00481668"/>
    <w:rsid w:val="004816CF"/>
    <w:rsid w:val="00481E5E"/>
    <w:rsid w:val="004822FB"/>
    <w:rsid w:val="00482DBA"/>
    <w:rsid w:val="00483410"/>
    <w:rsid w:val="00483CC2"/>
    <w:rsid w:val="00483E23"/>
    <w:rsid w:val="00484175"/>
    <w:rsid w:val="0048486E"/>
    <w:rsid w:val="004849D8"/>
    <w:rsid w:val="00484CDF"/>
    <w:rsid w:val="00484EE5"/>
    <w:rsid w:val="0048500C"/>
    <w:rsid w:val="00485183"/>
    <w:rsid w:val="004856D5"/>
    <w:rsid w:val="00485FD7"/>
    <w:rsid w:val="00485FF1"/>
    <w:rsid w:val="00486382"/>
    <w:rsid w:val="004864AC"/>
    <w:rsid w:val="00487151"/>
    <w:rsid w:val="0048727F"/>
    <w:rsid w:val="00487362"/>
    <w:rsid w:val="00487C10"/>
    <w:rsid w:val="00490A7F"/>
    <w:rsid w:val="004913B2"/>
    <w:rsid w:val="004917D4"/>
    <w:rsid w:val="0049190D"/>
    <w:rsid w:val="00492196"/>
    <w:rsid w:val="00492238"/>
    <w:rsid w:val="00492394"/>
    <w:rsid w:val="00492B70"/>
    <w:rsid w:val="00492BBC"/>
    <w:rsid w:val="00493804"/>
    <w:rsid w:val="00493824"/>
    <w:rsid w:val="00493C5F"/>
    <w:rsid w:val="0049406C"/>
    <w:rsid w:val="004940C2"/>
    <w:rsid w:val="00494371"/>
    <w:rsid w:val="004946A0"/>
    <w:rsid w:val="0049475A"/>
    <w:rsid w:val="0049514F"/>
    <w:rsid w:val="004953F2"/>
    <w:rsid w:val="004957E3"/>
    <w:rsid w:val="00495B65"/>
    <w:rsid w:val="00495BB5"/>
    <w:rsid w:val="004962A4"/>
    <w:rsid w:val="004965F6"/>
    <w:rsid w:val="004969EE"/>
    <w:rsid w:val="00496B7D"/>
    <w:rsid w:val="00496E10"/>
    <w:rsid w:val="00496ECD"/>
    <w:rsid w:val="00496F35"/>
    <w:rsid w:val="0049728C"/>
    <w:rsid w:val="0049741E"/>
    <w:rsid w:val="004975E0"/>
    <w:rsid w:val="00497E82"/>
    <w:rsid w:val="004A01C9"/>
    <w:rsid w:val="004A07CA"/>
    <w:rsid w:val="004A0909"/>
    <w:rsid w:val="004A1232"/>
    <w:rsid w:val="004A17A8"/>
    <w:rsid w:val="004A1B6C"/>
    <w:rsid w:val="004A1BBF"/>
    <w:rsid w:val="004A1DD8"/>
    <w:rsid w:val="004A244F"/>
    <w:rsid w:val="004A26DD"/>
    <w:rsid w:val="004A28D3"/>
    <w:rsid w:val="004A353C"/>
    <w:rsid w:val="004A3858"/>
    <w:rsid w:val="004A3D11"/>
    <w:rsid w:val="004A3FAD"/>
    <w:rsid w:val="004A4C16"/>
    <w:rsid w:val="004A5724"/>
    <w:rsid w:val="004A5BF7"/>
    <w:rsid w:val="004A5D82"/>
    <w:rsid w:val="004A64BF"/>
    <w:rsid w:val="004A6C08"/>
    <w:rsid w:val="004A6E82"/>
    <w:rsid w:val="004A706C"/>
    <w:rsid w:val="004A7347"/>
    <w:rsid w:val="004A7759"/>
    <w:rsid w:val="004A77D3"/>
    <w:rsid w:val="004A7AD2"/>
    <w:rsid w:val="004B1181"/>
    <w:rsid w:val="004B18D7"/>
    <w:rsid w:val="004B1B27"/>
    <w:rsid w:val="004B1D13"/>
    <w:rsid w:val="004B2615"/>
    <w:rsid w:val="004B2862"/>
    <w:rsid w:val="004B28E9"/>
    <w:rsid w:val="004B2E8B"/>
    <w:rsid w:val="004B304D"/>
    <w:rsid w:val="004B362C"/>
    <w:rsid w:val="004B377A"/>
    <w:rsid w:val="004B37B8"/>
    <w:rsid w:val="004B3E05"/>
    <w:rsid w:val="004B4154"/>
    <w:rsid w:val="004B41F9"/>
    <w:rsid w:val="004B42AB"/>
    <w:rsid w:val="004B430E"/>
    <w:rsid w:val="004B46FE"/>
    <w:rsid w:val="004B50B6"/>
    <w:rsid w:val="004B51B9"/>
    <w:rsid w:val="004B51FB"/>
    <w:rsid w:val="004B5548"/>
    <w:rsid w:val="004B5789"/>
    <w:rsid w:val="004B596A"/>
    <w:rsid w:val="004B59C8"/>
    <w:rsid w:val="004B5EAF"/>
    <w:rsid w:val="004B63E7"/>
    <w:rsid w:val="004B667F"/>
    <w:rsid w:val="004B6944"/>
    <w:rsid w:val="004B725B"/>
    <w:rsid w:val="004B7D33"/>
    <w:rsid w:val="004B7D9C"/>
    <w:rsid w:val="004B7DF8"/>
    <w:rsid w:val="004B7EB5"/>
    <w:rsid w:val="004C0379"/>
    <w:rsid w:val="004C0490"/>
    <w:rsid w:val="004C0D4F"/>
    <w:rsid w:val="004C1A96"/>
    <w:rsid w:val="004C2482"/>
    <w:rsid w:val="004C2ADB"/>
    <w:rsid w:val="004C2D8B"/>
    <w:rsid w:val="004C3E9B"/>
    <w:rsid w:val="004C3FF8"/>
    <w:rsid w:val="004C49D1"/>
    <w:rsid w:val="004C4CCB"/>
    <w:rsid w:val="004C4EF1"/>
    <w:rsid w:val="004C5899"/>
    <w:rsid w:val="004C5B0A"/>
    <w:rsid w:val="004C5CAD"/>
    <w:rsid w:val="004C66D8"/>
    <w:rsid w:val="004C7404"/>
    <w:rsid w:val="004C7666"/>
    <w:rsid w:val="004C79D7"/>
    <w:rsid w:val="004D0135"/>
    <w:rsid w:val="004D0733"/>
    <w:rsid w:val="004D0C6C"/>
    <w:rsid w:val="004D0D09"/>
    <w:rsid w:val="004D0D4C"/>
    <w:rsid w:val="004D0EF5"/>
    <w:rsid w:val="004D2093"/>
    <w:rsid w:val="004D2339"/>
    <w:rsid w:val="004D2AFF"/>
    <w:rsid w:val="004D2F85"/>
    <w:rsid w:val="004D3012"/>
    <w:rsid w:val="004D35F5"/>
    <w:rsid w:val="004D36CF"/>
    <w:rsid w:val="004D3907"/>
    <w:rsid w:val="004D405E"/>
    <w:rsid w:val="004D45E5"/>
    <w:rsid w:val="004D4609"/>
    <w:rsid w:val="004D4762"/>
    <w:rsid w:val="004D5870"/>
    <w:rsid w:val="004D58A0"/>
    <w:rsid w:val="004D6097"/>
    <w:rsid w:val="004D60AE"/>
    <w:rsid w:val="004D62BA"/>
    <w:rsid w:val="004D68B5"/>
    <w:rsid w:val="004D6BD5"/>
    <w:rsid w:val="004D6CAF"/>
    <w:rsid w:val="004D6DAC"/>
    <w:rsid w:val="004D740E"/>
    <w:rsid w:val="004D7C48"/>
    <w:rsid w:val="004D7CB1"/>
    <w:rsid w:val="004E0174"/>
    <w:rsid w:val="004E0340"/>
    <w:rsid w:val="004E04B1"/>
    <w:rsid w:val="004E09CF"/>
    <w:rsid w:val="004E0A5F"/>
    <w:rsid w:val="004E0CE8"/>
    <w:rsid w:val="004E1019"/>
    <w:rsid w:val="004E14C7"/>
    <w:rsid w:val="004E1834"/>
    <w:rsid w:val="004E1F2A"/>
    <w:rsid w:val="004E2613"/>
    <w:rsid w:val="004E2A85"/>
    <w:rsid w:val="004E32D2"/>
    <w:rsid w:val="004E330D"/>
    <w:rsid w:val="004E36C0"/>
    <w:rsid w:val="004E373E"/>
    <w:rsid w:val="004E37ED"/>
    <w:rsid w:val="004E39F8"/>
    <w:rsid w:val="004E3C83"/>
    <w:rsid w:val="004E3D59"/>
    <w:rsid w:val="004E4068"/>
    <w:rsid w:val="004E440C"/>
    <w:rsid w:val="004E447A"/>
    <w:rsid w:val="004E459F"/>
    <w:rsid w:val="004E477F"/>
    <w:rsid w:val="004E483F"/>
    <w:rsid w:val="004E51B6"/>
    <w:rsid w:val="004E51C1"/>
    <w:rsid w:val="004E554E"/>
    <w:rsid w:val="004E55DB"/>
    <w:rsid w:val="004E573E"/>
    <w:rsid w:val="004E5BB8"/>
    <w:rsid w:val="004E5BF7"/>
    <w:rsid w:val="004E5CC8"/>
    <w:rsid w:val="004E5D86"/>
    <w:rsid w:val="004E65AC"/>
    <w:rsid w:val="004E6896"/>
    <w:rsid w:val="004E6908"/>
    <w:rsid w:val="004E7046"/>
    <w:rsid w:val="004E7198"/>
    <w:rsid w:val="004E7763"/>
    <w:rsid w:val="004E7BDF"/>
    <w:rsid w:val="004E7D47"/>
    <w:rsid w:val="004F0321"/>
    <w:rsid w:val="004F03AA"/>
    <w:rsid w:val="004F06D1"/>
    <w:rsid w:val="004F1926"/>
    <w:rsid w:val="004F1957"/>
    <w:rsid w:val="004F222E"/>
    <w:rsid w:val="004F22AC"/>
    <w:rsid w:val="004F2648"/>
    <w:rsid w:val="004F2680"/>
    <w:rsid w:val="004F28D2"/>
    <w:rsid w:val="004F295C"/>
    <w:rsid w:val="004F2DF6"/>
    <w:rsid w:val="004F3423"/>
    <w:rsid w:val="004F35DB"/>
    <w:rsid w:val="004F43CE"/>
    <w:rsid w:val="004F4793"/>
    <w:rsid w:val="004F4C04"/>
    <w:rsid w:val="004F4DC5"/>
    <w:rsid w:val="004F5639"/>
    <w:rsid w:val="004F5668"/>
    <w:rsid w:val="004F5E17"/>
    <w:rsid w:val="004F6A12"/>
    <w:rsid w:val="004F6A21"/>
    <w:rsid w:val="004F6D01"/>
    <w:rsid w:val="004F6D99"/>
    <w:rsid w:val="004F6EED"/>
    <w:rsid w:val="004F72D5"/>
    <w:rsid w:val="004F7796"/>
    <w:rsid w:val="004F77C7"/>
    <w:rsid w:val="004F7B11"/>
    <w:rsid w:val="00500A6B"/>
    <w:rsid w:val="00501600"/>
    <w:rsid w:val="00501E0F"/>
    <w:rsid w:val="00502041"/>
    <w:rsid w:val="005026DC"/>
    <w:rsid w:val="005029D7"/>
    <w:rsid w:val="00502FEA"/>
    <w:rsid w:val="0050348E"/>
    <w:rsid w:val="00503A20"/>
    <w:rsid w:val="00503C27"/>
    <w:rsid w:val="00503E22"/>
    <w:rsid w:val="005046B9"/>
    <w:rsid w:val="00504CF1"/>
    <w:rsid w:val="0050551E"/>
    <w:rsid w:val="005057BB"/>
    <w:rsid w:val="00505B26"/>
    <w:rsid w:val="00505B49"/>
    <w:rsid w:val="00505EC7"/>
    <w:rsid w:val="0050618A"/>
    <w:rsid w:val="00506712"/>
    <w:rsid w:val="00506F5E"/>
    <w:rsid w:val="005072AE"/>
    <w:rsid w:val="00507405"/>
    <w:rsid w:val="005076E5"/>
    <w:rsid w:val="00507AEB"/>
    <w:rsid w:val="00507C30"/>
    <w:rsid w:val="00507D6F"/>
    <w:rsid w:val="005104E8"/>
    <w:rsid w:val="005105EE"/>
    <w:rsid w:val="00510CD1"/>
    <w:rsid w:val="00511C2A"/>
    <w:rsid w:val="005121B8"/>
    <w:rsid w:val="00512990"/>
    <w:rsid w:val="00512B04"/>
    <w:rsid w:val="00512E0A"/>
    <w:rsid w:val="00513563"/>
    <w:rsid w:val="00513742"/>
    <w:rsid w:val="005139D7"/>
    <w:rsid w:val="00513D23"/>
    <w:rsid w:val="00513F60"/>
    <w:rsid w:val="005142A2"/>
    <w:rsid w:val="005143C3"/>
    <w:rsid w:val="005146D0"/>
    <w:rsid w:val="00515526"/>
    <w:rsid w:val="00516358"/>
    <w:rsid w:val="005165C9"/>
    <w:rsid w:val="00516FFB"/>
    <w:rsid w:val="00517088"/>
    <w:rsid w:val="005170DE"/>
    <w:rsid w:val="0051730B"/>
    <w:rsid w:val="005174D4"/>
    <w:rsid w:val="00517794"/>
    <w:rsid w:val="005201CE"/>
    <w:rsid w:val="005201E8"/>
    <w:rsid w:val="005204EC"/>
    <w:rsid w:val="00520BFB"/>
    <w:rsid w:val="00520E70"/>
    <w:rsid w:val="005215D2"/>
    <w:rsid w:val="005216FB"/>
    <w:rsid w:val="0052174E"/>
    <w:rsid w:val="00521806"/>
    <w:rsid w:val="00521F43"/>
    <w:rsid w:val="0052246B"/>
    <w:rsid w:val="00522752"/>
    <w:rsid w:val="00522C11"/>
    <w:rsid w:val="0052304C"/>
    <w:rsid w:val="0052431C"/>
    <w:rsid w:val="00524ACB"/>
    <w:rsid w:val="005250A8"/>
    <w:rsid w:val="005252F1"/>
    <w:rsid w:val="00525358"/>
    <w:rsid w:val="00525473"/>
    <w:rsid w:val="00525493"/>
    <w:rsid w:val="00525687"/>
    <w:rsid w:val="005258E7"/>
    <w:rsid w:val="00525AF1"/>
    <w:rsid w:val="00525F83"/>
    <w:rsid w:val="0052671B"/>
    <w:rsid w:val="00526A9B"/>
    <w:rsid w:val="00527070"/>
    <w:rsid w:val="005272C0"/>
    <w:rsid w:val="0052734B"/>
    <w:rsid w:val="005274BB"/>
    <w:rsid w:val="0052764F"/>
    <w:rsid w:val="00527682"/>
    <w:rsid w:val="00527762"/>
    <w:rsid w:val="00527919"/>
    <w:rsid w:val="00527D5F"/>
    <w:rsid w:val="005304FE"/>
    <w:rsid w:val="00530AEC"/>
    <w:rsid w:val="00530B6E"/>
    <w:rsid w:val="00530C74"/>
    <w:rsid w:val="00530D2B"/>
    <w:rsid w:val="00530FEF"/>
    <w:rsid w:val="005320D8"/>
    <w:rsid w:val="005320DE"/>
    <w:rsid w:val="005324A6"/>
    <w:rsid w:val="0053297C"/>
    <w:rsid w:val="00532A4C"/>
    <w:rsid w:val="00532A59"/>
    <w:rsid w:val="00533D5F"/>
    <w:rsid w:val="00533DB2"/>
    <w:rsid w:val="00533F3F"/>
    <w:rsid w:val="005346A9"/>
    <w:rsid w:val="00534CA7"/>
    <w:rsid w:val="00534E96"/>
    <w:rsid w:val="00535813"/>
    <w:rsid w:val="0053598E"/>
    <w:rsid w:val="00536E2A"/>
    <w:rsid w:val="0053794A"/>
    <w:rsid w:val="00540859"/>
    <w:rsid w:val="00540E96"/>
    <w:rsid w:val="00541F08"/>
    <w:rsid w:val="00541F99"/>
    <w:rsid w:val="00542494"/>
    <w:rsid w:val="0054270C"/>
    <w:rsid w:val="00542859"/>
    <w:rsid w:val="0054289C"/>
    <w:rsid w:val="00542B56"/>
    <w:rsid w:val="00542B80"/>
    <w:rsid w:val="00543949"/>
    <w:rsid w:val="00543956"/>
    <w:rsid w:val="00543D1E"/>
    <w:rsid w:val="005444E2"/>
    <w:rsid w:val="00544D6A"/>
    <w:rsid w:val="00545073"/>
    <w:rsid w:val="005452CC"/>
    <w:rsid w:val="00545A19"/>
    <w:rsid w:val="0054605E"/>
    <w:rsid w:val="00546387"/>
    <w:rsid w:val="005468ED"/>
    <w:rsid w:val="00546DC4"/>
    <w:rsid w:val="005470F9"/>
    <w:rsid w:val="00547320"/>
    <w:rsid w:val="00547B7F"/>
    <w:rsid w:val="00550304"/>
    <w:rsid w:val="005507AC"/>
    <w:rsid w:val="00550A29"/>
    <w:rsid w:val="00550C49"/>
    <w:rsid w:val="00550E91"/>
    <w:rsid w:val="00550F6F"/>
    <w:rsid w:val="00550F91"/>
    <w:rsid w:val="00550FD7"/>
    <w:rsid w:val="00551341"/>
    <w:rsid w:val="00551361"/>
    <w:rsid w:val="00551520"/>
    <w:rsid w:val="00551910"/>
    <w:rsid w:val="00551CB5"/>
    <w:rsid w:val="00552201"/>
    <w:rsid w:val="005531C6"/>
    <w:rsid w:val="005535EF"/>
    <w:rsid w:val="0055428C"/>
    <w:rsid w:val="005545DA"/>
    <w:rsid w:val="00554686"/>
    <w:rsid w:val="00554B46"/>
    <w:rsid w:val="00554BD7"/>
    <w:rsid w:val="00554C5D"/>
    <w:rsid w:val="0055558C"/>
    <w:rsid w:val="00555677"/>
    <w:rsid w:val="005566C3"/>
    <w:rsid w:val="00556B64"/>
    <w:rsid w:val="00556CC0"/>
    <w:rsid w:val="00557380"/>
    <w:rsid w:val="005573D8"/>
    <w:rsid w:val="00557CC3"/>
    <w:rsid w:val="005603B6"/>
    <w:rsid w:val="00560730"/>
    <w:rsid w:val="00560A02"/>
    <w:rsid w:val="0056111F"/>
    <w:rsid w:val="005611FC"/>
    <w:rsid w:val="00561402"/>
    <w:rsid w:val="00561845"/>
    <w:rsid w:val="00561FCD"/>
    <w:rsid w:val="005621AE"/>
    <w:rsid w:val="005622A9"/>
    <w:rsid w:val="00562332"/>
    <w:rsid w:val="0056236D"/>
    <w:rsid w:val="0056264D"/>
    <w:rsid w:val="00562C46"/>
    <w:rsid w:val="00562CE9"/>
    <w:rsid w:val="00562F20"/>
    <w:rsid w:val="00563519"/>
    <w:rsid w:val="005635AF"/>
    <w:rsid w:val="005643C9"/>
    <w:rsid w:val="0056486C"/>
    <w:rsid w:val="00564BD1"/>
    <w:rsid w:val="00565475"/>
    <w:rsid w:val="005656FF"/>
    <w:rsid w:val="00565ECD"/>
    <w:rsid w:val="00565EDD"/>
    <w:rsid w:val="0056640D"/>
    <w:rsid w:val="00566820"/>
    <w:rsid w:val="00566A5F"/>
    <w:rsid w:val="00567617"/>
    <w:rsid w:val="0056797D"/>
    <w:rsid w:val="00567A3E"/>
    <w:rsid w:val="0057039D"/>
    <w:rsid w:val="0057064F"/>
    <w:rsid w:val="00571124"/>
    <w:rsid w:val="0057146A"/>
    <w:rsid w:val="005715E2"/>
    <w:rsid w:val="00571BA5"/>
    <w:rsid w:val="00571EB3"/>
    <w:rsid w:val="00572219"/>
    <w:rsid w:val="0057255E"/>
    <w:rsid w:val="0057342F"/>
    <w:rsid w:val="0057370F"/>
    <w:rsid w:val="00573794"/>
    <w:rsid w:val="00573B05"/>
    <w:rsid w:val="00574505"/>
    <w:rsid w:val="00574B6D"/>
    <w:rsid w:val="00574D86"/>
    <w:rsid w:val="005754FB"/>
    <w:rsid w:val="005756AF"/>
    <w:rsid w:val="00575723"/>
    <w:rsid w:val="005758A5"/>
    <w:rsid w:val="005758CF"/>
    <w:rsid w:val="0057598D"/>
    <w:rsid w:val="005759E7"/>
    <w:rsid w:val="00575C67"/>
    <w:rsid w:val="00575E2A"/>
    <w:rsid w:val="00576883"/>
    <w:rsid w:val="00576E5A"/>
    <w:rsid w:val="005770A9"/>
    <w:rsid w:val="0057721B"/>
    <w:rsid w:val="00577613"/>
    <w:rsid w:val="00580159"/>
    <w:rsid w:val="00580644"/>
    <w:rsid w:val="0058144B"/>
    <w:rsid w:val="00581C24"/>
    <w:rsid w:val="00581EF2"/>
    <w:rsid w:val="00581FCB"/>
    <w:rsid w:val="0058266A"/>
    <w:rsid w:val="0058276B"/>
    <w:rsid w:val="00582C03"/>
    <w:rsid w:val="00583408"/>
    <w:rsid w:val="00583F7E"/>
    <w:rsid w:val="005842CB"/>
    <w:rsid w:val="00584895"/>
    <w:rsid w:val="00584A3F"/>
    <w:rsid w:val="00584B06"/>
    <w:rsid w:val="00584D12"/>
    <w:rsid w:val="00584E38"/>
    <w:rsid w:val="00584F88"/>
    <w:rsid w:val="00585BAF"/>
    <w:rsid w:val="0058669D"/>
    <w:rsid w:val="00586768"/>
    <w:rsid w:val="00586AD0"/>
    <w:rsid w:val="005871FF"/>
    <w:rsid w:val="00587439"/>
    <w:rsid w:val="0058744B"/>
    <w:rsid w:val="00587811"/>
    <w:rsid w:val="00587B60"/>
    <w:rsid w:val="005903CD"/>
    <w:rsid w:val="00590481"/>
    <w:rsid w:val="005909F8"/>
    <w:rsid w:val="00590DF1"/>
    <w:rsid w:val="0059101D"/>
    <w:rsid w:val="005910AA"/>
    <w:rsid w:val="005910B6"/>
    <w:rsid w:val="0059124C"/>
    <w:rsid w:val="00591297"/>
    <w:rsid w:val="00591565"/>
    <w:rsid w:val="005915CF"/>
    <w:rsid w:val="005915F0"/>
    <w:rsid w:val="00591935"/>
    <w:rsid w:val="00591CF4"/>
    <w:rsid w:val="005922E6"/>
    <w:rsid w:val="00592471"/>
    <w:rsid w:val="00592497"/>
    <w:rsid w:val="0059304C"/>
    <w:rsid w:val="0059321E"/>
    <w:rsid w:val="0059367C"/>
    <w:rsid w:val="00593A97"/>
    <w:rsid w:val="00594488"/>
    <w:rsid w:val="005947E3"/>
    <w:rsid w:val="00594BEB"/>
    <w:rsid w:val="0059559A"/>
    <w:rsid w:val="005960C3"/>
    <w:rsid w:val="00597006"/>
    <w:rsid w:val="00597099"/>
    <w:rsid w:val="0059765C"/>
    <w:rsid w:val="00597D95"/>
    <w:rsid w:val="005A0DF3"/>
    <w:rsid w:val="005A0FEA"/>
    <w:rsid w:val="005A126B"/>
    <w:rsid w:val="005A17BB"/>
    <w:rsid w:val="005A1EE3"/>
    <w:rsid w:val="005A1F19"/>
    <w:rsid w:val="005A279C"/>
    <w:rsid w:val="005A2AD5"/>
    <w:rsid w:val="005A2FEE"/>
    <w:rsid w:val="005A31F3"/>
    <w:rsid w:val="005A355A"/>
    <w:rsid w:val="005A3BA7"/>
    <w:rsid w:val="005A3C71"/>
    <w:rsid w:val="005A3D54"/>
    <w:rsid w:val="005A4381"/>
    <w:rsid w:val="005A4A8C"/>
    <w:rsid w:val="005A4EA7"/>
    <w:rsid w:val="005A51F4"/>
    <w:rsid w:val="005A5BDF"/>
    <w:rsid w:val="005A613F"/>
    <w:rsid w:val="005A61D6"/>
    <w:rsid w:val="005A688B"/>
    <w:rsid w:val="005A6A84"/>
    <w:rsid w:val="005A7146"/>
    <w:rsid w:val="005A7D67"/>
    <w:rsid w:val="005B0A16"/>
    <w:rsid w:val="005B0B71"/>
    <w:rsid w:val="005B1464"/>
    <w:rsid w:val="005B1BED"/>
    <w:rsid w:val="005B213A"/>
    <w:rsid w:val="005B27B5"/>
    <w:rsid w:val="005B29C5"/>
    <w:rsid w:val="005B3C17"/>
    <w:rsid w:val="005B3C2F"/>
    <w:rsid w:val="005B3D62"/>
    <w:rsid w:val="005B3F82"/>
    <w:rsid w:val="005B43CC"/>
    <w:rsid w:val="005B5249"/>
    <w:rsid w:val="005B53C6"/>
    <w:rsid w:val="005B5CA9"/>
    <w:rsid w:val="005B5F1D"/>
    <w:rsid w:val="005B5F43"/>
    <w:rsid w:val="005B6E51"/>
    <w:rsid w:val="005B6F30"/>
    <w:rsid w:val="005C0273"/>
    <w:rsid w:val="005C0931"/>
    <w:rsid w:val="005C12A8"/>
    <w:rsid w:val="005C14DC"/>
    <w:rsid w:val="005C1EAE"/>
    <w:rsid w:val="005C1F07"/>
    <w:rsid w:val="005C20A3"/>
    <w:rsid w:val="005C21D5"/>
    <w:rsid w:val="005C27B7"/>
    <w:rsid w:val="005C29C3"/>
    <w:rsid w:val="005C2D2A"/>
    <w:rsid w:val="005C2DFE"/>
    <w:rsid w:val="005C3E5A"/>
    <w:rsid w:val="005C4052"/>
    <w:rsid w:val="005C4BC0"/>
    <w:rsid w:val="005C4ECB"/>
    <w:rsid w:val="005C4FED"/>
    <w:rsid w:val="005C4FF3"/>
    <w:rsid w:val="005C5550"/>
    <w:rsid w:val="005C5EEA"/>
    <w:rsid w:val="005C63D1"/>
    <w:rsid w:val="005C6470"/>
    <w:rsid w:val="005C66E1"/>
    <w:rsid w:val="005C67AD"/>
    <w:rsid w:val="005C684C"/>
    <w:rsid w:val="005C68BC"/>
    <w:rsid w:val="005C69D1"/>
    <w:rsid w:val="005C6C2B"/>
    <w:rsid w:val="005C6C68"/>
    <w:rsid w:val="005C743E"/>
    <w:rsid w:val="005C745F"/>
    <w:rsid w:val="005D0419"/>
    <w:rsid w:val="005D09E8"/>
    <w:rsid w:val="005D113D"/>
    <w:rsid w:val="005D174F"/>
    <w:rsid w:val="005D1A8A"/>
    <w:rsid w:val="005D25AB"/>
    <w:rsid w:val="005D2936"/>
    <w:rsid w:val="005D2A33"/>
    <w:rsid w:val="005D2A79"/>
    <w:rsid w:val="005D34ED"/>
    <w:rsid w:val="005D3709"/>
    <w:rsid w:val="005D3856"/>
    <w:rsid w:val="005D3990"/>
    <w:rsid w:val="005D3A87"/>
    <w:rsid w:val="005D3DA0"/>
    <w:rsid w:val="005D3E6E"/>
    <w:rsid w:val="005D3FC2"/>
    <w:rsid w:val="005D4064"/>
    <w:rsid w:val="005D4174"/>
    <w:rsid w:val="005D4EED"/>
    <w:rsid w:val="005D559B"/>
    <w:rsid w:val="005D57F1"/>
    <w:rsid w:val="005D5B15"/>
    <w:rsid w:val="005D5C0F"/>
    <w:rsid w:val="005D5F14"/>
    <w:rsid w:val="005D64D0"/>
    <w:rsid w:val="005D656B"/>
    <w:rsid w:val="005D6626"/>
    <w:rsid w:val="005D6DE2"/>
    <w:rsid w:val="005D6E1E"/>
    <w:rsid w:val="005D7231"/>
    <w:rsid w:val="005D7504"/>
    <w:rsid w:val="005D7679"/>
    <w:rsid w:val="005D784D"/>
    <w:rsid w:val="005D7E1B"/>
    <w:rsid w:val="005E00DA"/>
    <w:rsid w:val="005E02D9"/>
    <w:rsid w:val="005E0430"/>
    <w:rsid w:val="005E08AC"/>
    <w:rsid w:val="005E1068"/>
    <w:rsid w:val="005E12A4"/>
    <w:rsid w:val="005E12E8"/>
    <w:rsid w:val="005E1546"/>
    <w:rsid w:val="005E185A"/>
    <w:rsid w:val="005E19FC"/>
    <w:rsid w:val="005E1E86"/>
    <w:rsid w:val="005E1FA4"/>
    <w:rsid w:val="005E214E"/>
    <w:rsid w:val="005E2382"/>
    <w:rsid w:val="005E24CD"/>
    <w:rsid w:val="005E28A2"/>
    <w:rsid w:val="005E2F14"/>
    <w:rsid w:val="005E3070"/>
    <w:rsid w:val="005E326C"/>
    <w:rsid w:val="005E375F"/>
    <w:rsid w:val="005E3A2A"/>
    <w:rsid w:val="005E435C"/>
    <w:rsid w:val="005E45BD"/>
    <w:rsid w:val="005E4A85"/>
    <w:rsid w:val="005E4AD6"/>
    <w:rsid w:val="005E4C9B"/>
    <w:rsid w:val="005E53E1"/>
    <w:rsid w:val="005E5479"/>
    <w:rsid w:val="005E56FA"/>
    <w:rsid w:val="005E5B14"/>
    <w:rsid w:val="005E6090"/>
    <w:rsid w:val="005E6BD2"/>
    <w:rsid w:val="005E7162"/>
    <w:rsid w:val="005E7949"/>
    <w:rsid w:val="005E79A8"/>
    <w:rsid w:val="005E7C75"/>
    <w:rsid w:val="005E7DA2"/>
    <w:rsid w:val="005E7DBB"/>
    <w:rsid w:val="005F06CB"/>
    <w:rsid w:val="005F0B52"/>
    <w:rsid w:val="005F0B85"/>
    <w:rsid w:val="005F0F4B"/>
    <w:rsid w:val="005F0F78"/>
    <w:rsid w:val="005F1095"/>
    <w:rsid w:val="005F117D"/>
    <w:rsid w:val="005F1806"/>
    <w:rsid w:val="005F1870"/>
    <w:rsid w:val="005F195E"/>
    <w:rsid w:val="005F1A01"/>
    <w:rsid w:val="005F2089"/>
    <w:rsid w:val="005F2381"/>
    <w:rsid w:val="005F28CD"/>
    <w:rsid w:val="005F2C60"/>
    <w:rsid w:val="005F2DBA"/>
    <w:rsid w:val="005F2DC1"/>
    <w:rsid w:val="005F2EF7"/>
    <w:rsid w:val="005F316E"/>
    <w:rsid w:val="005F38BE"/>
    <w:rsid w:val="005F3C54"/>
    <w:rsid w:val="005F3C70"/>
    <w:rsid w:val="005F3FAF"/>
    <w:rsid w:val="005F4086"/>
    <w:rsid w:val="005F43B1"/>
    <w:rsid w:val="005F46A4"/>
    <w:rsid w:val="005F50FA"/>
    <w:rsid w:val="005F5395"/>
    <w:rsid w:val="005F57F7"/>
    <w:rsid w:val="005F6160"/>
    <w:rsid w:val="005F666B"/>
    <w:rsid w:val="005F6A6F"/>
    <w:rsid w:val="005F6BE6"/>
    <w:rsid w:val="005F75C4"/>
    <w:rsid w:val="005F76C0"/>
    <w:rsid w:val="00600169"/>
    <w:rsid w:val="006006EF"/>
    <w:rsid w:val="006009BB"/>
    <w:rsid w:val="00600F21"/>
    <w:rsid w:val="00601496"/>
    <w:rsid w:val="006016E7"/>
    <w:rsid w:val="006018E4"/>
    <w:rsid w:val="006019C3"/>
    <w:rsid w:val="00601AC4"/>
    <w:rsid w:val="00601D66"/>
    <w:rsid w:val="00601F5F"/>
    <w:rsid w:val="00601FC6"/>
    <w:rsid w:val="0060204D"/>
    <w:rsid w:val="00602259"/>
    <w:rsid w:val="00602863"/>
    <w:rsid w:val="00603846"/>
    <w:rsid w:val="00603AEC"/>
    <w:rsid w:val="00604620"/>
    <w:rsid w:val="0060499A"/>
    <w:rsid w:val="00604FDF"/>
    <w:rsid w:val="00605397"/>
    <w:rsid w:val="006056B3"/>
    <w:rsid w:val="006057A4"/>
    <w:rsid w:val="00605A5E"/>
    <w:rsid w:val="00607DDC"/>
    <w:rsid w:val="006106A7"/>
    <w:rsid w:val="006106E8"/>
    <w:rsid w:val="006112AD"/>
    <w:rsid w:val="0061151E"/>
    <w:rsid w:val="0061154B"/>
    <w:rsid w:val="006117BC"/>
    <w:rsid w:val="00611BBF"/>
    <w:rsid w:val="0061212E"/>
    <w:rsid w:val="006122A1"/>
    <w:rsid w:val="00612317"/>
    <w:rsid w:val="0061232D"/>
    <w:rsid w:val="00612BA9"/>
    <w:rsid w:val="00612CEB"/>
    <w:rsid w:val="00612ED7"/>
    <w:rsid w:val="006132F7"/>
    <w:rsid w:val="00613B46"/>
    <w:rsid w:val="00613CA9"/>
    <w:rsid w:val="00614DBA"/>
    <w:rsid w:val="00614ED5"/>
    <w:rsid w:val="00615457"/>
    <w:rsid w:val="00615AD9"/>
    <w:rsid w:val="0061633F"/>
    <w:rsid w:val="00616AC7"/>
    <w:rsid w:val="00616C87"/>
    <w:rsid w:val="00616CF7"/>
    <w:rsid w:val="00617190"/>
    <w:rsid w:val="00617EE2"/>
    <w:rsid w:val="0062063A"/>
    <w:rsid w:val="00620C61"/>
    <w:rsid w:val="00621003"/>
    <w:rsid w:val="00621055"/>
    <w:rsid w:val="006215D6"/>
    <w:rsid w:val="0062171B"/>
    <w:rsid w:val="00621E96"/>
    <w:rsid w:val="00621FFC"/>
    <w:rsid w:val="006220CB"/>
    <w:rsid w:val="006222B8"/>
    <w:rsid w:val="00622DED"/>
    <w:rsid w:val="0062369B"/>
    <w:rsid w:val="00623B84"/>
    <w:rsid w:val="00623C28"/>
    <w:rsid w:val="00624807"/>
    <w:rsid w:val="00624EE3"/>
    <w:rsid w:val="006264E3"/>
    <w:rsid w:val="0062696D"/>
    <w:rsid w:val="00626C15"/>
    <w:rsid w:val="00626DC1"/>
    <w:rsid w:val="00626E3A"/>
    <w:rsid w:val="00627924"/>
    <w:rsid w:val="00627FFD"/>
    <w:rsid w:val="006301F1"/>
    <w:rsid w:val="00630268"/>
    <w:rsid w:val="006305D6"/>
    <w:rsid w:val="006309C7"/>
    <w:rsid w:val="00630B03"/>
    <w:rsid w:val="00631068"/>
    <w:rsid w:val="00631897"/>
    <w:rsid w:val="00631CAC"/>
    <w:rsid w:val="00631FBF"/>
    <w:rsid w:val="0063236F"/>
    <w:rsid w:val="0063272E"/>
    <w:rsid w:val="006330B3"/>
    <w:rsid w:val="00633392"/>
    <w:rsid w:val="00633EA9"/>
    <w:rsid w:val="006343C2"/>
    <w:rsid w:val="0063447A"/>
    <w:rsid w:val="00634F86"/>
    <w:rsid w:val="00634FF6"/>
    <w:rsid w:val="0063522E"/>
    <w:rsid w:val="00635F28"/>
    <w:rsid w:val="006362A7"/>
    <w:rsid w:val="00636411"/>
    <w:rsid w:val="006364FE"/>
    <w:rsid w:val="006366C8"/>
    <w:rsid w:val="00636753"/>
    <w:rsid w:val="00636B72"/>
    <w:rsid w:val="00636D34"/>
    <w:rsid w:val="006370E7"/>
    <w:rsid w:val="006374A0"/>
    <w:rsid w:val="0063750F"/>
    <w:rsid w:val="006375B6"/>
    <w:rsid w:val="00637EB5"/>
    <w:rsid w:val="00640327"/>
    <w:rsid w:val="0064050B"/>
    <w:rsid w:val="0064073D"/>
    <w:rsid w:val="0064091E"/>
    <w:rsid w:val="00640B3F"/>
    <w:rsid w:val="00641D01"/>
    <w:rsid w:val="00641EFA"/>
    <w:rsid w:val="00642465"/>
    <w:rsid w:val="0064259E"/>
    <w:rsid w:val="00642738"/>
    <w:rsid w:val="006427BA"/>
    <w:rsid w:val="00642B6F"/>
    <w:rsid w:val="006430CD"/>
    <w:rsid w:val="00643130"/>
    <w:rsid w:val="006432F2"/>
    <w:rsid w:val="0064350E"/>
    <w:rsid w:val="006439DD"/>
    <w:rsid w:val="00644995"/>
    <w:rsid w:val="00645918"/>
    <w:rsid w:val="006459E6"/>
    <w:rsid w:val="0064630A"/>
    <w:rsid w:val="00646364"/>
    <w:rsid w:val="0064647D"/>
    <w:rsid w:val="0064657D"/>
    <w:rsid w:val="006467F6"/>
    <w:rsid w:val="00646998"/>
    <w:rsid w:val="00646AC8"/>
    <w:rsid w:val="00647D83"/>
    <w:rsid w:val="00647F25"/>
    <w:rsid w:val="00650D49"/>
    <w:rsid w:val="00650F21"/>
    <w:rsid w:val="00651598"/>
    <w:rsid w:val="006519D1"/>
    <w:rsid w:val="00651EFB"/>
    <w:rsid w:val="00651FD7"/>
    <w:rsid w:val="006520EF"/>
    <w:rsid w:val="006521A4"/>
    <w:rsid w:val="006527A7"/>
    <w:rsid w:val="006530FC"/>
    <w:rsid w:val="006539C2"/>
    <w:rsid w:val="00653F91"/>
    <w:rsid w:val="00654D7E"/>
    <w:rsid w:val="00655209"/>
    <w:rsid w:val="0065529D"/>
    <w:rsid w:val="006553F6"/>
    <w:rsid w:val="00655568"/>
    <w:rsid w:val="006557B9"/>
    <w:rsid w:val="00655E53"/>
    <w:rsid w:val="00655E9B"/>
    <w:rsid w:val="00656582"/>
    <w:rsid w:val="006565E7"/>
    <w:rsid w:val="006569F4"/>
    <w:rsid w:val="00656C4A"/>
    <w:rsid w:val="00656CB9"/>
    <w:rsid w:val="00656E5B"/>
    <w:rsid w:val="0065771C"/>
    <w:rsid w:val="0065781B"/>
    <w:rsid w:val="006578CD"/>
    <w:rsid w:val="00657ADD"/>
    <w:rsid w:val="00660167"/>
    <w:rsid w:val="00660C1E"/>
    <w:rsid w:val="00660CBC"/>
    <w:rsid w:val="00661145"/>
    <w:rsid w:val="006611F5"/>
    <w:rsid w:val="00661C81"/>
    <w:rsid w:val="00661DD3"/>
    <w:rsid w:val="006626AE"/>
    <w:rsid w:val="00662BD8"/>
    <w:rsid w:val="006630A1"/>
    <w:rsid w:val="0066340E"/>
    <w:rsid w:val="0066343E"/>
    <w:rsid w:val="0066365F"/>
    <w:rsid w:val="006637FE"/>
    <w:rsid w:val="00664370"/>
    <w:rsid w:val="00664C7A"/>
    <w:rsid w:val="006654A5"/>
    <w:rsid w:val="006655CF"/>
    <w:rsid w:val="006658AC"/>
    <w:rsid w:val="006658C4"/>
    <w:rsid w:val="00665B7C"/>
    <w:rsid w:val="00666972"/>
    <w:rsid w:val="006675B5"/>
    <w:rsid w:val="00667706"/>
    <w:rsid w:val="00667F50"/>
    <w:rsid w:val="0067056F"/>
    <w:rsid w:val="00670B57"/>
    <w:rsid w:val="00670DB9"/>
    <w:rsid w:val="00670DF5"/>
    <w:rsid w:val="00670E92"/>
    <w:rsid w:val="00671130"/>
    <w:rsid w:val="006715F8"/>
    <w:rsid w:val="00671F3A"/>
    <w:rsid w:val="00673024"/>
    <w:rsid w:val="00673395"/>
    <w:rsid w:val="00673A24"/>
    <w:rsid w:val="006745EA"/>
    <w:rsid w:val="00674612"/>
    <w:rsid w:val="00674DCA"/>
    <w:rsid w:val="006750D1"/>
    <w:rsid w:val="0067522D"/>
    <w:rsid w:val="006752CB"/>
    <w:rsid w:val="00675F20"/>
    <w:rsid w:val="006764EA"/>
    <w:rsid w:val="00676C7A"/>
    <w:rsid w:val="00676F15"/>
    <w:rsid w:val="00677262"/>
    <w:rsid w:val="006776FB"/>
    <w:rsid w:val="0067786A"/>
    <w:rsid w:val="006778E7"/>
    <w:rsid w:val="0067791D"/>
    <w:rsid w:val="00677EB4"/>
    <w:rsid w:val="0068027D"/>
    <w:rsid w:val="006808C4"/>
    <w:rsid w:val="00680985"/>
    <w:rsid w:val="00680A45"/>
    <w:rsid w:val="00680DD7"/>
    <w:rsid w:val="00680E5A"/>
    <w:rsid w:val="00680F8F"/>
    <w:rsid w:val="00681276"/>
    <w:rsid w:val="0068127D"/>
    <w:rsid w:val="0068149A"/>
    <w:rsid w:val="00681849"/>
    <w:rsid w:val="00681D66"/>
    <w:rsid w:val="00681E19"/>
    <w:rsid w:val="00682045"/>
    <w:rsid w:val="00682621"/>
    <w:rsid w:val="00682A80"/>
    <w:rsid w:val="00682C83"/>
    <w:rsid w:val="00682DBF"/>
    <w:rsid w:val="00683163"/>
    <w:rsid w:val="006838B6"/>
    <w:rsid w:val="00683C94"/>
    <w:rsid w:val="0068460B"/>
    <w:rsid w:val="00684D21"/>
    <w:rsid w:val="00684E8F"/>
    <w:rsid w:val="00685265"/>
    <w:rsid w:val="0068526A"/>
    <w:rsid w:val="006857DF"/>
    <w:rsid w:val="006859AA"/>
    <w:rsid w:val="006859AE"/>
    <w:rsid w:val="00686072"/>
    <w:rsid w:val="00686AFA"/>
    <w:rsid w:val="00686F43"/>
    <w:rsid w:val="0068700D"/>
    <w:rsid w:val="006874D3"/>
    <w:rsid w:val="00687802"/>
    <w:rsid w:val="006878E4"/>
    <w:rsid w:val="00690116"/>
    <w:rsid w:val="0069028A"/>
    <w:rsid w:val="006902E2"/>
    <w:rsid w:val="0069038C"/>
    <w:rsid w:val="00690C99"/>
    <w:rsid w:val="00690D84"/>
    <w:rsid w:val="00690E00"/>
    <w:rsid w:val="00691112"/>
    <w:rsid w:val="0069133E"/>
    <w:rsid w:val="00691B67"/>
    <w:rsid w:val="00691C8A"/>
    <w:rsid w:val="006924C1"/>
    <w:rsid w:val="006927A6"/>
    <w:rsid w:val="00692C91"/>
    <w:rsid w:val="00692F82"/>
    <w:rsid w:val="00693439"/>
    <w:rsid w:val="00693B23"/>
    <w:rsid w:val="00693E5E"/>
    <w:rsid w:val="0069479C"/>
    <w:rsid w:val="006948AC"/>
    <w:rsid w:val="006949AA"/>
    <w:rsid w:val="006949CC"/>
    <w:rsid w:val="00695193"/>
    <w:rsid w:val="00695314"/>
    <w:rsid w:val="0069563E"/>
    <w:rsid w:val="00695806"/>
    <w:rsid w:val="00696032"/>
    <w:rsid w:val="00696685"/>
    <w:rsid w:val="00697269"/>
    <w:rsid w:val="00697623"/>
    <w:rsid w:val="0069786C"/>
    <w:rsid w:val="00697D4E"/>
    <w:rsid w:val="006A0A9C"/>
    <w:rsid w:val="006A0BAD"/>
    <w:rsid w:val="006A0D25"/>
    <w:rsid w:val="006A109F"/>
    <w:rsid w:val="006A13B5"/>
    <w:rsid w:val="006A145D"/>
    <w:rsid w:val="006A14D8"/>
    <w:rsid w:val="006A16CD"/>
    <w:rsid w:val="006A1975"/>
    <w:rsid w:val="006A1D55"/>
    <w:rsid w:val="006A24E7"/>
    <w:rsid w:val="006A266E"/>
    <w:rsid w:val="006A2CDD"/>
    <w:rsid w:val="006A2EF3"/>
    <w:rsid w:val="006A33E8"/>
    <w:rsid w:val="006A35EA"/>
    <w:rsid w:val="006A36EB"/>
    <w:rsid w:val="006A4434"/>
    <w:rsid w:val="006A4505"/>
    <w:rsid w:val="006A4690"/>
    <w:rsid w:val="006A49DA"/>
    <w:rsid w:val="006A4CAD"/>
    <w:rsid w:val="006A4E2E"/>
    <w:rsid w:val="006A4F65"/>
    <w:rsid w:val="006A537D"/>
    <w:rsid w:val="006A54EC"/>
    <w:rsid w:val="006A5C83"/>
    <w:rsid w:val="006A61E8"/>
    <w:rsid w:val="006A66E2"/>
    <w:rsid w:val="006A7532"/>
    <w:rsid w:val="006A79AB"/>
    <w:rsid w:val="006A7DE6"/>
    <w:rsid w:val="006B05CF"/>
    <w:rsid w:val="006B09EA"/>
    <w:rsid w:val="006B0BEC"/>
    <w:rsid w:val="006B0EDB"/>
    <w:rsid w:val="006B1826"/>
    <w:rsid w:val="006B1BFB"/>
    <w:rsid w:val="006B1F74"/>
    <w:rsid w:val="006B2481"/>
    <w:rsid w:val="006B24D9"/>
    <w:rsid w:val="006B24DF"/>
    <w:rsid w:val="006B2C21"/>
    <w:rsid w:val="006B2C55"/>
    <w:rsid w:val="006B2E15"/>
    <w:rsid w:val="006B2E31"/>
    <w:rsid w:val="006B33E7"/>
    <w:rsid w:val="006B3445"/>
    <w:rsid w:val="006B38A8"/>
    <w:rsid w:val="006B399D"/>
    <w:rsid w:val="006B3C9D"/>
    <w:rsid w:val="006B435D"/>
    <w:rsid w:val="006B438A"/>
    <w:rsid w:val="006B4447"/>
    <w:rsid w:val="006B4FA4"/>
    <w:rsid w:val="006B573D"/>
    <w:rsid w:val="006B5CC2"/>
    <w:rsid w:val="006B5E4B"/>
    <w:rsid w:val="006B66BD"/>
    <w:rsid w:val="006B6C44"/>
    <w:rsid w:val="006B6D1A"/>
    <w:rsid w:val="006B6D52"/>
    <w:rsid w:val="006B6FEA"/>
    <w:rsid w:val="006B714A"/>
    <w:rsid w:val="006B71AF"/>
    <w:rsid w:val="006B7391"/>
    <w:rsid w:val="006B744F"/>
    <w:rsid w:val="006B7743"/>
    <w:rsid w:val="006B78C8"/>
    <w:rsid w:val="006B794D"/>
    <w:rsid w:val="006C0221"/>
    <w:rsid w:val="006C0756"/>
    <w:rsid w:val="006C0779"/>
    <w:rsid w:val="006C07A3"/>
    <w:rsid w:val="006C0EC2"/>
    <w:rsid w:val="006C1013"/>
    <w:rsid w:val="006C127D"/>
    <w:rsid w:val="006C1C0E"/>
    <w:rsid w:val="006C1F5D"/>
    <w:rsid w:val="006C1FAF"/>
    <w:rsid w:val="006C26BD"/>
    <w:rsid w:val="006C26E7"/>
    <w:rsid w:val="006C2D09"/>
    <w:rsid w:val="006C30E8"/>
    <w:rsid w:val="006C31DB"/>
    <w:rsid w:val="006C35FF"/>
    <w:rsid w:val="006C3F2A"/>
    <w:rsid w:val="006C4128"/>
    <w:rsid w:val="006C454B"/>
    <w:rsid w:val="006C4C21"/>
    <w:rsid w:val="006C4C60"/>
    <w:rsid w:val="006C52D1"/>
    <w:rsid w:val="006C58F1"/>
    <w:rsid w:val="006C60E3"/>
    <w:rsid w:val="006C6693"/>
    <w:rsid w:val="006C6771"/>
    <w:rsid w:val="006C6AEE"/>
    <w:rsid w:val="006C74C3"/>
    <w:rsid w:val="006C7BB3"/>
    <w:rsid w:val="006C7F76"/>
    <w:rsid w:val="006D0CFD"/>
    <w:rsid w:val="006D11C1"/>
    <w:rsid w:val="006D12D3"/>
    <w:rsid w:val="006D1564"/>
    <w:rsid w:val="006D1771"/>
    <w:rsid w:val="006D22F6"/>
    <w:rsid w:val="006D25C0"/>
    <w:rsid w:val="006D25E1"/>
    <w:rsid w:val="006D27B1"/>
    <w:rsid w:val="006D29FD"/>
    <w:rsid w:val="006D2C24"/>
    <w:rsid w:val="006D30FF"/>
    <w:rsid w:val="006D35D3"/>
    <w:rsid w:val="006D39A8"/>
    <w:rsid w:val="006D3D57"/>
    <w:rsid w:val="006D474B"/>
    <w:rsid w:val="006D48DF"/>
    <w:rsid w:val="006D4FCD"/>
    <w:rsid w:val="006D5CDF"/>
    <w:rsid w:val="006D5DFF"/>
    <w:rsid w:val="006D5E76"/>
    <w:rsid w:val="006D6004"/>
    <w:rsid w:val="006D62C1"/>
    <w:rsid w:val="006D6790"/>
    <w:rsid w:val="006D69C8"/>
    <w:rsid w:val="006D70E8"/>
    <w:rsid w:val="006D71B2"/>
    <w:rsid w:val="006D7837"/>
    <w:rsid w:val="006D7C83"/>
    <w:rsid w:val="006D7E4C"/>
    <w:rsid w:val="006E00CF"/>
    <w:rsid w:val="006E021E"/>
    <w:rsid w:val="006E042E"/>
    <w:rsid w:val="006E083A"/>
    <w:rsid w:val="006E09B9"/>
    <w:rsid w:val="006E15DD"/>
    <w:rsid w:val="006E1BA0"/>
    <w:rsid w:val="006E1FDE"/>
    <w:rsid w:val="006E20E0"/>
    <w:rsid w:val="006E2332"/>
    <w:rsid w:val="006E249F"/>
    <w:rsid w:val="006E2989"/>
    <w:rsid w:val="006E2A26"/>
    <w:rsid w:val="006E2ADA"/>
    <w:rsid w:val="006E2BF4"/>
    <w:rsid w:val="006E2DC0"/>
    <w:rsid w:val="006E3099"/>
    <w:rsid w:val="006E3EA8"/>
    <w:rsid w:val="006E4494"/>
    <w:rsid w:val="006E4723"/>
    <w:rsid w:val="006E483C"/>
    <w:rsid w:val="006E50D1"/>
    <w:rsid w:val="006E55E2"/>
    <w:rsid w:val="006E5C3F"/>
    <w:rsid w:val="006E5E1A"/>
    <w:rsid w:val="006E5F15"/>
    <w:rsid w:val="006E6419"/>
    <w:rsid w:val="006E70D4"/>
    <w:rsid w:val="006E7278"/>
    <w:rsid w:val="006E7301"/>
    <w:rsid w:val="006F01EC"/>
    <w:rsid w:val="006F0436"/>
    <w:rsid w:val="006F07A9"/>
    <w:rsid w:val="006F0822"/>
    <w:rsid w:val="006F0C19"/>
    <w:rsid w:val="006F0F4E"/>
    <w:rsid w:val="006F1695"/>
    <w:rsid w:val="006F1AAB"/>
    <w:rsid w:val="006F1BF6"/>
    <w:rsid w:val="006F1CB9"/>
    <w:rsid w:val="006F32BA"/>
    <w:rsid w:val="006F33EA"/>
    <w:rsid w:val="006F3BFC"/>
    <w:rsid w:val="006F43B4"/>
    <w:rsid w:val="006F44A3"/>
    <w:rsid w:val="006F4DFE"/>
    <w:rsid w:val="006F5019"/>
    <w:rsid w:val="006F523A"/>
    <w:rsid w:val="006F5AE5"/>
    <w:rsid w:val="006F6231"/>
    <w:rsid w:val="006F6344"/>
    <w:rsid w:val="006F7536"/>
    <w:rsid w:val="006F7734"/>
    <w:rsid w:val="006F7AAD"/>
    <w:rsid w:val="00700068"/>
    <w:rsid w:val="00700771"/>
    <w:rsid w:val="007007CA"/>
    <w:rsid w:val="007009F7"/>
    <w:rsid w:val="00701DC5"/>
    <w:rsid w:val="007022DB"/>
    <w:rsid w:val="00702354"/>
    <w:rsid w:val="00702889"/>
    <w:rsid w:val="00702BD2"/>
    <w:rsid w:val="00702C51"/>
    <w:rsid w:val="007035CF"/>
    <w:rsid w:val="0070378E"/>
    <w:rsid w:val="00703999"/>
    <w:rsid w:val="007044E1"/>
    <w:rsid w:val="0070497C"/>
    <w:rsid w:val="00704BD1"/>
    <w:rsid w:val="00704C80"/>
    <w:rsid w:val="00704EFC"/>
    <w:rsid w:val="00704FCF"/>
    <w:rsid w:val="0070508F"/>
    <w:rsid w:val="007051B2"/>
    <w:rsid w:val="00705380"/>
    <w:rsid w:val="00705566"/>
    <w:rsid w:val="0070612B"/>
    <w:rsid w:val="00706848"/>
    <w:rsid w:val="007072EE"/>
    <w:rsid w:val="00707467"/>
    <w:rsid w:val="00707548"/>
    <w:rsid w:val="007075F0"/>
    <w:rsid w:val="00707D74"/>
    <w:rsid w:val="007105F3"/>
    <w:rsid w:val="00710846"/>
    <w:rsid w:val="00711B5B"/>
    <w:rsid w:val="00711B9E"/>
    <w:rsid w:val="0071202C"/>
    <w:rsid w:val="007125CD"/>
    <w:rsid w:val="0071334C"/>
    <w:rsid w:val="00713BD0"/>
    <w:rsid w:val="00713CB0"/>
    <w:rsid w:val="00714BFC"/>
    <w:rsid w:val="007152F6"/>
    <w:rsid w:val="0071550B"/>
    <w:rsid w:val="00715B42"/>
    <w:rsid w:val="00715C0F"/>
    <w:rsid w:val="00715E7A"/>
    <w:rsid w:val="00716200"/>
    <w:rsid w:val="00716585"/>
    <w:rsid w:val="007166F3"/>
    <w:rsid w:val="0071686B"/>
    <w:rsid w:val="007170EC"/>
    <w:rsid w:val="00717623"/>
    <w:rsid w:val="007176DD"/>
    <w:rsid w:val="007209AE"/>
    <w:rsid w:val="007215DD"/>
    <w:rsid w:val="00721B89"/>
    <w:rsid w:val="00721D8B"/>
    <w:rsid w:val="007220D2"/>
    <w:rsid w:val="00722402"/>
    <w:rsid w:val="007225DB"/>
    <w:rsid w:val="00723354"/>
    <w:rsid w:val="00723985"/>
    <w:rsid w:val="00724125"/>
    <w:rsid w:val="00724829"/>
    <w:rsid w:val="00724A55"/>
    <w:rsid w:val="00724AD9"/>
    <w:rsid w:val="007251AC"/>
    <w:rsid w:val="007256AE"/>
    <w:rsid w:val="00725BA6"/>
    <w:rsid w:val="00726876"/>
    <w:rsid w:val="00726ACA"/>
    <w:rsid w:val="007270C6"/>
    <w:rsid w:val="00727312"/>
    <w:rsid w:val="00727A0B"/>
    <w:rsid w:val="00727CBD"/>
    <w:rsid w:val="007303F4"/>
    <w:rsid w:val="00730402"/>
    <w:rsid w:val="00730D52"/>
    <w:rsid w:val="00730FFD"/>
    <w:rsid w:val="007310B7"/>
    <w:rsid w:val="007318C1"/>
    <w:rsid w:val="00732431"/>
    <w:rsid w:val="00732ACC"/>
    <w:rsid w:val="00732B7A"/>
    <w:rsid w:val="00732DEE"/>
    <w:rsid w:val="007331A2"/>
    <w:rsid w:val="00734A2D"/>
    <w:rsid w:val="00734D4E"/>
    <w:rsid w:val="00734E4C"/>
    <w:rsid w:val="00735314"/>
    <w:rsid w:val="00735342"/>
    <w:rsid w:val="00735915"/>
    <w:rsid w:val="00735A1D"/>
    <w:rsid w:val="00735AB4"/>
    <w:rsid w:val="00735E2B"/>
    <w:rsid w:val="00735E6F"/>
    <w:rsid w:val="0073647D"/>
    <w:rsid w:val="007365DE"/>
    <w:rsid w:val="007368D5"/>
    <w:rsid w:val="00736ADA"/>
    <w:rsid w:val="00736B3A"/>
    <w:rsid w:val="00737449"/>
    <w:rsid w:val="007376BA"/>
    <w:rsid w:val="00737DE2"/>
    <w:rsid w:val="00737EC1"/>
    <w:rsid w:val="00740795"/>
    <w:rsid w:val="00740903"/>
    <w:rsid w:val="00740A94"/>
    <w:rsid w:val="00740BD3"/>
    <w:rsid w:val="00740E33"/>
    <w:rsid w:val="00741AAF"/>
    <w:rsid w:val="00743526"/>
    <w:rsid w:val="0074405A"/>
    <w:rsid w:val="00744301"/>
    <w:rsid w:val="007443E2"/>
    <w:rsid w:val="00744618"/>
    <w:rsid w:val="00744642"/>
    <w:rsid w:val="007447AB"/>
    <w:rsid w:val="0074485B"/>
    <w:rsid w:val="00744C08"/>
    <w:rsid w:val="00745B7F"/>
    <w:rsid w:val="0074637C"/>
    <w:rsid w:val="007469BA"/>
    <w:rsid w:val="00746B01"/>
    <w:rsid w:val="00746C96"/>
    <w:rsid w:val="00746D58"/>
    <w:rsid w:val="00747991"/>
    <w:rsid w:val="00747D33"/>
    <w:rsid w:val="00747F36"/>
    <w:rsid w:val="0075036E"/>
    <w:rsid w:val="007505CD"/>
    <w:rsid w:val="00750C88"/>
    <w:rsid w:val="00750F2E"/>
    <w:rsid w:val="00751278"/>
    <w:rsid w:val="00751403"/>
    <w:rsid w:val="007521F5"/>
    <w:rsid w:val="007524EE"/>
    <w:rsid w:val="007528F1"/>
    <w:rsid w:val="00752A08"/>
    <w:rsid w:val="00753129"/>
    <w:rsid w:val="007531F4"/>
    <w:rsid w:val="00753ACD"/>
    <w:rsid w:val="00753C10"/>
    <w:rsid w:val="00753C1D"/>
    <w:rsid w:val="00754024"/>
    <w:rsid w:val="00754387"/>
    <w:rsid w:val="007544DB"/>
    <w:rsid w:val="007545D6"/>
    <w:rsid w:val="00754686"/>
    <w:rsid w:val="007548AA"/>
    <w:rsid w:val="00754A94"/>
    <w:rsid w:val="00754C64"/>
    <w:rsid w:val="00754EEC"/>
    <w:rsid w:val="007554B5"/>
    <w:rsid w:val="00755EC8"/>
    <w:rsid w:val="0075664B"/>
    <w:rsid w:val="007569B2"/>
    <w:rsid w:val="00757422"/>
    <w:rsid w:val="00757550"/>
    <w:rsid w:val="00757F69"/>
    <w:rsid w:val="00760218"/>
    <w:rsid w:val="00760510"/>
    <w:rsid w:val="00760896"/>
    <w:rsid w:val="007608BC"/>
    <w:rsid w:val="00760C68"/>
    <w:rsid w:val="00761501"/>
    <w:rsid w:val="00761622"/>
    <w:rsid w:val="00761895"/>
    <w:rsid w:val="00762249"/>
    <w:rsid w:val="00762250"/>
    <w:rsid w:val="00762355"/>
    <w:rsid w:val="007629D8"/>
    <w:rsid w:val="007632B0"/>
    <w:rsid w:val="00764956"/>
    <w:rsid w:val="007649DA"/>
    <w:rsid w:val="00764F3B"/>
    <w:rsid w:val="00764F94"/>
    <w:rsid w:val="0076646B"/>
    <w:rsid w:val="00766AA2"/>
    <w:rsid w:val="00766BEF"/>
    <w:rsid w:val="00766F1A"/>
    <w:rsid w:val="00767439"/>
    <w:rsid w:val="0076750B"/>
    <w:rsid w:val="00767829"/>
    <w:rsid w:val="0076784C"/>
    <w:rsid w:val="007702AF"/>
    <w:rsid w:val="00770324"/>
    <w:rsid w:val="00770359"/>
    <w:rsid w:val="00771D0C"/>
    <w:rsid w:val="007720CC"/>
    <w:rsid w:val="007726BC"/>
    <w:rsid w:val="00772B4F"/>
    <w:rsid w:val="00772C34"/>
    <w:rsid w:val="00772CC6"/>
    <w:rsid w:val="00772EF5"/>
    <w:rsid w:val="0077365C"/>
    <w:rsid w:val="00773BDF"/>
    <w:rsid w:val="00773D44"/>
    <w:rsid w:val="00774707"/>
    <w:rsid w:val="00774D93"/>
    <w:rsid w:val="007754E0"/>
    <w:rsid w:val="00775AF1"/>
    <w:rsid w:val="0077602C"/>
    <w:rsid w:val="007768A6"/>
    <w:rsid w:val="00776BD4"/>
    <w:rsid w:val="00776C9D"/>
    <w:rsid w:val="00777420"/>
    <w:rsid w:val="0077757D"/>
    <w:rsid w:val="0077790D"/>
    <w:rsid w:val="00777995"/>
    <w:rsid w:val="00777EE1"/>
    <w:rsid w:val="00780078"/>
    <w:rsid w:val="007802B7"/>
    <w:rsid w:val="00780AB3"/>
    <w:rsid w:val="00780B42"/>
    <w:rsid w:val="00780B69"/>
    <w:rsid w:val="00780BD7"/>
    <w:rsid w:val="00780DD0"/>
    <w:rsid w:val="00780EA3"/>
    <w:rsid w:val="00781013"/>
    <w:rsid w:val="00781692"/>
    <w:rsid w:val="00781E84"/>
    <w:rsid w:val="00782422"/>
    <w:rsid w:val="007826E3"/>
    <w:rsid w:val="00782C3D"/>
    <w:rsid w:val="0078300F"/>
    <w:rsid w:val="00783A52"/>
    <w:rsid w:val="00783D84"/>
    <w:rsid w:val="00783E7B"/>
    <w:rsid w:val="007845C9"/>
    <w:rsid w:val="00784989"/>
    <w:rsid w:val="00784DAC"/>
    <w:rsid w:val="00785EBB"/>
    <w:rsid w:val="00786C15"/>
    <w:rsid w:val="007870A7"/>
    <w:rsid w:val="007877F9"/>
    <w:rsid w:val="007879A7"/>
    <w:rsid w:val="00787AD9"/>
    <w:rsid w:val="00787F50"/>
    <w:rsid w:val="007900F8"/>
    <w:rsid w:val="00790408"/>
    <w:rsid w:val="00790616"/>
    <w:rsid w:val="007909E7"/>
    <w:rsid w:val="00790B1E"/>
    <w:rsid w:val="00790B7D"/>
    <w:rsid w:val="00790E13"/>
    <w:rsid w:val="0079126D"/>
    <w:rsid w:val="007919D9"/>
    <w:rsid w:val="00791C31"/>
    <w:rsid w:val="00791E66"/>
    <w:rsid w:val="007922F7"/>
    <w:rsid w:val="007926B0"/>
    <w:rsid w:val="00792A9D"/>
    <w:rsid w:val="00792E29"/>
    <w:rsid w:val="00792EB8"/>
    <w:rsid w:val="00792F1A"/>
    <w:rsid w:val="00793C1E"/>
    <w:rsid w:val="00794100"/>
    <w:rsid w:val="00794131"/>
    <w:rsid w:val="007942CC"/>
    <w:rsid w:val="0079450C"/>
    <w:rsid w:val="00794570"/>
    <w:rsid w:val="00794BDE"/>
    <w:rsid w:val="00794E65"/>
    <w:rsid w:val="00795B7B"/>
    <w:rsid w:val="007961AC"/>
    <w:rsid w:val="007961D6"/>
    <w:rsid w:val="007963ED"/>
    <w:rsid w:val="00796645"/>
    <w:rsid w:val="007967BA"/>
    <w:rsid w:val="0079691F"/>
    <w:rsid w:val="007A009F"/>
    <w:rsid w:val="007A035A"/>
    <w:rsid w:val="007A03A4"/>
    <w:rsid w:val="007A05BB"/>
    <w:rsid w:val="007A087E"/>
    <w:rsid w:val="007A170D"/>
    <w:rsid w:val="007A1B0D"/>
    <w:rsid w:val="007A1C67"/>
    <w:rsid w:val="007A26A5"/>
    <w:rsid w:val="007A290F"/>
    <w:rsid w:val="007A2919"/>
    <w:rsid w:val="007A29A3"/>
    <w:rsid w:val="007A2B52"/>
    <w:rsid w:val="007A3103"/>
    <w:rsid w:val="007A3911"/>
    <w:rsid w:val="007A4297"/>
    <w:rsid w:val="007A4E69"/>
    <w:rsid w:val="007A51F7"/>
    <w:rsid w:val="007A52BD"/>
    <w:rsid w:val="007A54FD"/>
    <w:rsid w:val="007A553C"/>
    <w:rsid w:val="007A5657"/>
    <w:rsid w:val="007A5BDA"/>
    <w:rsid w:val="007A5E88"/>
    <w:rsid w:val="007A5F7C"/>
    <w:rsid w:val="007A666F"/>
    <w:rsid w:val="007A6874"/>
    <w:rsid w:val="007A6D22"/>
    <w:rsid w:val="007A6D5C"/>
    <w:rsid w:val="007A7C72"/>
    <w:rsid w:val="007A7D4F"/>
    <w:rsid w:val="007B016C"/>
    <w:rsid w:val="007B01CA"/>
    <w:rsid w:val="007B02B8"/>
    <w:rsid w:val="007B0480"/>
    <w:rsid w:val="007B0B07"/>
    <w:rsid w:val="007B11CC"/>
    <w:rsid w:val="007B1360"/>
    <w:rsid w:val="007B1513"/>
    <w:rsid w:val="007B174F"/>
    <w:rsid w:val="007B2AFB"/>
    <w:rsid w:val="007B3058"/>
    <w:rsid w:val="007B3098"/>
    <w:rsid w:val="007B3790"/>
    <w:rsid w:val="007B3A9B"/>
    <w:rsid w:val="007B415C"/>
    <w:rsid w:val="007B4333"/>
    <w:rsid w:val="007B436F"/>
    <w:rsid w:val="007B460D"/>
    <w:rsid w:val="007B466F"/>
    <w:rsid w:val="007B4AA0"/>
    <w:rsid w:val="007B4D7E"/>
    <w:rsid w:val="007B53F6"/>
    <w:rsid w:val="007B686A"/>
    <w:rsid w:val="007B69A3"/>
    <w:rsid w:val="007B6AED"/>
    <w:rsid w:val="007B765F"/>
    <w:rsid w:val="007B7F1A"/>
    <w:rsid w:val="007C02D8"/>
    <w:rsid w:val="007C0515"/>
    <w:rsid w:val="007C071C"/>
    <w:rsid w:val="007C0B24"/>
    <w:rsid w:val="007C166B"/>
    <w:rsid w:val="007C1BB2"/>
    <w:rsid w:val="007C1CD5"/>
    <w:rsid w:val="007C1E53"/>
    <w:rsid w:val="007C200D"/>
    <w:rsid w:val="007C2410"/>
    <w:rsid w:val="007C2A68"/>
    <w:rsid w:val="007C2A9A"/>
    <w:rsid w:val="007C31AB"/>
    <w:rsid w:val="007C368C"/>
    <w:rsid w:val="007C3B03"/>
    <w:rsid w:val="007C3F0E"/>
    <w:rsid w:val="007C43DB"/>
    <w:rsid w:val="007C4523"/>
    <w:rsid w:val="007C4561"/>
    <w:rsid w:val="007C51C2"/>
    <w:rsid w:val="007C5A6B"/>
    <w:rsid w:val="007C5C4C"/>
    <w:rsid w:val="007C5E6C"/>
    <w:rsid w:val="007C6314"/>
    <w:rsid w:val="007C65C2"/>
    <w:rsid w:val="007C68FE"/>
    <w:rsid w:val="007C6A35"/>
    <w:rsid w:val="007C6D83"/>
    <w:rsid w:val="007C7232"/>
    <w:rsid w:val="007C7466"/>
    <w:rsid w:val="007C75F7"/>
    <w:rsid w:val="007C7742"/>
    <w:rsid w:val="007C7984"/>
    <w:rsid w:val="007D0324"/>
    <w:rsid w:val="007D04C5"/>
    <w:rsid w:val="007D1DB6"/>
    <w:rsid w:val="007D25DE"/>
    <w:rsid w:val="007D2741"/>
    <w:rsid w:val="007D2DD6"/>
    <w:rsid w:val="007D3481"/>
    <w:rsid w:val="007D363A"/>
    <w:rsid w:val="007D398A"/>
    <w:rsid w:val="007D4200"/>
    <w:rsid w:val="007D4609"/>
    <w:rsid w:val="007D483D"/>
    <w:rsid w:val="007D4B13"/>
    <w:rsid w:val="007D4D80"/>
    <w:rsid w:val="007D4F54"/>
    <w:rsid w:val="007D50BF"/>
    <w:rsid w:val="007D536E"/>
    <w:rsid w:val="007D54EB"/>
    <w:rsid w:val="007D5B22"/>
    <w:rsid w:val="007D5C43"/>
    <w:rsid w:val="007D6120"/>
    <w:rsid w:val="007D67ED"/>
    <w:rsid w:val="007D6D4A"/>
    <w:rsid w:val="007D7180"/>
    <w:rsid w:val="007D7301"/>
    <w:rsid w:val="007D7689"/>
    <w:rsid w:val="007D7740"/>
    <w:rsid w:val="007D7888"/>
    <w:rsid w:val="007E063D"/>
    <w:rsid w:val="007E085C"/>
    <w:rsid w:val="007E0F18"/>
    <w:rsid w:val="007E126B"/>
    <w:rsid w:val="007E1579"/>
    <w:rsid w:val="007E1B93"/>
    <w:rsid w:val="007E1D1F"/>
    <w:rsid w:val="007E23E1"/>
    <w:rsid w:val="007E3D43"/>
    <w:rsid w:val="007E3D87"/>
    <w:rsid w:val="007E455F"/>
    <w:rsid w:val="007E469C"/>
    <w:rsid w:val="007E480F"/>
    <w:rsid w:val="007E4906"/>
    <w:rsid w:val="007E5013"/>
    <w:rsid w:val="007E508E"/>
    <w:rsid w:val="007E5FF5"/>
    <w:rsid w:val="007E620A"/>
    <w:rsid w:val="007E67B3"/>
    <w:rsid w:val="007E7742"/>
    <w:rsid w:val="007F0227"/>
    <w:rsid w:val="007F03C1"/>
    <w:rsid w:val="007F087D"/>
    <w:rsid w:val="007F0AEC"/>
    <w:rsid w:val="007F0E24"/>
    <w:rsid w:val="007F174F"/>
    <w:rsid w:val="007F17B8"/>
    <w:rsid w:val="007F2282"/>
    <w:rsid w:val="007F22A7"/>
    <w:rsid w:val="007F2391"/>
    <w:rsid w:val="007F286E"/>
    <w:rsid w:val="007F29D9"/>
    <w:rsid w:val="007F37AE"/>
    <w:rsid w:val="007F3CC7"/>
    <w:rsid w:val="007F48F4"/>
    <w:rsid w:val="007F4C85"/>
    <w:rsid w:val="007F536B"/>
    <w:rsid w:val="007F5F25"/>
    <w:rsid w:val="007F5FB5"/>
    <w:rsid w:val="007F69E0"/>
    <w:rsid w:val="007F6E21"/>
    <w:rsid w:val="007F6EB2"/>
    <w:rsid w:val="007F6EB6"/>
    <w:rsid w:val="007F7016"/>
    <w:rsid w:val="00800275"/>
    <w:rsid w:val="00800624"/>
    <w:rsid w:val="00800A52"/>
    <w:rsid w:val="00800D09"/>
    <w:rsid w:val="00800DC3"/>
    <w:rsid w:val="008015F4"/>
    <w:rsid w:val="00801A31"/>
    <w:rsid w:val="00801FD2"/>
    <w:rsid w:val="00802106"/>
    <w:rsid w:val="00802CFB"/>
    <w:rsid w:val="00802FA1"/>
    <w:rsid w:val="0080330F"/>
    <w:rsid w:val="008033ED"/>
    <w:rsid w:val="0080346C"/>
    <w:rsid w:val="00803D62"/>
    <w:rsid w:val="00804237"/>
    <w:rsid w:val="008043E8"/>
    <w:rsid w:val="00804402"/>
    <w:rsid w:val="0080452B"/>
    <w:rsid w:val="008057AB"/>
    <w:rsid w:val="00806418"/>
    <w:rsid w:val="00806795"/>
    <w:rsid w:val="00806B88"/>
    <w:rsid w:val="00806D68"/>
    <w:rsid w:val="00807161"/>
    <w:rsid w:val="008077F1"/>
    <w:rsid w:val="00807E54"/>
    <w:rsid w:val="008103EA"/>
    <w:rsid w:val="008104EE"/>
    <w:rsid w:val="008106E0"/>
    <w:rsid w:val="00811402"/>
    <w:rsid w:val="00811491"/>
    <w:rsid w:val="008117B3"/>
    <w:rsid w:val="00811D92"/>
    <w:rsid w:val="00812160"/>
    <w:rsid w:val="0081236C"/>
    <w:rsid w:val="00812424"/>
    <w:rsid w:val="008124BF"/>
    <w:rsid w:val="00812836"/>
    <w:rsid w:val="00812BF1"/>
    <w:rsid w:val="008136BE"/>
    <w:rsid w:val="00813B11"/>
    <w:rsid w:val="00813E29"/>
    <w:rsid w:val="00814248"/>
    <w:rsid w:val="00814414"/>
    <w:rsid w:val="008144C6"/>
    <w:rsid w:val="00814781"/>
    <w:rsid w:val="0081513B"/>
    <w:rsid w:val="008157F7"/>
    <w:rsid w:val="00815C58"/>
    <w:rsid w:val="00815D98"/>
    <w:rsid w:val="0081652B"/>
    <w:rsid w:val="00816887"/>
    <w:rsid w:val="00816969"/>
    <w:rsid w:val="00816BA9"/>
    <w:rsid w:val="0081719F"/>
    <w:rsid w:val="0081749E"/>
    <w:rsid w:val="0081797A"/>
    <w:rsid w:val="00817D32"/>
    <w:rsid w:val="00817EC3"/>
    <w:rsid w:val="00820041"/>
    <w:rsid w:val="00820392"/>
    <w:rsid w:val="00820585"/>
    <w:rsid w:val="00820F25"/>
    <w:rsid w:val="008221F0"/>
    <w:rsid w:val="008228F3"/>
    <w:rsid w:val="00822CF1"/>
    <w:rsid w:val="0082370A"/>
    <w:rsid w:val="00823C60"/>
    <w:rsid w:val="00823DD7"/>
    <w:rsid w:val="008241DA"/>
    <w:rsid w:val="0082455F"/>
    <w:rsid w:val="00824EB3"/>
    <w:rsid w:val="008253D4"/>
    <w:rsid w:val="00825592"/>
    <w:rsid w:val="00825DCE"/>
    <w:rsid w:val="008261BD"/>
    <w:rsid w:val="0082620C"/>
    <w:rsid w:val="00826413"/>
    <w:rsid w:val="008266F7"/>
    <w:rsid w:val="008269B3"/>
    <w:rsid w:val="00826D27"/>
    <w:rsid w:val="008279DA"/>
    <w:rsid w:val="00827C8B"/>
    <w:rsid w:val="00830181"/>
    <w:rsid w:val="00830404"/>
    <w:rsid w:val="008304E3"/>
    <w:rsid w:val="008311D9"/>
    <w:rsid w:val="00831265"/>
    <w:rsid w:val="00831BA3"/>
    <w:rsid w:val="00831EEA"/>
    <w:rsid w:val="008320CB"/>
    <w:rsid w:val="0083225E"/>
    <w:rsid w:val="0083245E"/>
    <w:rsid w:val="00832A19"/>
    <w:rsid w:val="00832B64"/>
    <w:rsid w:val="00832D6C"/>
    <w:rsid w:val="008331C9"/>
    <w:rsid w:val="00833598"/>
    <w:rsid w:val="00833C66"/>
    <w:rsid w:val="008344AA"/>
    <w:rsid w:val="00834557"/>
    <w:rsid w:val="00834763"/>
    <w:rsid w:val="00834A81"/>
    <w:rsid w:val="00834BC1"/>
    <w:rsid w:val="00834ECB"/>
    <w:rsid w:val="008352E0"/>
    <w:rsid w:val="008358EA"/>
    <w:rsid w:val="00835B26"/>
    <w:rsid w:val="00835C09"/>
    <w:rsid w:val="00835C6C"/>
    <w:rsid w:val="00836239"/>
    <w:rsid w:val="008365F6"/>
    <w:rsid w:val="00840029"/>
    <w:rsid w:val="00840EBA"/>
    <w:rsid w:val="00841239"/>
    <w:rsid w:val="00841871"/>
    <w:rsid w:val="00841D79"/>
    <w:rsid w:val="00841DBF"/>
    <w:rsid w:val="00842680"/>
    <w:rsid w:val="00842732"/>
    <w:rsid w:val="00842830"/>
    <w:rsid w:val="008428CE"/>
    <w:rsid w:val="0084373A"/>
    <w:rsid w:val="00843A5B"/>
    <w:rsid w:val="008444EC"/>
    <w:rsid w:val="0084462D"/>
    <w:rsid w:val="00844B15"/>
    <w:rsid w:val="00844F80"/>
    <w:rsid w:val="00845049"/>
    <w:rsid w:val="00845801"/>
    <w:rsid w:val="00845C5E"/>
    <w:rsid w:val="00845D58"/>
    <w:rsid w:val="00845D7D"/>
    <w:rsid w:val="00845DBF"/>
    <w:rsid w:val="0084621B"/>
    <w:rsid w:val="0084643D"/>
    <w:rsid w:val="008474C6"/>
    <w:rsid w:val="008476B7"/>
    <w:rsid w:val="008478E5"/>
    <w:rsid w:val="0085076F"/>
    <w:rsid w:val="008508DD"/>
    <w:rsid w:val="00850AF4"/>
    <w:rsid w:val="00851124"/>
    <w:rsid w:val="00851274"/>
    <w:rsid w:val="008519CC"/>
    <w:rsid w:val="00851C2E"/>
    <w:rsid w:val="00851D89"/>
    <w:rsid w:val="00852DEF"/>
    <w:rsid w:val="00852EF5"/>
    <w:rsid w:val="008539E6"/>
    <w:rsid w:val="00854165"/>
    <w:rsid w:val="00854962"/>
    <w:rsid w:val="00855762"/>
    <w:rsid w:val="00855ED9"/>
    <w:rsid w:val="00855F4F"/>
    <w:rsid w:val="008565C7"/>
    <w:rsid w:val="00856883"/>
    <w:rsid w:val="008573F1"/>
    <w:rsid w:val="00857773"/>
    <w:rsid w:val="008601BD"/>
    <w:rsid w:val="00860D94"/>
    <w:rsid w:val="008610C1"/>
    <w:rsid w:val="008615E4"/>
    <w:rsid w:val="00861962"/>
    <w:rsid w:val="008619DC"/>
    <w:rsid w:val="00861AA5"/>
    <w:rsid w:val="00861E25"/>
    <w:rsid w:val="008623E3"/>
    <w:rsid w:val="00862604"/>
    <w:rsid w:val="00863018"/>
    <w:rsid w:val="00863E16"/>
    <w:rsid w:val="00863F69"/>
    <w:rsid w:val="008640F9"/>
    <w:rsid w:val="00864387"/>
    <w:rsid w:val="008643E0"/>
    <w:rsid w:val="008647B6"/>
    <w:rsid w:val="00864D96"/>
    <w:rsid w:val="0086564C"/>
    <w:rsid w:val="008663F1"/>
    <w:rsid w:val="008667B8"/>
    <w:rsid w:val="00866C80"/>
    <w:rsid w:val="008673C2"/>
    <w:rsid w:val="00867866"/>
    <w:rsid w:val="00870053"/>
    <w:rsid w:val="008701BA"/>
    <w:rsid w:val="008703F2"/>
    <w:rsid w:val="008715D1"/>
    <w:rsid w:val="008718E4"/>
    <w:rsid w:val="008721CC"/>
    <w:rsid w:val="00872CB7"/>
    <w:rsid w:val="00872EB2"/>
    <w:rsid w:val="00873571"/>
    <w:rsid w:val="00873639"/>
    <w:rsid w:val="0087367B"/>
    <w:rsid w:val="00874C91"/>
    <w:rsid w:val="00874EEC"/>
    <w:rsid w:val="0087547E"/>
    <w:rsid w:val="00875C19"/>
    <w:rsid w:val="00876973"/>
    <w:rsid w:val="00876E67"/>
    <w:rsid w:val="00876F3D"/>
    <w:rsid w:val="00876FCD"/>
    <w:rsid w:val="008771CE"/>
    <w:rsid w:val="00877249"/>
    <w:rsid w:val="00877577"/>
    <w:rsid w:val="008776F4"/>
    <w:rsid w:val="0087775C"/>
    <w:rsid w:val="00877835"/>
    <w:rsid w:val="008804B1"/>
    <w:rsid w:val="00880E8E"/>
    <w:rsid w:val="00881265"/>
    <w:rsid w:val="008815C7"/>
    <w:rsid w:val="00881663"/>
    <w:rsid w:val="008817FD"/>
    <w:rsid w:val="00881A25"/>
    <w:rsid w:val="00881C15"/>
    <w:rsid w:val="00881CCE"/>
    <w:rsid w:val="008831ED"/>
    <w:rsid w:val="00883289"/>
    <w:rsid w:val="0088393D"/>
    <w:rsid w:val="00883F6D"/>
    <w:rsid w:val="0088409C"/>
    <w:rsid w:val="008842CF"/>
    <w:rsid w:val="0088444D"/>
    <w:rsid w:val="00884939"/>
    <w:rsid w:val="00884AE6"/>
    <w:rsid w:val="00884F05"/>
    <w:rsid w:val="00885AF4"/>
    <w:rsid w:val="00886036"/>
    <w:rsid w:val="00886212"/>
    <w:rsid w:val="0088637B"/>
    <w:rsid w:val="00886C53"/>
    <w:rsid w:val="00886CAC"/>
    <w:rsid w:val="00886D78"/>
    <w:rsid w:val="00886ED0"/>
    <w:rsid w:val="0088705C"/>
    <w:rsid w:val="008874C1"/>
    <w:rsid w:val="008877E9"/>
    <w:rsid w:val="00887B95"/>
    <w:rsid w:val="00887C7C"/>
    <w:rsid w:val="008901F3"/>
    <w:rsid w:val="008902CD"/>
    <w:rsid w:val="008906BF"/>
    <w:rsid w:val="00890D92"/>
    <w:rsid w:val="00890E43"/>
    <w:rsid w:val="008910F9"/>
    <w:rsid w:val="00891446"/>
    <w:rsid w:val="00891715"/>
    <w:rsid w:val="008917B0"/>
    <w:rsid w:val="00891870"/>
    <w:rsid w:val="0089204C"/>
    <w:rsid w:val="008925EE"/>
    <w:rsid w:val="00892636"/>
    <w:rsid w:val="00892643"/>
    <w:rsid w:val="00892DE5"/>
    <w:rsid w:val="008933CA"/>
    <w:rsid w:val="0089368A"/>
    <w:rsid w:val="008936A6"/>
    <w:rsid w:val="00893B89"/>
    <w:rsid w:val="00894135"/>
    <w:rsid w:val="00895009"/>
    <w:rsid w:val="008951C1"/>
    <w:rsid w:val="00895216"/>
    <w:rsid w:val="00895351"/>
    <w:rsid w:val="00895E57"/>
    <w:rsid w:val="00895FF1"/>
    <w:rsid w:val="0089633D"/>
    <w:rsid w:val="008968C8"/>
    <w:rsid w:val="0089692C"/>
    <w:rsid w:val="00896A71"/>
    <w:rsid w:val="00897327"/>
    <w:rsid w:val="008975F7"/>
    <w:rsid w:val="00897B6F"/>
    <w:rsid w:val="00897C43"/>
    <w:rsid w:val="00897D25"/>
    <w:rsid w:val="00897EE2"/>
    <w:rsid w:val="008A013B"/>
    <w:rsid w:val="008A1AD1"/>
    <w:rsid w:val="008A2138"/>
    <w:rsid w:val="008A392A"/>
    <w:rsid w:val="008A3C96"/>
    <w:rsid w:val="008A3D6D"/>
    <w:rsid w:val="008A3FFB"/>
    <w:rsid w:val="008A4144"/>
    <w:rsid w:val="008A42FB"/>
    <w:rsid w:val="008A43C8"/>
    <w:rsid w:val="008A5452"/>
    <w:rsid w:val="008A54E9"/>
    <w:rsid w:val="008A570F"/>
    <w:rsid w:val="008A5C6B"/>
    <w:rsid w:val="008A5D57"/>
    <w:rsid w:val="008A5D5D"/>
    <w:rsid w:val="008A6230"/>
    <w:rsid w:val="008A6353"/>
    <w:rsid w:val="008A65DF"/>
    <w:rsid w:val="008A67C1"/>
    <w:rsid w:val="008A6984"/>
    <w:rsid w:val="008A6C53"/>
    <w:rsid w:val="008A70B3"/>
    <w:rsid w:val="008A7EA0"/>
    <w:rsid w:val="008B02D7"/>
    <w:rsid w:val="008B05A6"/>
    <w:rsid w:val="008B085F"/>
    <w:rsid w:val="008B09EA"/>
    <w:rsid w:val="008B0D82"/>
    <w:rsid w:val="008B0DA7"/>
    <w:rsid w:val="008B1453"/>
    <w:rsid w:val="008B14BF"/>
    <w:rsid w:val="008B14F4"/>
    <w:rsid w:val="008B158A"/>
    <w:rsid w:val="008B1F0C"/>
    <w:rsid w:val="008B23E0"/>
    <w:rsid w:val="008B2C00"/>
    <w:rsid w:val="008B32AE"/>
    <w:rsid w:val="008B3606"/>
    <w:rsid w:val="008B390E"/>
    <w:rsid w:val="008B395E"/>
    <w:rsid w:val="008B3C56"/>
    <w:rsid w:val="008B3CDD"/>
    <w:rsid w:val="008B3D34"/>
    <w:rsid w:val="008B4CDA"/>
    <w:rsid w:val="008B4FCD"/>
    <w:rsid w:val="008B526E"/>
    <w:rsid w:val="008B5527"/>
    <w:rsid w:val="008B5B3D"/>
    <w:rsid w:val="008B69BE"/>
    <w:rsid w:val="008B6B5D"/>
    <w:rsid w:val="008B6F11"/>
    <w:rsid w:val="008B6FB6"/>
    <w:rsid w:val="008B767F"/>
    <w:rsid w:val="008B7FCF"/>
    <w:rsid w:val="008C03A9"/>
    <w:rsid w:val="008C085E"/>
    <w:rsid w:val="008C086E"/>
    <w:rsid w:val="008C0DA4"/>
    <w:rsid w:val="008C130C"/>
    <w:rsid w:val="008C2312"/>
    <w:rsid w:val="008C23B1"/>
    <w:rsid w:val="008C2E22"/>
    <w:rsid w:val="008C2E97"/>
    <w:rsid w:val="008C2F57"/>
    <w:rsid w:val="008C33B8"/>
    <w:rsid w:val="008C394B"/>
    <w:rsid w:val="008C3CF2"/>
    <w:rsid w:val="008C43D1"/>
    <w:rsid w:val="008C4403"/>
    <w:rsid w:val="008C45C0"/>
    <w:rsid w:val="008C4732"/>
    <w:rsid w:val="008C496E"/>
    <w:rsid w:val="008C4A1E"/>
    <w:rsid w:val="008C4B4C"/>
    <w:rsid w:val="008C4F12"/>
    <w:rsid w:val="008C57B4"/>
    <w:rsid w:val="008C5A02"/>
    <w:rsid w:val="008C5DF2"/>
    <w:rsid w:val="008C5E65"/>
    <w:rsid w:val="008C5ED6"/>
    <w:rsid w:val="008C5FD1"/>
    <w:rsid w:val="008C622F"/>
    <w:rsid w:val="008C6544"/>
    <w:rsid w:val="008C6606"/>
    <w:rsid w:val="008C6614"/>
    <w:rsid w:val="008C6880"/>
    <w:rsid w:val="008C6D6F"/>
    <w:rsid w:val="008C73E6"/>
    <w:rsid w:val="008C783A"/>
    <w:rsid w:val="008C7FA6"/>
    <w:rsid w:val="008D044C"/>
    <w:rsid w:val="008D0472"/>
    <w:rsid w:val="008D0877"/>
    <w:rsid w:val="008D11CF"/>
    <w:rsid w:val="008D1EDC"/>
    <w:rsid w:val="008D21B1"/>
    <w:rsid w:val="008D272E"/>
    <w:rsid w:val="008D295A"/>
    <w:rsid w:val="008D29CC"/>
    <w:rsid w:val="008D2ED0"/>
    <w:rsid w:val="008D4C97"/>
    <w:rsid w:val="008D55F3"/>
    <w:rsid w:val="008D5681"/>
    <w:rsid w:val="008D582C"/>
    <w:rsid w:val="008D59D4"/>
    <w:rsid w:val="008D79D7"/>
    <w:rsid w:val="008D7B87"/>
    <w:rsid w:val="008E02BC"/>
    <w:rsid w:val="008E0DC0"/>
    <w:rsid w:val="008E1A52"/>
    <w:rsid w:val="008E1DEA"/>
    <w:rsid w:val="008E216F"/>
    <w:rsid w:val="008E2FA0"/>
    <w:rsid w:val="008E32E1"/>
    <w:rsid w:val="008E3CF3"/>
    <w:rsid w:val="008E4ED6"/>
    <w:rsid w:val="008E5253"/>
    <w:rsid w:val="008E541F"/>
    <w:rsid w:val="008E5463"/>
    <w:rsid w:val="008E56FE"/>
    <w:rsid w:val="008E5FCB"/>
    <w:rsid w:val="008E65BA"/>
    <w:rsid w:val="008E6725"/>
    <w:rsid w:val="008E6907"/>
    <w:rsid w:val="008E69E4"/>
    <w:rsid w:val="008E7080"/>
    <w:rsid w:val="008E73BF"/>
    <w:rsid w:val="008E7644"/>
    <w:rsid w:val="008E771B"/>
    <w:rsid w:val="008E7A77"/>
    <w:rsid w:val="008F044C"/>
    <w:rsid w:val="008F0C80"/>
    <w:rsid w:val="008F11B4"/>
    <w:rsid w:val="008F1744"/>
    <w:rsid w:val="008F199F"/>
    <w:rsid w:val="008F2A99"/>
    <w:rsid w:val="008F2B21"/>
    <w:rsid w:val="008F323D"/>
    <w:rsid w:val="008F39AB"/>
    <w:rsid w:val="008F51AA"/>
    <w:rsid w:val="008F54B4"/>
    <w:rsid w:val="008F54C3"/>
    <w:rsid w:val="008F55D6"/>
    <w:rsid w:val="008F5CCB"/>
    <w:rsid w:val="008F5DBA"/>
    <w:rsid w:val="008F617C"/>
    <w:rsid w:val="008F6A02"/>
    <w:rsid w:val="008F6F2F"/>
    <w:rsid w:val="008F6F73"/>
    <w:rsid w:val="008F70CD"/>
    <w:rsid w:val="008F73D9"/>
    <w:rsid w:val="008F7536"/>
    <w:rsid w:val="008F78DA"/>
    <w:rsid w:val="00900658"/>
    <w:rsid w:val="00900B08"/>
    <w:rsid w:val="00901856"/>
    <w:rsid w:val="00901B05"/>
    <w:rsid w:val="00901B6C"/>
    <w:rsid w:val="00901C23"/>
    <w:rsid w:val="00901E33"/>
    <w:rsid w:val="00901EEC"/>
    <w:rsid w:val="0090207A"/>
    <w:rsid w:val="00902625"/>
    <w:rsid w:val="009027DB"/>
    <w:rsid w:val="0090300D"/>
    <w:rsid w:val="00903759"/>
    <w:rsid w:val="0090415A"/>
    <w:rsid w:val="00904A28"/>
    <w:rsid w:val="00904FCA"/>
    <w:rsid w:val="009055FB"/>
    <w:rsid w:val="00905E5B"/>
    <w:rsid w:val="00905E9B"/>
    <w:rsid w:val="0090618C"/>
    <w:rsid w:val="00906537"/>
    <w:rsid w:val="009066E9"/>
    <w:rsid w:val="0090676E"/>
    <w:rsid w:val="009072CB"/>
    <w:rsid w:val="0090779F"/>
    <w:rsid w:val="00907C02"/>
    <w:rsid w:val="00907D52"/>
    <w:rsid w:val="00907F26"/>
    <w:rsid w:val="00910445"/>
    <w:rsid w:val="0091066B"/>
    <w:rsid w:val="00910B16"/>
    <w:rsid w:val="00910FFD"/>
    <w:rsid w:val="00911559"/>
    <w:rsid w:val="00911912"/>
    <w:rsid w:val="00911CEC"/>
    <w:rsid w:val="00912099"/>
    <w:rsid w:val="009120D0"/>
    <w:rsid w:val="0091254F"/>
    <w:rsid w:val="009125AD"/>
    <w:rsid w:val="009125F6"/>
    <w:rsid w:val="00912C87"/>
    <w:rsid w:val="00912DAE"/>
    <w:rsid w:val="00912E5F"/>
    <w:rsid w:val="0091311E"/>
    <w:rsid w:val="00913533"/>
    <w:rsid w:val="00913793"/>
    <w:rsid w:val="00913BEB"/>
    <w:rsid w:val="009141D1"/>
    <w:rsid w:val="00915154"/>
    <w:rsid w:val="00916DB5"/>
    <w:rsid w:val="00916F1B"/>
    <w:rsid w:val="0092066C"/>
    <w:rsid w:val="0092075E"/>
    <w:rsid w:val="00921277"/>
    <w:rsid w:val="009212CA"/>
    <w:rsid w:val="0092143C"/>
    <w:rsid w:val="00921AA9"/>
    <w:rsid w:val="00921B24"/>
    <w:rsid w:val="009220F1"/>
    <w:rsid w:val="00922B4A"/>
    <w:rsid w:val="00922E51"/>
    <w:rsid w:val="009230E2"/>
    <w:rsid w:val="00923393"/>
    <w:rsid w:val="009236F9"/>
    <w:rsid w:val="0092379B"/>
    <w:rsid w:val="009239B8"/>
    <w:rsid w:val="00923B72"/>
    <w:rsid w:val="00923C21"/>
    <w:rsid w:val="00923D40"/>
    <w:rsid w:val="00923DD8"/>
    <w:rsid w:val="00923F58"/>
    <w:rsid w:val="009240A9"/>
    <w:rsid w:val="00924BCF"/>
    <w:rsid w:val="00925119"/>
    <w:rsid w:val="00925162"/>
    <w:rsid w:val="0092589C"/>
    <w:rsid w:val="00925F48"/>
    <w:rsid w:val="009265C0"/>
    <w:rsid w:val="00926752"/>
    <w:rsid w:val="00926BF6"/>
    <w:rsid w:val="00926C64"/>
    <w:rsid w:val="00926CA1"/>
    <w:rsid w:val="00926FAC"/>
    <w:rsid w:val="0092765D"/>
    <w:rsid w:val="00927824"/>
    <w:rsid w:val="009279A9"/>
    <w:rsid w:val="00927A57"/>
    <w:rsid w:val="00930203"/>
    <w:rsid w:val="009304B7"/>
    <w:rsid w:val="00930599"/>
    <w:rsid w:val="00930786"/>
    <w:rsid w:val="009307A2"/>
    <w:rsid w:val="009309AB"/>
    <w:rsid w:val="00930A10"/>
    <w:rsid w:val="00930DA8"/>
    <w:rsid w:val="009318FA"/>
    <w:rsid w:val="0093230C"/>
    <w:rsid w:val="00932FD9"/>
    <w:rsid w:val="009331B3"/>
    <w:rsid w:val="00933809"/>
    <w:rsid w:val="00933AE1"/>
    <w:rsid w:val="00933F39"/>
    <w:rsid w:val="00934070"/>
    <w:rsid w:val="0093416A"/>
    <w:rsid w:val="0093457C"/>
    <w:rsid w:val="00934666"/>
    <w:rsid w:val="009348B8"/>
    <w:rsid w:val="009349F7"/>
    <w:rsid w:val="00935CF8"/>
    <w:rsid w:val="0093644C"/>
    <w:rsid w:val="0093692D"/>
    <w:rsid w:val="00936C6B"/>
    <w:rsid w:val="00936EE7"/>
    <w:rsid w:val="00937477"/>
    <w:rsid w:val="00937E2F"/>
    <w:rsid w:val="00940200"/>
    <w:rsid w:val="009405F2"/>
    <w:rsid w:val="00940910"/>
    <w:rsid w:val="009417A8"/>
    <w:rsid w:val="00941DC7"/>
    <w:rsid w:val="00941F34"/>
    <w:rsid w:val="00942466"/>
    <w:rsid w:val="009426E4"/>
    <w:rsid w:val="0094318F"/>
    <w:rsid w:val="00943243"/>
    <w:rsid w:val="009433D8"/>
    <w:rsid w:val="00943F5F"/>
    <w:rsid w:val="009442CD"/>
    <w:rsid w:val="00944568"/>
    <w:rsid w:val="00944C90"/>
    <w:rsid w:val="009452E7"/>
    <w:rsid w:val="00945399"/>
    <w:rsid w:val="0094565B"/>
    <w:rsid w:val="00945D43"/>
    <w:rsid w:val="009461D6"/>
    <w:rsid w:val="00946431"/>
    <w:rsid w:val="00946CBC"/>
    <w:rsid w:val="00947632"/>
    <w:rsid w:val="00947A83"/>
    <w:rsid w:val="00950333"/>
    <w:rsid w:val="00950441"/>
    <w:rsid w:val="00950822"/>
    <w:rsid w:val="009508A2"/>
    <w:rsid w:val="00951511"/>
    <w:rsid w:val="009516A2"/>
    <w:rsid w:val="00951FBF"/>
    <w:rsid w:val="009520FF"/>
    <w:rsid w:val="00952979"/>
    <w:rsid w:val="00953189"/>
    <w:rsid w:val="009533CA"/>
    <w:rsid w:val="009533EF"/>
    <w:rsid w:val="009533FE"/>
    <w:rsid w:val="00953668"/>
    <w:rsid w:val="009538BE"/>
    <w:rsid w:val="00953B07"/>
    <w:rsid w:val="00954214"/>
    <w:rsid w:val="00954758"/>
    <w:rsid w:val="0095484B"/>
    <w:rsid w:val="009549CC"/>
    <w:rsid w:val="00954BD8"/>
    <w:rsid w:val="00954DDC"/>
    <w:rsid w:val="0095503D"/>
    <w:rsid w:val="009553FD"/>
    <w:rsid w:val="00955CA7"/>
    <w:rsid w:val="0095603A"/>
    <w:rsid w:val="00956195"/>
    <w:rsid w:val="00956531"/>
    <w:rsid w:val="009565E4"/>
    <w:rsid w:val="00957292"/>
    <w:rsid w:val="0095730C"/>
    <w:rsid w:val="0095753E"/>
    <w:rsid w:val="00957CF4"/>
    <w:rsid w:val="00960122"/>
    <w:rsid w:val="009601E4"/>
    <w:rsid w:val="00960E10"/>
    <w:rsid w:val="009611E3"/>
    <w:rsid w:val="00961708"/>
    <w:rsid w:val="00961786"/>
    <w:rsid w:val="00961AC9"/>
    <w:rsid w:val="0096279A"/>
    <w:rsid w:val="00962932"/>
    <w:rsid w:val="00962B1B"/>
    <w:rsid w:val="00962C21"/>
    <w:rsid w:val="00963149"/>
    <w:rsid w:val="0096319F"/>
    <w:rsid w:val="009635A7"/>
    <w:rsid w:val="00963A98"/>
    <w:rsid w:val="00963B4B"/>
    <w:rsid w:val="00963B54"/>
    <w:rsid w:val="009642B0"/>
    <w:rsid w:val="009645BB"/>
    <w:rsid w:val="009646D7"/>
    <w:rsid w:val="00964B2B"/>
    <w:rsid w:val="00965261"/>
    <w:rsid w:val="009656E8"/>
    <w:rsid w:val="00965D32"/>
    <w:rsid w:val="009663DD"/>
    <w:rsid w:val="00966795"/>
    <w:rsid w:val="009669E1"/>
    <w:rsid w:val="00966A35"/>
    <w:rsid w:val="00966BF1"/>
    <w:rsid w:val="00966F10"/>
    <w:rsid w:val="0096718B"/>
    <w:rsid w:val="009672F4"/>
    <w:rsid w:val="0096738A"/>
    <w:rsid w:val="00967E4D"/>
    <w:rsid w:val="00967F13"/>
    <w:rsid w:val="0097031B"/>
    <w:rsid w:val="00970B58"/>
    <w:rsid w:val="00970D98"/>
    <w:rsid w:val="00970DF5"/>
    <w:rsid w:val="00970F5C"/>
    <w:rsid w:val="0097117B"/>
    <w:rsid w:val="00971332"/>
    <w:rsid w:val="00971A14"/>
    <w:rsid w:val="00971EA9"/>
    <w:rsid w:val="00972170"/>
    <w:rsid w:val="009723E2"/>
    <w:rsid w:val="009724D0"/>
    <w:rsid w:val="0097262D"/>
    <w:rsid w:val="00972A16"/>
    <w:rsid w:val="00972A8E"/>
    <w:rsid w:val="0097312A"/>
    <w:rsid w:val="0097349D"/>
    <w:rsid w:val="00973CF8"/>
    <w:rsid w:val="00974625"/>
    <w:rsid w:val="0097602F"/>
    <w:rsid w:val="009761C6"/>
    <w:rsid w:val="0097621C"/>
    <w:rsid w:val="009766C8"/>
    <w:rsid w:val="0097690E"/>
    <w:rsid w:val="00976A56"/>
    <w:rsid w:val="00977296"/>
    <w:rsid w:val="00977D66"/>
    <w:rsid w:val="00980D82"/>
    <w:rsid w:val="009810ED"/>
    <w:rsid w:val="00981EB7"/>
    <w:rsid w:val="00981EDE"/>
    <w:rsid w:val="00981FBA"/>
    <w:rsid w:val="0098249E"/>
    <w:rsid w:val="0098258E"/>
    <w:rsid w:val="009828A4"/>
    <w:rsid w:val="0098293E"/>
    <w:rsid w:val="00982984"/>
    <w:rsid w:val="00982E42"/>
    <w:rsid w:val="009831BB"/>
    <w:rsid w:val="00983C6A"/>
    <w:rsid w:val="00984769"/>
    <w:rsid w:val="0098570C"/>
    <w:rsid w:val="00985BC7"/>
    <w:rsid w:val="00985C69"/>
    <w:rsid w:val="00986471"/>
    <w:rsid w:val="009868AD"/>
    <w:rsid w:val="0098697D"/>
    <w:rsid w:val="0098749F"/>
    <w:rsid w:val="009874AC"/>
    <w:rsid w:val="0098762A"/>
    <w:rsid w:val="00987843"/>
    <w:rsid w:val="00987953"/>
    <w:rsid w:val="00987E7B"/>
    <w:rsid w:val="00990839"/>
    <w:rsid w:val="00990A32"/>
    <w:rsid w:val="00990B8D"/>
    <w:rsid w:val="0099102C"/>
    <w:rsid w:val="00991031"/>
    <w:rsid w:val="0099128B"/>
    <w:rsid w:val="009915A5"/>
    <w:rsid w:val="0099252C"/>
    <w:rsid w:val="00992AB4"/>
    <w:rsid w:val="00992E20"/>
    <w:rsid w:val="00993645"/>
    <w:rsid w:val="00993B83"/>
    <w:rsid w:val="00993D25"/>
    <w:rsid w:val="009940E0"/>
    <w:rsid w:val="00994318"/>
    <w:rsid w:val="00994702"/>
    <w:rsid w:val="0099496D"/>
    <w:rsid w:val="009949DA"/>
    <w:rsid w:val="00994C8F"/>
    <w:rsid w:val="00994CB4"/>
    <w:rsid w:val="009951D8"/>
    <w:rsid w:val="00995343"/>
    <w:rsid w:val="009956A0"/>
    <w:rsid w:val="00995DEF"/>
    <w:rsid w:val="0099619A"/>
    <w:rsid w:val="0099624E"/>
    <w:rsid w:val="00996713"/>
    <w:rsid w:val="0099684D"/>
    <w:rsid w:val="00996B47"/>
    <w:rsid w:val="00997117"/>
    <w:rsid w:val="0099732D"/>
    <w:rsid w:val="00997464"/>
    <w:rsid w:val="00997830"/>
    <w:rsid w:val="00997843"/>
    <w:rsid w:val="009978BC"/>
    <w:rsid w:val="00997E66"/>
    <w:rsid w:val="00997FE3"/>
    <w:rsid w:val="009A0390"/>
    <w:rsid w:val="009A0552"/>
    <w:rsid w:val="009A07EB"/>
    <w:rsid w:val="009A081A"/>
    <w:rsid w:val="009A0B58"/>
    <w:rsid w:val="009A11A4"/>
    <w:rsid w:val="009A1642"/>
    <w:rsid w:val="009A1798"/>
    <w:rsid w:val="009A2909"/>
    <w:rsid w:val="009A2C04"/>
    <w:rsid w:val="009A336D"/>
    <w:rsid w:val="009A337F"/>
    <w:rsid w:val="009A39E3"/>
    <w:rsid w:val="009A3E63"/>
    <w:rsid w:val="009A3FE2"/>
    <w:rsid w:val="009A414A"/>
    <w:rsid w:val="009A417F"/>
    <w:rsid w:val="009A47F9"/>
    <w:rsid w:val="009A4C99"/>
    <w:rsid w:val="009A4DD5"/>
    <w:rsid w:val="009A4DE7"/>
    <w:rsid w:val="009A598C"/>
    <w:rsid w:val="009A5CA7"/>
    <w:rsid w:val="009A6717"/>
    <w:rsid w:val="009A6D64"/>
    <w:rsid w:val="009A6E7F"/>
    <w:rsid w:val="009A6EC2"/>
    <w:rsid w:val="009A6F0B"/>
    <w:rsid w:val="009A6F9A"/>
    <w:rsid w:val="009A72F6"/>
    <w:rsid w:val="009B05FA"/>
    <w:rsid w:val="009B0630"/>
    <w:rsid w:val="009B0713"/>
    <w:rsid w:val="009B0761"/>
    <w:rsid w:val="009B122B"/>
    <w:rsid w:val="009B12B4"/>
    <w:rsid w:val="009B13BA"/>
    <w:rsid w:val="009B1E91"/>
    <w:rsid w:val="009B24B7"/>
    <w:rsid w:val="009B3422"/>
    <w:rsid w:val="009B3450"/>
    <w:rsid w:val="009B368E"/>
    <w:rsid w:val="009B36BA"/>
    <w:rsid w:val="009B3746"/>
    <w:rsid w:val="009B38E5"/>
    <w:rsid w:val="009B3E71"/>
    <w:rsid w:val="009B483C"/>
    <w:rsid w:val="009B4C95"/>
    <w:rsid w:val="009B535C"/>
    <w:rsid w:val="009B581B"/>
    <w:rsid w:val="009B651F"/>
    <w:rsid w:val="009B656E"/>
    <w:rsid w:val="009B6952"/>
    <w:rsid w:val="009B71B9"/>
    <w:rsid w:val="009B75D6"/>
    <w:rsid w:val="009B7BB9"/>
    <w:rsid w:val="009B7D74"/>
    <w:rsid w:val="009C0274"/>
    <w:rsid w:val="009C039F"/>
    <w:rsid w:val="009C090F"/>
    <w:rsid w:val="009C0C30"/>
    <w:rsid w:val="009C1380"/>
    <w:rsid w:val="009C14AC"/>
    <w:rsid w:val="009C1E78"/>
    <w:rsid w:val="009C1F4D"/>
    <w:rsid w:val="009C2318"/>
    <w:rsid w:val="009C277A"/>
    <w:rsid w:val="009C2981"/>
    <w:rsid w:val="009C29E6"/>
    <w:rsid w:val="009C30EC"/>
    <w:rsid w:val="009C3342"/>
    <w:rsid w:val="009C35B4"/>
    <w:rsid w:val="009C3792"/>
    <w:rsid w:val="009C407B"/>
    <w:rsid w:val="009C4332"/>
    <w:rsid w:val="009C484F"/>
    <w:rsid w:val="009C4F90"/>
    <w:rsid w:val="009C57C4"/>
    <w:rsid w:val="009C627E"/>
    <w:rsid w:val="009C6687"/>
    <w:rsid w:val="009C6BE7"/>
    <w:rsid w:val="009C7DEA"/>
    <w:rsid w:val="009D05CB"/>
    <w:rsid w:val="009D07DA"/>
    <w:rsid w:val="009D0CAB"/>
    <w:rsid w:val="009D0DA7"/>
    <w:rsid w:val="009D0E69"/>
    <w:rsid w:val="009D0F07"/>
    <w:rsid w:val="009D2366"/>
    <w:rsid w:val="009D2473"/>
    <w:rsid w:val="009D2C0F"/>
    <w:rsid w:val="009D336E"/>
    <w:rsid w:val="009D3457"/>
    <w:rsid w:val="009D3511"/>
    <w:rsid w:val="009D387E"/>
    <w:rsid w:val="009D3E05"/>
    <w:rsid w:val="009D43B3"/>
    <w:rsid w:val="009D4D12"/>
    <w:rsid w:val="009D4D43"/>
    <w:rsid w:val="009D500A"/>
    <w:rsid w:val="009D527E"/>
    <w:rsid w:val="009D5368"/>
    <w:rsid w:val="009D5541"/>
    <w:rsid w:val="009D5693"/>
    <w:rsid w:val="009D59A6"/>
    <w:rsid w:val="009D5D1F"/>
    <w:rsid w:val="009D5E5B"/>
    <w:rsid w:val="009D600D"/>
    <w:rsid w:val="009D606D"/>
    <w:rsid w:val="009D626A"/>
    <w:rsid w:val="009D63F4"/>
    <w:rsid w:val="009D69CC"/>
    <w:rsid w:val="009D74BC"/>
    <w:rsid w:val="009D7C2E"/>
    <w:rsid w:val="009D7EAA"/>
    <w:rsid w:val="009E01B0"/>
    <w:rsid w:val="009E05EE"/>
    <w:rsid w:val="009E10E1"/>
    <w:rsid w:val="009E1430"/>
    <w:rsid w:val="009E172B"/>
    <w:rsid w:val="009E189A"/>
    <w:rsid w:val="009E1B0C"/>
    <w:rsid w:val="009E201A"/>
    <w:rsid w:val="009E23FD"/>
    <w:rsid w:val="009E265E"/>
    <w:rsid w:val="009E278D"/>
    <w:rsid w:val="009E3426"/>
    <w:rsid w:val="009E34C0"/>
    <w:rsid w:val="009E3898"/>
    <w:rsid w:val="009E3975"/>
    <w:rsid w:val="009E3E12"/>
    <w:rsid w:val="009E43BB"/>
    <w:rsid w:val="009E44AC"/>
    <w:rsid w:val="009E4827"/>
    <w:rsid w:val="009E4BAE"/>
    <w:rsid w:val="009E4D8B"/>
    <w:rsid w:val="009E4E3C"/>
    <w:rsid w:val="009E5971"/>
    <w:rsid w:val="009E5A5A"/>
    <w:rsid w:val="009E5C14"/>
    <w:rsid w:val="009E5CB9"/>
    <w:rsid w:val="009E5CFF"/>
    <w:rsid w:val="009E66FA"/>
    <w:rsid w:val="009E6B22"/>
    <w:rsid w:val="009E6D3D"/>
    <w:rsid w:val="009E739F"/>
    <w:rsid w:val="009E766C"/>
    <w:rsid w:val="009E7B0F"/>
    <w:rsid w:val="009E7BED"/>
    <w:rsid w:val="009E7C68"/>
    <w:rsid w:val="009E7FCF"/>
    <w:rsid w:val="009F036D"/>
    <w:rsid w:val="009F03AB"/>
    <w:rsid w:val="009F03B5"/>
    <w:rsid w:val="009F0541"/>
    <w:rsid w:val="009F057D"/>
    <w:rsid w:val="009F065D"/>
    <w:rsid w:val="009F09E2"/>
    <w:rsid w:val="009F0D5A"/>
    <w:rsid w:val="009F13A1"/>
    <w:rsid w:val="009F1FB7"/>
    <w:rsid w:val="009F1FDD"/>
    <w:rsid w:val="009F2369"/>
    <w:rsid w:val="009F2F92"/>
    <w:rsid w:val="009F3A61"/>
    <w:rsid w:val="009F3E86"/>
    <w:rsid w:val="009F4460"/>
    <w:rsid w:val="009F4C56"/>
    <w:rsid w:val="009F4CF2"/>
    <w:rsid w:val="009F4D73"/>
    <w:rsid w:val="009F4EA1"/>
    <w:rsid w:val="009F51F3"/>
    <w:rsid w:val="009F6015"/>
    <w:rsid w:val="009F6075"/>
    <w:rsid w:val="009F6900"/>
    <w:rsid w:val="009F7B41"/>
    <w:rsid w:val="009F7BA3"/>
    <w:rsid w:val="00A0019D"/>
    <w:rsid w:val="00A004E8"/>
    <w:rsid w:val="00A00583"/>
    <w:rsid w:val="00A00726"/>
    <w:rsid w:val="00A00CBA"/>
    <w:rsid w:val="00A013D0"/>
    <w:rsid w:val="00A0179A"/>
    <w:rsid w:val="00A0248B"/>
    <w:rsid w:val="00A026F8"/>
    <w:rsid w:val="00A02EED"/>
    <w:rsid w:val="00A03A71"/>
    <w:rsid w:val="00A03AAB"/>
    <w:rsid w:val="00A03B15"/>
    <w:rsid w:val="00A03C18"/>
    <w:rsid w:val="00A03E2F"/>
    <w:rsid w:val="00A04376"/>
    <w:rsid w:val="00A043D6"/>
    <w:rsid w:val="00A0525C"/>
    <w:rsid w:val="00A054E2"/>
    <w:rsid w:val="00A060E7"/>
    <w:rsid w:val="00A0646D"/>
    <w:rsid w:val="00A06748"/>
    <w:rsid w:val="00A06CCE"/>
    <w:rsid w:val="00A06CEF"/>
    <w:rsid w:val="00A077E8"/>
    <w:rsid w:val="00A07B9A"/>
    <w:rsid w:val="00A1018F"/>
    <w:rsid w:val="00A1064D"/>
    <w:rsid w:val="00A10CD5"/>
    <w:rsid w:val="00A10DFE"/>
    <w:rsid w:val="00A110FF"/>
    <w:rsid w:val="00A11137"/>
    <w:rsid w:val="00A1147D"/>
    <w:rsid w:val="00A1161D"/>
    <w:rsid w:val="00A1164C"/>
    <w:rsid w:val="00A11B8C"/>
    <w:rsid w:val="00A120AD"/>
    <w:rsid w:val="00A121DB"/>
    <w:rsid w:val="00A128B2"/>
    <w:rsid w:val="00A12C9B"/>
    <w:rsid w:val="00A12CC0"/>
    <w:rsid w:val="00A135E8"/>
    <w:rsid w:val="00A13C02"/>
    <w:rsid w:val="00A13C6F"/>
    <w:rsid w:val="00A13EA9"/>
    <w:rsid w:val="00A1481D"/>
    <w:rsid w:val="00A14E70"/>
    <w:rsid w:val="00A1526E"/>
    <w:rsid w:val="00A15B7C"/>
    <w:rsid w:val="00A16061"/>
    <w:rsid w:val="00A1631D"/>
    <w:rsid w:val="00A176DD"/>
    <w:rsid w:val="00A17B23"/>
    <w:rsid w:val="00A17C60"/>
    <w:rsid w:val="00A20165"/>
    <w:rsid w:val="00A20ADB"/>
    <w:rsid w:val="00A20D4B"/>
    <w:rsid w:val="00A212F7"/>
    <w:rsid w:val="00A21361"/>
    <w:rsid w:val="00A21930"/>
    <w:rsid w:val="00A2258F"/>
    <w:rsid w:val="00A229C4"/>
    <w:rsid w:val="00A22EB6"/>
    <w:rsid w:val="00A23C2C"/>
    <w:rsid w:val="00A2436E"/>
    <w:rsid w:val="00A244DD"/>
    <w:rsid w:val="00A24B67"/>
    <w:rsid w:val="00A2527D"/>
    <w:rsid w:val="00A2565B"/>
    <w:rsid w:val="00A25741"/>
    <w:rsid w:val="00A25BF4"/>
    <w:rsid w:val="00A266AB"/>
    <w:rsid w:val="00A269C2"/>
    <w:rsid w:val="00A26A0A"/>
    <w:rsid w:val="00A26BA3"/>
    <w:rsid w:val="00A26CB7"/>
    <w:rsid w:val="00A27388"/>
    <w:rsid w:val="00A27487"/>
    <w:rsid w:val="00A27955"/>
    <w:rsid w:val="00A3019D"/>
    <w:rsid w:val="00A326F8"/>
    <w:rsid w:val="00A3280E"/>
    <w:rsid w:val="00A3291F"/>
    <w:rsid w:val="00A32B56"/>
    <w:rsid w:val="00A32CDF"/>
    <w:rsid w:val="00A33329"/>
    <w:rsid w:val="00A33472"/>
    <w:rsid w:val="00A33A32"/>
    <w:rsid w:val="00A33E8A"/>
    <w:rsid w:val="00A33FD7"/>
    <w:rsid w:val="00A34D63"/>
    <w:rsid w:val="00A34E16"/>
    <w:rsid w:val="00A34EE0"/>
    <w:rsid w:val="00A356CA"/>
    <w:rsid w:val="00A3573A"/>
    <w:rsid w:val="00A35A51"/>
    <w:rsid w:val="00A35B7B"/>
    <w:rsid w:val="00A362FE"/>
    <w:rsid w:val="00A36E46"/>
    <w:rsid w:val="00A370F2"/>
    <w:rsid w:val="00A3737E"/>
    <w:rsid w:val="00A3740F"/>
    <w:rsid w:val="00A37811"/>
    <w:rsid w:val="00A401EA"/>
    <w:rsid w:val="00A40E6F"/>
    <w:rsid w:val="00A418EC"/>
    <w:rsid w:val="00A41BF9"/>
    <w:rsid w:val="00A423D8"/>
    <w:rsid w:val="00A42427"/>
    <w:rsid w:val="00A42AF5"/>
    <w:rsid w:val="00A42EE5"/>
    <w:rsid w:val="00A43009"/>
    <w:rsid w:val="00A43A4C"/>
    <w:rsid w:val="00A43DF3"/>
    <w:rsid w:val="00A43E07"/>
    <w:rsid w:val="00A44F98"/>
    <w:rsid w:val="00A453BD"/>
    <w:rsid w:val="00A45561"/>
    <w:rsid w:val="00A456B5"/>
    <w:rsid w:val="00A4589B"/>
    <w:rsid w:val="00A45C2F"/>
    <w:rsid w:val="00A468AC"/>
    <w:rsid w:val="00A46A90"/>
    <w:rsid w:val="00A471D1"/>
    <w:rsid w:val="00A472DB"/>
    <w:rsid w:val="00A4744F"/>
    <w:rsid w:val="00A4751C"/>
    <w:rsid w:val="00A476FA"/>
    <w:rsid w:val="00A47830"/>
    <w:rsid w:val="00A4794B"/>
    <w:rsid w:val="00A47A44"/>
    <w:rsid w:val="00A5097E"/>
    <w:rsid w:val="00A51175"/>
    <w:rsid w:val="00A51664"/>
    <w:rsid w:val="00A516CF"/>
    <w:rsid w:val="00A517F9"/>
    <w:rsid w:val="00A521C4"/>
    <w:rsid w:val="00A52792"/>
    <w:rsid w:val="00A53352"/>
    <w:rsid w:val="00A53C65"/>
    <w:rsid w:val="00A53EF4"/>
    <w:rsid w:val="00A54DDE"/>
    <w:rsid w:val="00A5537F"/>
    <w:rsid w:val="00A55452"/>
    <w:rsid w:val="00A5556E"/>
    <w:rsid w:val="00A55D61"/>
    <w:rsid w:val="00A56041"/>
    <w:rsid w:val="00A5731D"/>
    <w:rsid w:val="00A574D2"/>
    <w:rsid w:val="00A57D19"/>
    <w:rsid w:val="00A600A8"/>
    <w:rsid w:val="00A601F4"/>
    <w:rsid w:val="00A6022B"/>
    <w:rsid w:val="00A60895"/>
    <w:rsid w:val="00A6099F"/>
    <w:rsid w:val="00A60D8B"/>
    <w:rsid w:val="00A61746"/>
    <w:rsid w:val="00A619BC"/>
    <w:rsid w:val="00A621A0"/>
    <w:rsid w:val="00A6222B"/>
    <w:rsid w:val="00A628C0"/>
    <w:rsid w:val="00A62F34"/>
    <w:rsid w:val="00A6302E"/>
    <w:rsid w:val="00A6383E"/>
    <w:rsid w:val="00A63C1E"/>
    <w:rsid w:val="00A642FD"/>
    <w:rsid w:val="00A65448"/>
    <w:rsid w:val="00A656D7"/>
    <w:rsid w:val="00A65D89"/>
    <w:rsid w:val="00A65DB1"/>
    <w:rsid w:val="00A6645A"/>
    <w:rsid w:val="00A66986"/>
    <w:rsid w:val="00A66A16"/>
    <w:rsid w:val="00A7014D"/>
    <w:rsid w:val="00A7021D"/>
    <w:rsid w:val="00A70664"/>
    <w:rsid w:val="00A70C3E"/>
    <w:rsid w:val="00A70F59"/>
    <w:rsid w:val="00A7121B"/>
    <w:rsid w:val="00A71A16"/>
    <w:rsid w:val="00A71D42"/>
    <w:rsid w:val="00A71FB2"/>
    <w:rsid w:val="00A721AC"/>
    <w:rsid w:val="00A728C4"/>
    <w:rsid w:val="00A7295F"/>
    <w:rsid w:val="00A72D2D"/>
    <w:rsid w:val="00A72D2E"/>
    <w:rsid w:val="00A72D4F"/>
    <w:rsid w:val="00A72F36"/>
    <w:rsid w:val="00A732E8"/>
    <w:rsid w:val="00A73412"/>
    <w:rsid w:val="00A73610"/>
    <w:rsid w:val="00A738C1"/>
    <w:rsid w:val="00A73D8E"/>
    <w:rsid w:val="00A73DF4"/>
    <w:rsid w:val="00A74042"/>
    <w:rsid w:val="00A745B2"/>
    <w:rsid w:val="00A753C1"/>
    <w:rsid w:val="00A7572B"/>
    <w:rsid w:val="00A7581D"/>
    <w:rsid w:val="00A76A23"/>
    <w:rsid w:val="00A76A48"/>
    <w:rsid w:val="00A76A9D"/>
    <w:rsid w:val="00A77321"/>
    <w:rsid w:val="00A77679"/>
    <w:rsid w:val="00A80116"/>
    <w:rsid w:val="00A802AA"/>
    <w:rsid w:val="00A808E4"/>
    <w:rsid w:val="00A80969"/>
    <w:rsid w:val="00A80C00"/>
    <w:rsid w:val="00A80F36"/>
    <w:rsid w:val="00A815FB"/>
    <w:rsid w:val="00A81607"/>
    <w:rsid w:val="00A8160F"/>
    <w:rsid w:val="00A821A4"/>
    <w:rsid w:val="00A82A2F"/>
    <w:rsid w:val="00A82A78"/>
    <w:rsid w:val="00A82D56"/>
    <w:rsid w:val="00A83512"/>
    <w:rsid w:val="00A83B2D"/>
    <w:rsid w:val="00A83F4E"/>
    <w:rsid w:val="00A8478E"/>
    <w:rsid w:val="00A847AE"/>
    <w:rsid w:val="00A84A8E"/>
    <w:rsid w:val="00A85230"/>
    <w:rsid w:val="00A8582C"/>
    <w:rsid w:val="00A85952"/>
    <w:rsid w:val="00A85C2F"/>
    <w:rsid w:val="00A85F94"/>
    <w:rsid w:val="00A86671"/>
    <w:rsid w:val="00A872B9"/>
    <w:rsid w:val="00A873C5"/>
    <w:rsid w:val="00A8787C"/>
    <w:rsid w:val="00A87FBB"/>
    <w:rsid w:val="00A90252"/>
    <w:rsid w:val="00A903DB"/>
    <w:rsid w:val="00A904BA"/>
    <w:rsid w:val="00A90607"/>
    <w:rsid w:val="00A908DA"/>
    <w:rsid w:val="00A90964"/>
    <w:rsid w:val="00A90F11"/>
    <w:rsid w:val="00A91410"/>
    <w:rsid w:val="00A914EB"/>
    <w:rsid w:val="00A914ED"/>
    <w:rsid w:val="00A9155D"/>
    <w:rsid w:val="00A91629"/>
    <w:rsid w:val="00A9170E"/>
    <w:rsid w:val="00A9171F"/>
    <w:rsid w:val="00A91A86"/>
    <w:rsid w:val="00A91BF9"/>
    <w:rsid w:val="00A91DEE"/>
    <w:rsid w:val="00A91FCE"/>
    <w:rsid w:val="00A91FDC"/>
    <w:rsid w:val="00A91FF2"/>
    <w:rsid w:val="00A9222B"/>
    <w:rsid w:val="00A92270"/>
    <w:rsid w:val="00A923A8"/>
    <w:rsid w:val="00A925E4"/>
    <w:rsid w:val="00A92E74"/>
    <w:rsid w:val="00A9331F"/>
    <w:rsid w:val="00A93BF9"/>
    <w:rsid w:val="00A94612"/>
    <w:rsid w:val="00A94C0B"/>
    <w:rsid w:val="00A957F5"/>
    <w:rsid w:val="00A95837"/>
    <w:rsid w:val="00A95AE5"/>
    <w:rsid w:val="00A95E7F"/>
    <w:rsid w:val="00A96698"/>
    <w:rsid w:val="00A96DA1"/>
    <w:rsid w:val="00A97131"/>
    <w:rsid w:val="00A97247"/>
    <w:rsid w:val="00A9758B"/>
    <w:rsid w:val="00AA047B"/>
    <w:rsid w:val="00AA08BD"/>
    <w:rsid w:val="00AA0AFB"/>
    <w:rsid w:val="00AA0C59"/>
    <w:rsid w:val="00AA0D56"/>
    <w:rsid w:val="00AA126F"/>
    <w:rsid w:val="00AA1390"/>
    <w:rsid w:val="00AA1476"/>
    <w:rsid w:val="00AA1714"/>
    <w:rsid w:val="00AA18D9"/>
    <w:rsid w:val="00AA18EA"/>
    <w:rsid w:val="00AA1907"/>
    <w:rsid w:val="00AA1C3E"/>
    <w:rsid w:val="00AA1D2A"/>
    <w:rsid w:val="00AA2F4A"/>
    <w:rsid w:val="00AA3176"/>
    <w:rsid w:val="00AA36C4"/>
    <w:rsid w:val="00AA3C63"/>
    <w:rsid w:val="00AA3E19"/>
    <w:rsid w:val="00AA4067"/>
    <w:rsid w:val="00AA5413"/>
    <w:rsid w:val="00AA55AA"/>
    <w:rsid w:val="00AA6220"/>
    <w:rsid w:val="00AA6804"/>
    <w:rsid w:val="00AA6AE8"/>
    <w:rsid w:val="00AA6DD9"/>
    <w:rsid w:val="00AA6DFE"/>
    <w:rsid w:val="00AA6EA3"/>
    <w:rsid w:val="00AB0AFD"/>
    <w:rsid w:val="00AB20B3"/>
    <w:rsid w:val="00AB2498"/>
    <w:rsid w:val="00AB2509"/>
    <w:rsid w:val="00AB261D"/>
    <w:rsid w:val="00AB2715"/>
    <w:rsid w:val="00AB2B57"/>
    <w:rsid w:val="00AB3A88"/>
    <w:rsid w:val="00AB3FD6"/>
    <w:rsid w:val="00AB409C"/>
    <w:rsid w:val="00AB4505"/>
    <w:rsid w:val="00AB472D"/>
    <w:rsid w:val="00AB4D16"/>
    <w:rsid w:val="00AB4D46"/>
    <w:rsid w:val="00AB50F9"/>
    <w:rsid w:val="00AB58B9"/>
    <w:rsid w:val="00AB5AF7"/>
    <w:rsid w:val="00AB5EAF"/>
    <w:rsid w:val="00AB5EC1"/>
    <w:rsid w:val="00AB64EE"/>
    <w:rsid w:val="00AB65A1"/>
    <w:rsid w:val="00AB68EC"/>
    <w:rsid w:val="00AB7A91"/>
    <w:rsid w:val="00AB7C3A"/>
    <w:rsid w:val="00AC0020"/>
    <w:rsid w:val="00AC015D"/>
    <w:rsid w:val="00AC0221"/>
    <w:rsid w:val="00AC0516"/>
    <w:rsid w:val="00AC084F"/>
    <w:rsid w:val="00AC0A11"/>
    <w:rsid w:val="00AC0A4D"/>
    <w:rsid w:val="00AC0CE5"/>
    <w:rsid w:val="00AC18FC"/>
    <w:rsid w:val="00AC2261"/>
    <w:rsid w:val="00AC2B80"/>
    <w:rsid w:val="00AC3649"/>
    <w:rsid w:val="00AC368D"/>
    <w:rsid w:val="00AC40A9"/>
    <w:rsid w:val="00AC4650"/>
    <w:rsid w:val="00AC4AF2"/>
    <w:rsid w:val="00AC4C9F"/>
    <w:rsid w:val="00AC5932"/>
    <w:rsid w:val="00AC6CF4"/>
    <w:rsid w:val="00AC6CFF"/>
    <w:rsid w:val="00AC7CF7"/>
    <w:rsid w:val="00AD00BC"/>
    <w:rsid w:val="00AD0333"/>
    <w:rsid w:val="00AD0446"/>
    <w:rsid w:val="00AD0FFD"/>
    <w:rsid w:val="00AD2112"/>
    <w:rsid w:val="00AD24EB"/>
    <w:rsid w:val="00AD262B"/>
    <w:rsid w:val="00AD30F8"/>
    <w:rsid w:val="00AD352A"/>
    <w:rsid w:val="00AD3AA3"/>
    <w:rsid w:val="00AD3D43"/>
    <w:rsid w:val="00AD4203"/>
    <w:rsid w:val="00AD457D"/>
    <w:rsid w:val="00AD5376"/>
    <w:rsid w:val="00AD56A1"/>
    <w:rsid w:val="00AD5B85"/>
    <w:rsid w:val="00AD5F44"/>
    <w:rsid w:val="00AD73AA"/>
    <w:rsid w:val="00AD75E3"/>
    <w:rsid w:val="00AD7943"/>
    <w:rsid w:val="00AD7949"/>
    <w:rsid w:val="00AD7EE7"/>
    <w:rsid w:val="00AD7F2B"/>
    <w:rsid w:val="00AE005F"/>
    <w:rsid w:val="00AE0B9D"/>
    <w:rsid w:val="00AE0DCF"/>
    <w:rsid w:val="00AE178D"/>
    <w:rsid w:val="00AE1A56"/>
    <w:rsid w:val="00AE1CE4"/>
    <w:rsid w:val="00AE1E78"/>
    <w:rsid w:val="00AE203E"/>
    <w:rsid w:val="00AE20BE"/>
    <w:rsid w:val="00AE2E85"/>
    <w:rsid w:val="00AE3041"/>
    <w:rsid w:val="00AE38FA"/>
    <w:rsid w:val="00AE4460"/>
    <w:rsid w:val="00AE4F21"/>
    <w:rsid w:val="00AE4F2F"/>
    <w:rsid w:val="00AE5059"/>
    <w:rsid w:val="00AE5130"/>
    <w:rsid w:val="00AE54D1"/>
    <w:rsid w:val="00AE5DC2"/>
    <w:rsid w:val="00AE621D"/>
    <w:rsid w:val="00AE6797"/>
    <w:rsid w:val="00AE689E"/>
    <w:rsid w:val="00AE6C32"/>
    <w:rsid w:val="00AE717B"/>
    <w:rsid w:val="00AE7435"/>
    <w:rsid w:val="00AE75ED"/>
    <w:rsid w:val="00AE786E"/>
    <w:rsid w:val="00AF0256"/>
    <w:rsid w:val="00AF02F8"/>
    <w:rsid w:val="00AF078A"/>
    <w:rsid w:val="00AF10BD"/>
    <w:rsid w:val="00AF173E"/>
    <w:rsid w:val="00AF1C64"/>
    <w:rsid w:val="00AF1CD6"/>
    <w:rsid w:val="00AF1D2D"/>
    <w:rsid w:val="00AF201A"/>
    <w:rsid w:val="00AF230B"/>
    <w:rsid w:val="00AF270C"/>
    <w:rsid w:val="00AF2D94"/>
    <w:rsid w:val="00AF301D"/>
    <w:rsid w:val="00AF3121"/>
    <w:rsid w:val="00AF3206"/>
    <w:rsid w:val="00AF3467"/>
    <w:rsid w:val="00AF3746"/>
    <w:rsid w:val="00AF4866"/>
    <w:rsid w:val="00AF4E15"/>
    <w:rsid w:val="00AF5183"/>
    <w:rsid w:val="00AF51D7"/>
    <w:rsid w:val="00AF53ED"/>
    <w:rsid w:val="00AF54B9"/>
    <w:rsid w:val="00AF6147"/>
    <w:rsid w:val="00AF69C3"/>
    <w:rsid w:val="00AF6B58"/>
    <w:rsid w:val="00AF6C9F"/>
    <w:rsid w:val="00AF6E45"/>
    <w:rsid w:val="00AF777A"/>
    <w:rsid w:val="00AF7AEF"/>
    <w:rsid w:val="00AF7F1F"/>
    <w:rsid w:val="00B00380"/>
    <w:rsid w:val="00B0053F"/>
    <w:rsid w:val="00B00ACB"/>
    <w:rsid w:val="00B00C8A"/>
    <w:rsid w:val="00B00DD4"/>
    <w:rsid w:val="00B00FF5"/>
    <w:rsid w:val="00B0114C"/>
    <w:rsid w:val="00B01366"/>
    <w:rsid w:val="00B0137E"/>
    <w:rsid w:val="00B013EF"/>
    <w:rsid w:val="00B01809"/>
    <w:rsid w:val="00B019BC"/>
    <w:rsid w:val="00B01A3D"/>
    <w:rsid w:val="00B01DED"/>
    <w:rsid w:val="00B01E15"/>
    <w:rsid w:val="00B0212F"/>
    <w:rsid w:val="00B0216A"/>
    <w:rsid w:val="00B022FF"/>
    <w:rsid w:val="00B02EC9"/>
    <w:rsid w:val="00B030F9"/>
    <w:rsid w:val="00B0367F"/>
    <w:rsid w:val="00B03A01"/>
    <w:rsid w:val="00B042BB"/>
    <w:rsid w:val="00B05AD2"/>
    <w:rsid w:val="00B063D6"/>
    <w:rsid w:val="00B0656E"/>
    <w:rsid w:val="00B0677C"/>
    <w:rsid w:val="00B06B79"/>
    <w:rsid w:val="00B06E5A"/>
    <w:rsid w:val="00B0716F"/>
    <w:rsid w:val="00B07765"/>
    <w:rsid w:val="00B07E29"/>
    <w:rsid w:val="00B1037A"/>
    <w:rsid w:val="00B10DBA"/>
    <w:rsid w:val="00B10F05"/>
    <w:rsid w:val="00B111EA"/>
    <w:rsid w:val="00B11415"/>
    <w:rsid w:val="00B114AE"/>
    <w:rsid w:val="00B115A3"/>
    <w:rsid w:val="00B11639"/>
    <w:rsid w:val="00B1199D"/>
    <w:rsid w:val="00B11BFD"/>
    <w:rsid w:val="00B1233C"/>
    <w:rsid w:val="00B1266E"/>
    <w:rsid w:val="00B12840"/>
    <w:rsid w:val="00B12B25"/>
    <w:rsid w:val="00B12E55"/>
    <w:rsid w:val="00B130EC"/>
    <w:rsid w:val="00B1313D"/>
    <w:rsid w:val="00B136D9"/>
    <w:rsid w:val="00B13DAD"/>
    <w:rsid w:val="00B15404"/>
    <w:rsid w:val="00B1560D"/>
    <w:rsid w:val="00B15650"/>
    <w:rsid w:val="00B15865"/>
    <w:rsid w:val="00B15D2B"/>
    <w:rsid w:val="00B15FF4"/>
    <w:rsid w:val="00B171AF"/>
    <w:rsid w:val="00B17B6A"/>
    <w:rsid w:val="00B17CCA"/>
    <w:rsid w:val="00B2049B"/>
    <w:rsid w:val="00B20669"/>
    <w:rsid w:val="00B206BD"/>
    <w:rsid w:val="00B21157"/>
    <w:rsid w:val="00B213F5"/>
    <w:rsid w:val="00B214DD"/>
    <w:rsid w:val="00B215E3"/>
    <w:rsid w:val="00B21D58"/>
    <w:rsid w:val="00B221C5"/>
    <w:rsid w:val="00B222F1"/>
    <w:rsid w:val="00B228FD"/>
    <w:rsid w:val="00B22E6E"/>
    <w:rsid w:val="00B23125"/>
    <w:rsid w:val="00B231B2"/>
    <w:rsid w:val="00B23BCF"/>
    <w:rsid w:val="00B23BDB"/>
    <w:rsid w:val="00B23FBA"/>
    <w:rsid w:val="00B24219"/>
    <w:rsid w:val="00B24F17"/>
    <w:rsid w:val="00B25008"/>
    <w:rsid w:val="00B2567E"/>
    <w:rsid w:val="00B2611E"/>
    <w:rsid w:val="00B26A67"/>
    <w:rsid w:val="00B30138"/>
    <w:rsid w:val="00B308BA"/>
    <w:rsid w:val="00B30DE5"/>
    <w:rsid w:val="00B315C6"/>
    <w:rsid w:val="00B31C40"/>
    <w:rsid w:val="00B31DAE"/>
    <w:rsid w:val="00B31E09"/>
    <w:rsid w:val="00B3223D"/>
    <w:rsid w:val="00B325C9"/>
    <w:rsid w:val="00B32816"/>
    <w:rsid w:val="00B32C5B"/>
    <w:rsid w:val="00B32F02"/>
    <w:rsid w:val="00B33516"/>
    <w:rsid w:val="00B33A1F"/>
    <w:rsid w:val="00B33C34"/>
    <w:rsid w:val="00B34286"/>
    <w:rsid w:val="00B34369"/>
    <w:rsid w:val="00B3454D"/>
    <w:rsid w:val="00B34578"/>
    <w:rsid w:val="00B347D0"/>
    <w:rsid w:val="00B34C66"/>
    <w:rsid w:val="00B34EF8"/>
    <w:rsid w:val="00B35791"/>
    <w:rsid w:val="00B358BA"/>
    <w:rsid w:val="00B358C8"/>
    <w:rsid w:val="00B35D51"/>
    <w:rsid w:val="00B36445"/>
    <w:rsid w:val="00B36E9C"/>
    <w:rsid w:val="00B373A8"/>
    <w:rsid w:val="00B375EC"/>
    <w:rsid w:val="00B37707"/>
    <w:rsid w:val="00B37B31"/>
    <w:rsid w:val="00B40645"/>
    <w:rsid w:val="00B406B8"/>
    <w:rsid w:val="00B414B1"/>
    <w:rsid w:val="00B419BB"/>
    <w:rsid w:val="00B41B6A"/>
    <w:rsid w:val="00B41CEE"/>
    <w:rsid w:val="00B41F87"/>
    <w:rsid w:val="00B423DE"/>
    <w:rsid w:val="00B42CBF"/>
    <w:rsid w:val="00B42D6D"/>
    <w:rsid w:val="00B4322C"/>
    <w:rsid w:val="00B43598"/>
    <w:rsid w:val="00B43732"/>
    <w:rsid w:val="00B43BAA"/>
    <w:rsid w:val="00B43EF6"/>
    <w:rsid w:val="00B43F7F"/>
    <w:rsid w:val="00B43F94"/>
    <w:rsid w:val="00B44132"/>
    <w:rsid w:val="00B44576"/>
    <w:rsid w:val="00B44B45"/>
    <w:rsid w:val="00B44CA4"/>
    <w:rsid w:val="00B44E68"/>
    <w:rsid w:val="00B450B1"/>
    <w:rsid w:val="00B45408"/>
    <w:rsid w:val="00B457F9"/>
    <w:rsid w:val="00B458F2"/>
    <w:rsid w:val="00B45D28"/>
    <w:rsid w:val="00B45D64"/>
    <w:rsid w:val="00B462B5"/>
    <w:rsid w:val="00B4669F"/>
    <w:rsid w:val="00B46F64"/>
    <w:rsid w:val="00B470E0"/>
    <w:rsid w:val="00B472FD"/>
    <w:rsid w:val="00B4752E"/>
    <w:rsid w:val="00B47823"/>
    <w:rsid w:val="00B47E65"/>
    <w:rsid w:val="00B50343"/>
    <w:rsid w:val="00B50606"/>
    <w:rsid w:val="00B506BC"/>
    <w:rsid w:val="00B50D05"/>
    <w:rsid w:val="00B50E27"/>
    <w:rsid w:val="00B50E49"/>
    <w:rsid w:val="00B51205"/>
    <w:rsid w:val="00B51566"/>
    <w:rsid w:val="00B51A10"/>
    <w:rsid w:val="00B51B3A"/>
    <w:rsid w:val="00B51B98"/>
    <w:rsid w:val="00B52091"/>
    <w:rsid w:val="00B52469"/>
    <w:rsid w:val="00B52668"/>
    <w:rsid w:val="00B52900"/>
    <w:rsid w:val="00B52EF4"/>
    <w:rsid w:val="00B53019"/>
    <w:rsid w:val="00B539DC"/>
    <w:rsid w:val="00B53EF5"/>
    <w:rsid w:val="00B54D7D"/>
    <w:rsid w:val="00B55145"/>
    <w:rsid w:val="00B552D4"/>
    <w:rsid w:val="00B55316"/>
    <w:rsid w:val="00B5533C"/>
    <w:rsid w:val="00B5554B"/>
    <w:rsid w:val="00B55BE9"/>
    <w:rsid w:val="00B5645F"/>
    <w:rsid w:val="00B56665"/>
    <w:rsid w:val="00B56FD5"/>
    <w:rsid w:val="00B57355"/>
    <w:rsid w:val="00B5755B"/>
    <w:rsid w:val="00B57B4B"/>
    <w:rsid w:val="00B604E4"/>
    <w:rsid w:val="00B60B6E"/>
    <w:rsid w:val="00B60FF3"/>
    <w:rsid w:val="00B616B6"/>
    <w:rsid w:val="00B6174C"/>
    <w:rsid w:val="00B619E2"/>
    <w:rsid w:val="00B61EFB"/>
    <w:rsid w:val="00B623B2"/>
    <w:rsid w:val="00B62683"/>
    <w:rsid w:val="00B62C49"/>
    <w:rsid w:val="00B631BC"/>
    <w:rsid w:val="00B63943"/>
    <w:rsid w:val="00B63983"/>
    <w:rsid w:val="00B645BC"/>
    <w:rsid w:val="00B64F88"/>
    <w:rsid w:val="00B65528"/>
    <w:rsid w:val="00B65C06"/>
    <w:rsid w:val="00B65CAC"/>
    <w:rsid w:val="00B6667F"/>
    <w:rsid w:val="00B667C0"/>
    <w:rsid w:val="00B66FA7"/>
    <w:rsid w:val="00B672B5"/>
    <w:rsid w:val="00B67CDE"/>
    <w:rsid w:val="00B7089E"/>
    <w:rsid w:val="00B708F7"/>
    <w:rsid w:val="00B70C2C"/>
    <w:rsid w:val="00B71596"/>
    <w:rsid w:val="00B71778"/>
    <w:rsid w:val="00B71AD4"/>
    <w:rsid w:val="00B71B60"/>
    <w:rsid w:val="00B71B6D"/>
    <w:rsid w:val="00B72024"/>
    <w:rsid w:val="00B72770"/>
    <w:rsid w:val="00B72FC8"/>
    <w:rsid w:val="00B7309E"/>
    <w:rsid w:val="00B732BD"/>
    <w:rsid w:val="00B735B5"/>
    <w:rsid w:val="00B7361B"/>
    <w:rsid w:val="00B73802"/>
    <w:rsid w:val="00B73948"/>
    <w:rsid w:val="00B742DC"/>
    <w:rsid w:val="00B753C2"/>
    <w:rsid w:val="00B75C64"/>
    <w:rsid w:val="00B76688"/>
    <w:rsid w:val="00B76E7B"/>
    <w:rsid w:val="00B77375"/>
    <w:rsid w:val="00B77CC3"/>
    <w:rsid w:val="00B77DA7"/>
    <w:rsid w:val="00B8005E"/>
    <w:rsid w:val="00B80260"/>
    <w:rsid w:val="00B80650"/>
    <w:rsid w:val="00B806B5"/>
    <w:rsid w:val="00B808DE"/>
    <w:rsid w:val="00B80EC4"/>
    <w:rsid w:val="00B81D15"/>
    <w:rsid w:val="00B81E80"/>
    <w:rsid w:val="00B820B1"/>
    <w:rsid w:val="00B826B7"/>
    <w:rsid w:val="00B826D5"/>
    <w:rsid w:val="00B82864"/>
    <w:rsid w:val="00B829A6"/>
    <w:rsid w:val="00B82E69"/>
    <w:rsid w:val="00B83BEF"/>
    <w:rsid w:val="00B843F3"/>
    <w:rsid w:val="00B84951"/>
    <w:rsid w:val="00B850BE"/>
    <w:rsid w:val="00B85793"/>
    <w:rsid w:val="00B858D4"/>
    <w:rsid w:val="00B86C10"/>
    <w:rsid w:val="00B86C96"/>
    <w:rsid w:val="00B86CA2"/>
    <w:rsid w:val="00B87389"/>
    <w:rsid w:val="00B87733"/>
    <w:rsid w:val="00B90306"/>
    <w:rsid w:val="00B913FF"/>
    <w:rsid w:val="00B9162C"/>
    <w:rsid w:val="00B91F0B"/>
    <w:rsid w:val="00B92417"/>
    <w:rsid w:val="00B92C83"/>
    <w:rsid w:val="00B93167"/>
    <w:rsid w:val="00B93184"/>
    <w:rsid w:val="00B9371D"/>
    <w:rsid w:val="00B941B0"/>
    <w:rsid w:val="00B944E3"/>
    <w:rsid w:val="00B94825"/>
    <w:rsid w:val="00B949C9"/>
    <w:rsid w:val="00B95BB1"/>
    <w:rsid w:val="00B964E2"/>
    <w:rsid w:val="00B96740"/>
    <w:rsid w:val="00B96B2B"/>
    <w:rsid w:val="00B96FA9"/>
    <w:rsid w:val="00B9773D"/>
    <w:rsid w:val="00B977C4"/>
    <w:rsid w:val="00B97A08"/>
    <w:rsid w:val="00B97B70"/>
    <w:rsid w:val="00B97F49"/>
    <w:rsid w:val="00BA00BD"/>
    <w:rsid w:val="00BA0616"/>
    <w:rsid w:val="00BA0E86"/>
    <w:rsid w:val="00BA1507"/>
    <w:rsid w:val="00BA16DB"/>
    <w:rsid w:val="00BA1726"/>
    <w:rsid w:val="00BA1875"/>
    <w:rsid w:val="00BA1D40"/>
    <w:rsid w:val="00BA1DA9"/>
    <w:rsid w:val="00BA2792"/>
    <w:rsid w:val="00BA3126"/>
    <w:rsid w:val="00BA314D"/>
    <w:rsid w:val="00BA3984"/>
    <w:rsid w:val="00BA3CB2"/>
    <w:rsid w:val="00BA40A4"/>
    <w:rsid w:val="00BA45F4"/>
    <w:rsid w:val="00BA4984"/>
    <w:rsid w:val="00BA4BCB"/>
    <w:rsid w:val="00BA5234"/>
    <w:rsid w:val="00BA59C6"/>
    <w:rsid w:val="00BA5DBD"/>
    <w:rsid w:val="00BA5FBF"/>
    <w:rsid w:val="00BA5FF5"/>
    <w:rsid w:val="00BA6732"/>
    <w:rsid w:val="00BA6B7F"/>
    <w:rsid w:val="00BA6D03"/>
    <w:rsid w:val="00BA74B8"/>
    <w:rsid w:val="00BA750C"/>
    <w:rsid w:val="00BA79B0"/>
    <w:rsid w:val="00BA7B6B"/>
    <w:rsid w:val="00BA7C33"/>
    <w:rsid w:val="00BA7DF6"/>
    <w:rsid w:val="00BA7FB2"/>
    <w:rsid w:val="00BB016D"/>
    <w:rsid w:val="00BB01D9"/>
    <w:rsid w:val="00BB03C3"/>
    <w:rsid w:val="00BB0D68"/>
    <w:rsid w:val="00BB0DC5"/>
    <w:rsid w:val="00BB0E91"/>
    <w:rsid w:val="00BB1398"/>
    <w:rsid w:val="00BB1C2E"/>
    <w:rsid w:val="00BB1C38"/>
    <w:rsid w:val="00BB20DA"/>
    <w:rsid w:val="00BB3168"/>
    <w:rsid w:val="00BB3437"/>
    <w:rsid w:val="00BB45D1"/>
    <w:rsid w:val="00BB46D1"/>
    <w:rsid w:val="00BB49CA"/>
    <w:rsid w:val="00BB4AE7"/>
    <w:rsid w:val="00BB4CA4"/>
    <w:rsid w:val="00BB5967"/>
    <w:rsid w:val="00BB5F66"/>
    <w:rsid w:val="00BB63D7"/>
    <w:rsid w:val="00BB686B"/>
    <w:rsid w:val="00BB6F41"/>
    <w:rsid w:val="00BB7EB0"/>
    <w:rsid w:val="00BC091D"/>
    <w:rsid w:val="00BC092A"/>
    <w:rsid w:val="00BC0DEB"/>
    <w:rsid w:val="00BC0FAD"/>
    <w:rsid w:val="00BC1015"/>
    <w:rsid w:val="00BC1BDD"/>
    <w:rsid w:val="00BC232C"/>
    <w:rsid w:val="00BC2356"/>
    <w:rsid w:val="00BC3F31"/>
    <w:rsid w:val="00BC3F7E"/>
    <w:rsid w:val="00BC513B"/>
    <w:rsid w:val="00BC526C"/>
    <w:rsid w:val="00BC52B0"/>
    <w:rsid w:val="00BC5B53"/>
    <w:rsid w:val="00BC5C35"/>
    <w:rsid w:val="00BC5CC6"/>
    <w:rsid w:val="00BC5D23"/>
    <w:rsid w:val="00BC5E14"/>
    <w:rsid w:val="00BC61C3"/>
    <w:rsid w:val="00BC621C"/>
    <w:rsid w:val="00BC626C"/>
    <w:rsid w:val="00BC634E"/>
    <w:rsid w:val="00BC69AF"/>
    <w:rsid w:val="00BC6D46"/>
    <w:rsid w:val="00BC70CF"/>
    <w:rsid w:val="00BC7182"/>
    <w:rsid w:val="00BC7C1B"/>
    <w:rsid w:val="00BC7FA1"/>
    <w:rsid w:val="00BD066D"/>
    <w:rsid w:val="00BD095E"/>
    <w:rsid w:val="00BD15F1"/>
    <w:rsid w:val="00BD165A"/>
    <w:rsid w:val="00BD17E2"/>
    <w:rsid w:val="00BD1AA5"/>
    <w:rsid w:val="00BD2660"/>
    <w:rsid w:val="00BD2CD0"/>
    <w:rsid w:val="00BD30E3"/>
    <w:rsid w:val="00BD31EF"/>
    <w:rsid w:val="00BD3AB2"/>
    <w:rsid w:val="00BD3CF9"/>
    <w:rsid w:val="00BD3DA8"/>
    <w:rsid w:val="00BD3E5F"/>
    <w:rsid w:val="00BD3FFC"/>
    <w:rsid w:val="00BD492A"/>
    <w:rsid w:val="00BD4961"/>
    <w:rsid w:val="00BD530D"/>
    <w:rsid w:val="00BD5623"/>
    <w:rsid w:val="00BD593E"/>
    <w:rsid w:val="00BD5E05"/>
    <w:rsid w:val="00BD5FF2"/>
    <w:rsid w:val="00BD619A"/>
    <w:rsid w:val="00BD64DD"/>
    <w:rsid w:val="00BD6B28"/>
    <w:rsid w:val="00BD708C"/>
    <w:rsid w:val="00BD789F"/>
    <w:rsid w:val="00BD7A75"/>
    <w:rsid w:val="00BD7B06"/>
    <w:rsid w:val="00BD7B2A"/>
    <w:rsid w:val="00BD7BF1"/>
    <w:rsid w:val="00BD7C19"/>
    <w:rsid w:val="00BD7E5F"/>
    <w:rsid w:val="00BE00E8"/>
    <w:rsid w:val="00BE0131"/>
    <w:rsid w:val="00BE02A4"/>
    <w:rsid w:val="00BE06E7"/>
    <w:rsid w:val="00BE08EE"/>
    <w:rsid w:val="00BE0973"/>
    <w:rsid w:val="00BE1C85"/>
    <w:rsid w:val="00BE2068"/>
    <w:rsid w:val="00BE21FF"/>
    <w:rsid w:val="00BE2219"/>
    <w:rsid w:val="00BE235F"/>
    <w:rsid w:val="00BE2B4A"/>
    <w:rsid w:val="00BE2BC2"/>
    <w:rsid w:val="00BE323E"/>
    <w:rsid w:val="00BE3410"/>
    <w:rsid w:val="00BE34FF"/>
    <w:rsid w:val="00BE3AAC"/>
    <w:rsid w:val="00BE3E14"/>
    <w:rsid w:val="00BE461A"/>
    <w:rsid w:val="00BE4C91"/>
    <w:rsid w:val="00BE4F63"/>
    <w:rsid w:val="00BE5138"/>
    <w:rsid w:val="00BE5650"/>
    <w:rsid w:val="00BE5828"/>
    <w:rsid w:val="00BE67E1"/>
    <w:rsid w:val="00BE6E6C"/>
    <w:rsid w:val="00BE7D68"/>
    <w:rsid w:val="00BE7FBC"/>
    <w:rsid w:val="00BF1288"/>
    <w:rsid w:val="00BF12B6"/>
    <w:rsid w:val="00BF20D5"/>
    <w:rsid w:val="00BF21B8"/>
    <w:rsid w:val="00BF2670"/>
    <w:rsid w:val="00BF2C0C"/>
    <w:rsid w:val="00BF2E9F"/>
    <w:rsid w:val="00BF3562"/>
    <w:rsid w:val="00BF3865"/>
    <w:rsid w:val="00BF3BDA"/>
    <w:rsid w:val="00BF3D84"/>
    <w:rsid w:val="00BF4779"/>
    <w:rsid w:val="00BF47A6"/>
    <w:rsid w:val="00BF480A"/>
    <w:rsid w:val="00BF4A77"/>
    <w:rsid w:val="00BF4EB8"/>
    <w:rsid w:val="00BF5A24"/>
    <w:rsid w:val="00BF5EEC"/>
    <w:rsid w:val="00BF5FAC"/>
    <w:rsid w:val="00BF60B9"/>
    <w:rsid w:val="00BF6294"/>
    <w:rsid w:val="00C00090"/>
    <w:rsid w:val="00C0037D"/>
    <w:rsid w:val="00C007D9"/>
    <w:rsid w:val="00C0087E"/>
    <w:rsid w:val="00C00B09"/>
    <w:rsid w:val="00C00F03"/>
    <w:rsid w:val="00C01113"/>
    <w:rsid w:val="00C01562"/>
    <w:rsid w:val="00C0166B"/>
    <w:rsid w:val="00C0192F"/>
    <w:rsid w:val="00C01F19"/>
    <w:rsid w:val="00C0203E"/>
    <w:rsid w:val="00C02413"/>
    <w:rsid w:val="00C0250A"/>
    <w:rsid w:val="00C02935"/>
    <w:rsid w:val="00C032D7"/>
    <w:rsid w:val="00C033C1"/>
    <w:rsid w:val="00C0355D"/>
    <w:rsid w:val="00C0452C"/>
    <w:rsid w:val="00C04A92"/>
    <w:rsid w:val="00C05213"/>
    <w:rsid w:val="00C0550C"/>
    <w:rsid w:val="00C0554E"/>
    <w:rsid w:val="00C05740"/>
    <w:rsid w:val="00C05907"/>
    <w:rsid w:val="00C05F74"/>
    <w:rsid w:val="00C06039"/>
    <w:rsid w:val="00C06412"/>
    <w:rsid w:val="00C068DD"/>
    <w:rsid w:val="00C069C1"/>
    <w:rsid w:val="00C06B74"/>
    <w:rsid w:val="00C06C28"/>
    <w:rsid w:val="00C0733C"/>
    <w:rsid w:val="00C07519"/>
    <w:rsid w:val="00C07600"/>
    <w:rsid w:val="00C07AAA"/>
    <w:rsid w:val="00C07D31"/>
    <w:rsid w:val="00C07F37"/>
    <w:rsid w:val="00C07F76"/>
    <w:rsid w:val="00C100C6"/>
    <w:rsid w:val="00C10B4B"/>
    <w:rsid w:val="00C10F51"/>
    <w:rsid w:val="00C112C3"/>
    <w:rsid w:val="00C11479"/>
    <w:rsid w:val="00C11584"/>
    <w:rsid w:val="00C11867"/>
    <w:rsid w:val="00C11B8A"/>
    <w:rsid w:val="00C12557"/>
    <w:rsid w:val="00C126A1"/>
    <w:rsid w:val="00C12C61"/>
    <w:rsid w:val="00C12EBB"/>
    <w:rsid w:val="00C1318D"/>
    <w:rsid w:val="00C13428"/>
    <w:rsid w:val="00C137BC"/>
    <w:rsid w:val="00C14CC5"/>
    <w:rsid w:val="00C14E67"/>
    <w:rsid w:val="00C15175"/>
    <w:rsid w:val="00C151A4"/>
    <w:rsid w:val="00C15F80"/>
    <w:rsid w:val="00C160BA"/>
    <w:rsid w:val="00C16437"/>
    <w:rsid w:val="00C1683B"/>
    <w:rsid w:val="00C17D18"/>
    <w:rsid w:val="00C20691"/>
    <w:rsid w:val="00C20A6F"/>
    <w:rsid w:val="00C20CC4"/>
    <w:rsid w:val="00C2180D"/>
    <w:rsid w:val="00C221B9"/>
    <w:rsid w:val="00C2283F"/>
    <w:rsid w:val="00C22A1B"/>
    <w:rsid w:val="00C22CE7"/>
    <w:rsid w:val="00C233AE"/>
    <w:rsid w:val="00C2432B"/>
    <w:rsid w:val="00C24A56"/>
    <w:rsid w:val="00C24F8E"/>
    <w:rsid w:val="00C25564"/>
    <w:rsid w:val="00C25A7C"/>
    <w:rsid w:val="00C25F33"/>
    <w:rsid w:val="00C26D2D"/>
    <w:rsid w:val="00C271DD"/>
    <w:rsid w:val="00C27230"/>
    <w:rsid w:val="00C27776"/>
    <w:rsid w:val="00C27994"/>
    <w:rsid w:val="00C30FC0"/>
    <w:rsid w:val="00C314AA"/>
    <w:rsid w:val="00C31CD4"/>
    <w:rsid w:val="00C32079"/>
    <w:rsid w:val="00C321AA"/>
    <w:rsid w:val="00C32293"/>
    <w:rsid w:val="00C323EF"/>
    <w:rsid w:val="00C325E8"/>
    <w:rsid w:val="00C3274E"/>
    <w:rsid w:val="00C3281B"/>
    <w:rsid w:val="00C32C36"/>
    <w:rsid w:val="00C32DD3"/>
    <w:rsid w:val="00C33164"/>
    <w:rsid w:val="00C33407"/>
    <w:rsid w:val="00C33579"/>
    <w:rsid w:val="00C33677"/>
    <w:rsid w:val="00C33EA5"/>
    <w:rsid w:val="00C340B5"/>
    <w:rsid w:val="00C345CE"/>
    <w:rsid w:val="00C3496D"/>
    <w:rsid w:val="00C3497C"/>
    <w:rsid w:val="00C34A24"/>
    <w:rsid w:val="00C34BAF"/>
    <w:rsid w:val="00C351E9"/>
    <w:rsid w:val="00C353A7"/>
    <w:rsid w:val="00C35B45"/>
    <w:rsid w:val="00C35CCC"/>
    <w:rsid w:val="00C35F09"/>
    <w:rsid w:val="00C360CA"/>
    <w:rsid w:val="00C361A7"/>
    <w:rsid w:val="00C36238"/>
    <w:rsid w:val="00C362F4"/>
    <w:rsid w:val="00C36641"/>
    <w:rsid w:val="00C36A01"/>
    <w:rsid w:val="00C37239"/>
    <w:rsid w:val="00C3786E"/>
    <w:rsid w:val="00C37ABA"/>
    <w:rsid w:val="00C37B6D"/>
    <w:rsid w:val="00C37CBD"/>
    <w:rsid w:val="00C4085F"/>
    <w:rsid w:val="00C40A69"/>
    <w:rsid w:val="00C40FD6"/>
    <w:rsid w:val="00C413FE"/>
    <w:rsid w:val="00C419A2"/>
    <w:rsid w:val="00C41D39"/>
    <w:rsid w:val="00C41DB6"/>
    <w:rsid w:val="00C41F07"/>
    <w:rsid w:val="00C41F5D"/>
    <w:rsid w:val="00C42379"/>
    <w:rsid w:val="00C428CB"/>
    <w:rsid w:val="00C42BEF"/>
    <w:rsid w:val="00C434FA"/>
    <w:rsid w:val="00C4472A"/>
    <w:rsid w:val="00C44796"/>
    <w:rsid w:val="00C4491F"/>
    <w:rsid w:val="00C44FA4"/>
    <w:rsid w:val="00C44FEF"/>
    <w:rsid w:val="00C451F9"/>
    <w:rsid w:val="00C4530B"/>
    <w:rsid w:val="00C458CD"/>
    <w:rsid w:val="00C45FDB"/>
    <w:rsid w:val="00C46064"/>
    <w:rsid w:val="00C46AAC"/>
    <w:rsid w:val="00C47071"/>
    <w:rsid w:val="00C470AE"/>
    <w:rsid w:val="00C47364"/>
    <w:rsid w:val="00C47498"/>
    <w:rsid w:val="00C475AC"/>
    <w:rsid w:val="00C477C9"/>
    <w:rsid w:val="00C47E2E"/>
    <w:rsid w:val="00C5019E"/>
    <w:rsid w:val="00C501EA"/>
    <w:rsid w:val="00C50854"/>
    <w:rsid w:val="00C50EC6"/>
    <w:rsid w:val="00C50F08"/>
    <w:rsid w:val="00C513AB"/>
    <w:rsid w:val="00C51FBF"/>
    <w:rsid w:val="00C51FE7"/>
    <w:rsid w:val="00C52449"/>
    <w:rsid w:val="00C52880"/>
    <w:rsid w:val="00C52EBD"/>
    <w:rsid w:val="00C530B6"/>
    <w:rsid w:val="00C53461"/>
    <w:rsid w:val="00C53829"/>
    <w:rsid w:val="00C5405C"/>
    <w:rsid w:val="00C54559"/>
    <w:rsid w:val="00C546C4"/>
    <w:rsid w:val="00C5476D"/>
    <w:rsid w:val="00C54A3F"/>
    <w:rsid w:val="00C54A55"/>
    <w:rsid w:val="00C54FC7"/>
    <w:rsid w:val="00C560D2"/>
    <w:rsid w:val="00C57423"/>
    <w:rsid w:val="00C5767B"/>
    <w:rsid w:val="00C57BEC"/>
    <w:rsid w:val="00C600C2"/>
    <w:rsid w:val="00C60A01"/>
    <w:rsid w:val="00C612F4"/>
    <w:rsid w:val="00C61396"/>
    <w:rsid w:val="00C61628"/>
    <w:rsid w:val="00C61717"/>
    <w:rsid w:val="00C61AC6"/>
    <w:rsid w:val="00C61DCA"/>
    <w:rsid w:val="00C620AA"/>
    <w:rsid w:val="00C62228"/>
    <w:rsid w:val="00C62596"/>
    <w:rsid w:val="00C6284B"/>
    <w:rsid w:val="00C62B06"/>
    <w:rsid w:val="00C63645"/>
    <w:rsid w:val="00C6393D"/>
    <w:rsid w:val="00C6396B"/>
    <w:rsid w:val="00C63E53"/>
    <w:rsid w:val="00C6438D"/>
    <w:rsid w:val="00C64696"/>
    <w:rsid w:val="00C64C76"/>
    <w:rsid w:val="00C64F65"/>
    <w:rsid w:val="00C653FE"/>
    <w:rsid w:val="00C65632"/>
    <w:rsid w:val="00C65713"/>
    <w:rsid w:val="00C659F6"/>
    <w:rsid w:val="00C665DB"/>
    <w:rsid w:val="00C66AD9"/>
    <w:rsid w:val="00C67259"/>
    <w:rsid w:val="00C67F91"/>
    <w:rsid w:val="00C70940"/>
    <w:rsid w:val="00C7118B"/>
    <w:rsid w:val="00C71422"/>
    <w:rsid w:val="00C7170D"/>
    <w:rsid w:val="00C71CA3"/>
    <w:rsid w:val="00C7213A"/>
    <w:rsid w:val="00C72A38"/>
    <w:rsid w:val="00C736D4"/>
    <w:rsid w:val="00C737CC"/>
    <w:rsid w:val="00C73C30"/>
    <w:rsid w:val="00C74427"/>
    <w:rsid w:val="00C74986"/>
    <w:rsid w:val="00C7583B"/>
    <w:rsid w:val="00C75E61"/>
    <w:rsid w:val="00C76C62"/>
    <w:rsid w:val="00C76D24"/>
    <w:rsid w:val="00C778BC"/>
    <w:rsid w:val="00C77ECC"/>
    <w:rsid w:val="00C8049D"/>
    <w:rsid w:val="00C80648"/>
    <w:rsid w:val="00C80A8A"/>
    <w:rsid w:val="00C80EC0"/>
    <w:rsid w:val="00C81012"/>
    <w:rsid w:val="00C8133C"/>
    <w:rsid w:val="00C826EE"/>
    <w:rsid w:val="00C82B74"/>
    <w:rsid w:val="00C82F99"/>
    <w:rsid w:val="00C8371B"/>
    <w:rsid w:val="00C83B73"/>
    <w:rsid w:val="00C83CE7"/>
    <w:rsid w:val="00C850B2"/>
    <w:rsid w:val="00C85687"/>
    <w:rsid w:val="00C8577C"/>
    <w:rsid w:val="00C85ADE"/>
    <w:rsid w:val="00C860B6"/>
    <w:rsid w:val="00C86274"/>
    <w:rsid w:val="00C8666D"/>
    <w:rsid w:val="00C866BF"/>
    <w:rsid w:val="00C8746B"/>
    <w:rsid w:val="00C87802"/>
    <w:rsid w:val="00C87D68"/>
    <w:rsid w:val="00C903E1"/>
    <w:rsid w:val="00C904B1"/>
    <w:rsid w:val="00C90D39"/>
    <w:rsid w:val="00C91422"/>
    <w:rsid w:val="00C916D7"/>
    <w:rsid w:val="00C9192A"/>
    <w:rsid w:val="00C91A39"/>
    <w:rsid w:val="00C91C92"/>
    <w:rsid w:val="00C91DEE"/>
    <w:rsid w:val="00C92BA2"/>
    <w:rsid w:val="00C92D46"/>
    <w:rsid w:val="00C92D79"/>
    <w:rsid w:val="00C92FF4"/>
    <w:rsid w:val="00C93C47"/>
    <w:rsid w:val="00C93F9D"/>
    <w:rsid w:val="00C9446A"/>
    <w:rsid w:val="00C94709"/>
    <w:rsid w:val="00C94964"/>
    <w:rsid w:val="00C94E93"/>
    <w:rsid w:val="00C95305"/>
    <w:rsid w:val="00C9541A"/>
    <w:rsid w:val="00C95FF7"/>
    <w:rsid w:val="00C9626A"/>
    <w:rsid w:val="00C96432"/>
    <w:rsid w:val="00C965AB"/>
    <w:rsid w:val="00C9683C"/>
    <w:rsid w:val="00C96C3F"/>
    <w:rsid w:val="00C975D1"/>
    <w:rsid w:val="00CA0EB4"/>
    <w:rsid w:val="00CA0EE4"/>
    <w:rsid w:val="00CA135E"/>
    <w:rsid w:val="00CA1753"/>
    <w:rsid w:val="00CA1CF9"/>
    <w:rsid w:val="00CA1D7E"/>
    <w:rsid w:val="00CA21E0"/>
    <w:rsid w:val="00CA2AD6"/>
    <w:rsid w:val="00CA3486"/>
    <w:rsid w:val="00CA3C28"/>
    <w:rsid w:val="00CA3CE6"/>
    <w:rsid w:val="00CA3E41"/>
    <w:rsid w:val="00CA3EBA"/>
    <w:rsid w:val="00CA3FCC"/>
    <w:rsid w:val="00CA4545"/>
    <w:rsid w:val="00CA46E5"/>
    <w:rsid w:val="00CA4A83"/>
    <w:rsid w:val="00CA5860"/>
    <w:rsid w:val="00CA5951"/>
    <w:rsid w:val="00CA5A15"/>
    <w:rsid w:val="00CA6103"/>
    <w:rsid w:val="00CA669B"/>
    <w:rsid w:val="00CA66E0"/>
    <w:rsid w:val="00CA7B0A"/>
    <w:rsid w:val="00CB009C"/>
    <w:rsid w:val="00CB02E2"/>
    <w:rsid w:val="00CB063C"/>
    <w:rsid w:val="00CB122B"/>
    <w:rsid w:val="00CB175B"/>
    <w:rsid w:val="00CB191C"/>
    <w:rsid w:val="00CB1A17"/>
    <w:rsid w:val="00CB29B0"/>
    <w:rsid w:val="00CB300D"/>
    <w:rsid w:val="00CB31EB"/>
    <w:rsid w:val="00CB3905"/>
    <w:rsid w:val="00CB3B04"/>
    <w:rsid w:val="00CB3E35"/>
    <w:rsid w:val="00CB41CC"/>
    <w:rsid w:val="00CB424D"/>
    <w:rsid w:val="00CB49BB"/>
    <w:rsid w:val="00CB603B"/>
    <w:rsid w:val="00CB63B5"/>
    <w:rsid w:val="00CB6480"/>
    <w:rsid w:val="00CB64D1"/>
    <w:rsid w:val="00CB6874"/>
    <w:rsid w:val="00CB6941"/>
    <w:rsid w:val="00CB6DA0"/>
    <w:rsid w:val="00CB7229"/>
    <w:rsid w:val="00CB737C"/>
    <w:rsid w:val="00CB7820"/>
    <w:rsid w:val="00CC0FDC"/>
    <w:rsid w:val="00CC0FF3"/>
    <w:rsid w:val="00CC106B"/>
    <w:rsid w:val="00CC10AD"/>
    <w:rsid w:val="00CC1925"/>
    <w:rsid w:val="00CC199C"/>
    <w:rsid w:val="00CC1F23"/>
    <w:rsid w:val="00CC1F89"/>
    <w:rsid w:val="00CC25E0"/>
    <w:rsid w:val="00CC2B3F"/>
    <w:rsid w:val="00CC2EE2"/>
    <w:rsid w:val="00CC3726"/>
    <w:rsid w:val="00CC3C96"/>
    <w:rsid w:val="00CC447B"/>
    <w:rsid w:val="00CC45C3"/>
    <w:rsid w:val="00CC46C3"/>
    <w:rsid w:val="00CC47AE"/>
    <w:rsid w:val="00CC4924"/>
    <w:rsid w:val="00CC49A1"/>
    <w:rsid w:val="00CC5322"/>
    <w:rsid w:val="00CC56DF"/>
    <w:rsid w:val="00CC59DE"/>
    <w:rsid w:val="00CC5BD0"/>
    <w:rsid w:val="00CC5E19"/>
    <w:rsid w:val="00CC6E23"/>
    <w:rsid w:val="00CC719B"/>
    <w:rsid w:val="00CC721A"/>
    <w:rsid w:val="00CC7BE5"/>
    <w:rsid w:val="00CC7D53"/>
    <w:rsid w:val="00CC7E27"/>
    <w:rsid w:val="00CC7E9A"/>
    <w:rsid w:val="00CC7F17"/>
    <w:rsid w:val="00CC7F87"/>
    <w:rsid w:val="00CD066F"/>
    <w:rsid w:val="00CD0BCA"/>
    <w:rsid w:val="00CD1D36"/>
    <w:rsid w:val="00CD1E00"/>
    <w:rsid w:val="00CD2052"/>
    <w:rsid w:val="00CD2091"/>
    <w:rsid w:val="00CD2AF0"/>
    <w:rsid w:val="00CD2C54"/>
    <w:rsid w:val="00CD3474"/>
    <w:rsid w:val="00CD364E"/>
    <w:rsid w:val="00CD3825"/>
    <w:rsid w:val="00CD3BFB"/>
    <w:rsid w:val="00CD4C50"/>
    <w:rsid w:val="00CD5396"/>
    <w:rsid w:val="00CD58D7"/>
    <w:rsid w:val="00CD5939"/>
    <w:rsid w:val="00CD5A81"/>
    <w:rsid w:val="00CD62FC"/>
    <w:rsid w:val="00CD67FC"/>
    <w:rsid w:val="00CD687F"/>
    <w:rsid w:val="00CD6C81"/>
    <w:rsid w:val="00CD6D03"/>
    <w:rsid w:val="00CD6F87"/>
    <w:rsid w:val="00CD70CC"/>
    <w:rsid w:val="00CD70E9"/>
    <w:rsid w:val="00CD7270"/>
    <w:rsid w:val="00CD7434"/>
    <w:rsid w:val="00CD765B"/>
    <w:rsid w:val="00CD7972"/>
    <w:rsid w:val="00CE033F"/>
    <w:rsid w:val="00CE03CC"/>
    <w:rsid w:val="00CE0791"/>
    <w:rsid w:val="00CE09BE"/>
    <w:rsid w:val="00CE0AB5"/>
    <w:rsid w:val="00CE0F61"/>
    <w:rsid w:val="00CE103F"/>
    <w:rsid w:val="00CE13B6"/>
    <w:rsid w:val="00CE1628"/>
    <w:rsid w:val="00CE1F38"/>
    <w:rsid w:val="00CE2967"/>
    <w:rsid w:val="00CE2C3D"/>
    <w:rsid w:val="00CE2C7C"/>
    <w:rsid w:val="00CE2DFB"/>
    <w:rsid w:val="00CE3154"/>
    <w:rsid w:val="00CE3FF8"/>
    <w:rsid w:val="00CE4022"/>
    <w:rsid w:val="00CE40F9"/>
    <w:rsid w:val="00CE45E9"/>
    <w:rsid w:val="00CE496A"/>
    <w:rsid w:val="00CE49F5"/>
    <w:rsid w:val="00CE4CAB"/>
    <w:rsid w:val="00CE4CCA"/>
    <w:rsid w:val="00CE4F88"/>
    <w:rsid w:val="00CE4F92"/>
    <w:rsid w:val="00CE5020"/>
    <w:rsid w:val="00CE5854"/>
    <w:rsid w:val="00CE6EB8"/>
    <w:rsid w:val="00CE716A"/>
    <w:rsid w:val="00CE7D56"/>
    <w:rsid w:val="00CF02E6"/>
    <w:rsid w:val="00CF03E2"/>
    <w:rsid w:val="00CF0C85"/>
    <w:rsid w:val="00CF1095"/>
    <w:rsid w:val="00CF10C0"/>
    <w:rsid w:val="00CF1AD0"/>
    <w:rsid w:val="00CF1CCB"/>
    <w:rsid w:val="00CF1D52"/>
    <w:rsid w:val="00CF211E"/>
    <w:rsid w:val="00CF2326"/>
    <w:rsid w:val="00CF2565"/>
    <w:rsid w:val="00CF2E63"/>
    <w:rsid w:val="00CF2F33"/>
    <w:rsid w:val="00CF3182"/>
    <w:rsid w:val="00CF34CC"/>
    <w:rsid w:val="00CF34D7"/>
    <w:rsid w:val="00CF354B"/>
    <w:rsid w:val="00CF3FC6"/>
    <w:rsid w:val="00CF4031"/>
    <w:rsid w:val="00CF4082"/>
    <w:rsid w:val="00CF4167"/>
    <w:rsid w:val="00CF47AC"/>
    <w:rsid w:val="00CF4B54"/>
    <w:rsid w:val="00CF4C52"/>
    <w:rsid w:val="00CF4DAE"/>
    <w:rsid w:val="00CF4DFE"/>
    <w:rsid w:val="00CF55E6"/>
    <w:rsid w:val="00CF5C08"/>
    <w:rsid w:val="00CF5DCD"/>
    <w:rsid w:val="00CF66F8"/>
    <w:rsid w:val="00CF6750"/>
    <w:rsid w:val="00CF6922"/>
    <w:rsid w:val="00CF7027"/>
    <w:rsid w:val="00CF713E"/>
    <w:rsid w:val="00CF7298"/>
    <w:rsid w:val="00CF7524"/>
    <w:rsid w:val="00CF7DAE"/>
    <w:rsid w:val="00CF7E0D"/>
    <w:rsid w:val="00D000BB"/>
    <w:rsid w:val="00D00412"/>
    <w:rsid w:val="00D00F38"/>
    <w:rsid w:val="00D01466"/>
    <w:rsid w:val="00D01827"/>
    <w:rsid w:val="00D01B0E"/>
    <w:rsid w:val="00D02594"/>
    <w:rsid w:val="00D02911"/>
    <w:rsid w:val="00D02CEA"/>
    <w:rsid w:val="00D03025"/>
    <w:rsid w:val="00D03AA9"/>
    <w:rsid w:val="00D03CA0"/>
    <w:rsid w:val="00D04025"/>
    <w:rsid w:val="00D04935"/>
    <w:rsid w:val="00D04C27"/>
    <w:rsid w:val="00D05068"/>
    <w:rsid w:val="00D0537F"/>
    <w:rsid w:val="00D056AD"/>
    <w:rsid w:val="00D05725"/>
    <w:rsid w:val="00D05829"/>
    <w:rsid w:val="00D05F69"/>
    <w:rsid w:val="00D05FC9"/>
    <w:rsid w:val="00D05FF0"/>
    <w:rsid w:val="00D06B5C"/>
    <w:rsid w:val="00D07420"/>
    <w:rsid w:val="00D078C9"/>
    <w:rsid w:val="00D07AC9"/>
    <w:rsid w:val="00D07E87"/>
    <w:rsid w:val="00D10045"/>
    <w:rsid w:val="00D1019B"/>
    <w:rsid w:val="00D10291"/>
    <w:rsid w:val="00D1035D"/>
    <w:rsid w:val="00D103DD"/>
    <w:rsid w:val="00D10472"/>
    <w:rsid w:val="00D10543"/>
    <w:rsid w:val="00D1089B"/>
    <w:rsid w:val="00D11536"/>
    <w:rsid w:val="00D11A2B"/>
    <w:rsid w:val="00D11A49"/>
    <w:rsid w:val="00D11D87"/>
    <w:rsid w:val="00D123A4"/>
    <w:rsid w:val="00D12455"/>
    <w:rsid w:val="00D12575"/>
    <w:rsid w:val="00D127F7"/>
    <w:rsid w:val="00D12F95"/>
    <w:rsid w:val="00D13199"/>
    <w:rsid w:val="00D1325D"/>
    <w:rsid w:val="00D139F3"/>
    <w:rsid w:val="00D13B48"/>
    <w:rsid w:val="00D13DFE"/>
    <w:rsid w:val="00D1456A"/>
    <w:rsid w:val="00D14959"/>
    <w:rsid w:val="00D14A4A"/>
    <w:rsid w:val="00D14C77"/>
    <w:rsid w:val="00D14DF2"/>
    <w:rsid w:val="00D14FF8"/>
    <w:rsid w:val="00D15282"/>
    <w:rsid w:val="00D15631"/>
    <w:rsid w:val="00D15D09"/>
    <w:rsid w:val="00D15FAE"/>
    <w:rsid w:val="00D16142"/>
    <w:rsid w:val="00D161F7"/>
    <w:rsid w:val="00D1658F"/>
    <w:rsid w:val="00D165EA"/>
    <w:rsid w:val="00D16698"/>
    <w:rsid w:val="00D16DE7"/>
    <w:rsid w:val="00D200D3"/>
    <w:rsid w:val="00D204E1"/>
    <w:rsid w:val="00D20681"/>
    <w:rsid w:val="00D20ED3"/>
    <w:rsid w:val="00D213AF"/>
    <w:rsid w:val="00D21B99"/>
    <w:rsid w:val="00D22182"/>
    <w:rsid w:val="00D22250"/>
    <w:rsid w:val="00D22C73"/>
    <w:rsid w:val="00D22F39"/>
    <w:rsid w:val="00D232D9"/>
    <w:rsid w:val="00D246BB"/>
    <w:rsid w:val="00D24744"/>
    <w:rsid w:val="00D24C9F"/>
    <w:rsid w:val="00D24CC9"/>
    <w:rsid w:val="00D24D0C"/>
    <w:rsid w:val="00D25214"/>
    <w:rsid w:val="00D252E6"/>
    <w:rsid w:val="00D26121"/>
    <w:rsid w:val="00D26481"/>
    <w:rsid w:val="00D26D26"/>
    <w:rsid w:val="00D26F6C"/>
    <w:rsid w:val="00D2743E"/>
    <w:rsid w:val="00D277FD"/>
    <w:rsid w:val="00D279AA"/>
    <w:rsid w:val="00D27D0C"/>
    <w:rsid w:val="00D27F1A"/>
    <w:rsid w:val="00D30150"/>
    <w:rsid w:val="00D303F1"/>
    <w:rsid w:val="00D30DD5"/>
    <w:rsid w:val="00D31116"/>
    <w:rsid w:val="00D313FA"/>
    <w:rsid w:val="00D31439"/>
    <w:rsid w:val="00D31798"/>
    <w:rsid w:val="00D319FC"/>
    <w:rsid w:val="00D31B83"/>
    <w:rsid w:val="00D320B8"/>
    <w:rsid w:val="00D32101"/>
    <w:rsid w:val="00D32165"/>
    <w:rsid w:val="00D3229A"/>
    <w:rsid w:val="00D32865"/>
    <w:rsid w:val="00D32B24"/>
    <w:rsid w:val="00D32E9B"/>
    <w:rsid w:val="00D32F48"/>
    <w:rsid w:val="00D348C6"/>
    <w:rsid w:val="00D34DC6"/>
    <w:rsid w:val="00D3573F"/>
    <w:rsid w:val="00D359E8"/>
    <w:rsid w:val="00D3687C"/>
    <w:rsid w:val="00D3735B"/>
    <w:rsid w:val="00D3739B"/>
    <w:rsid w:val="00D37431"/>
    <w:rsid w:val="00D37B34"/>
    <w:rsid w:val="00D40257"/>
    <w:rsid w:val="00D40271"/>
    <w:rsid w:val="00D40430"/>
    <w:rsid w:val="00D407FC"/>
    <w:rsid w:val="00D408E5"/>
    <w:rsid w:val="00D40C0C"/>
    <w:rsid w:val="00D41393"/>
    <w:rsid w:val="00D4140A"/>
    <w:rsid w:val="00D41524"/>
    <w:rsid w:val="00D41619"/>
    <w:rsid w:val="00D42532"/>
    <w:rsid w:val="00D425BC"/>
    <w:rsid w:val="00D428A1"/>
    <w:rsid w:val="00D429EF"/>
    <w:rsid w:val="00D42A13"/>
    <w:rsid w:val="00D4394B"/>
    <w:rsid w:val="00D43B12"/>
    <w:rsid w:val="00D43E0A"/>
    <w:rsid w:val="00D43FD3"/>
    <w:rsid w:val="00D442A0"/>
    <w:rsid w:val="00D44768"/>
    <w:rsid w:val="00D448FB"/>
    <w:rsid w:val="00D44D6D"/>
    <w:rsid w:val="00D45814"/>
    <w:rsid w:val="00D458E4"/>
    <w:rsid w:val="00D464BE"/>
    <w:rsid w:val="00D464F0"/>
    <w:rsid w:val="00D46E68"/>
    <w:rsid w:val="00D47D07"/>
    <w:rsid w:val="00D47FAD"/>
    <w:rsid w:val="00D50425"/>
    <w:rsid w:val="00D504D8"/>
    <w:rsid w:val="00D507B8"/>
    <w:rsid w:val="00D509CB"/>
    <w:rsid w:val="00D50D4B"/>
    <w:rsid w:val="00D514C2"/>
    <w:rsid w:val="00D51B74"/>
    <w:rsid w:val="00D52124"/>
    <w:rsid w:val="00D52A52"/>
    <w:rsid w:val="00D5394D"/>
    <w:rsid w:val="00D539A5"/>
    <w:rsid w:val="00D53EA4"/>
    <w:rsid w:val="00D53F02"/>
    <w:rsid w:val="00D54C08"/>
    <w:rsid w:val="00D54EE8"/>
    <w:rsid w:val="00D5537E"/>
    <w:rsid w:val="00D55A16"/>
    <w:rsid w:val="00D55B66"/>
    <w:rsid w:val="00D568AE"/>
    <w:rsid w:val="00D56FD2"/>
    <w:rsid w:val="00D571DB"/>
    <w:rsid w:val="00D578C4"/>
    <w:rsid w:val="00D57E89"/>
    <w:rsid w:val="00D6014D"/>
    <w:rsid w:val="00D60684"/>
    <w:rsid w:val="00D60918"/>
    <w:rsid w:val="00D60C6B"/>
    <w:rsid w:val="00D624D6"/>
    <w:rsid w:val="00D6262E"/>
    <w:rsid w:val="00D62948"/>
    <w:rsid w:val="00D62EFF"/>
    <w:rsid w:val="00D6366E"/>
    <w:rsid w:val="00D6387E"/>
    <w:rsid w:val="00D6387F"/>
    <w:rsid w:val="00D63A54"/>
    <w:rsid w:val="00D63E22"/>
    <w:rsid w:val="00D644F3"/>
    <w:rsid w:val="00D651D3"/>
    <w:rsid w:val="00D6586A"/>
    <w:rsid w:val="00D6587E"/>
    <w:rsid w:val="00D66331"/>
    <w:rsid w:val="00D6669E"/>
    <w:rsid w:val="00D66764"/>
    <w:rsid w:val="00D66A73"/>
    <w:rsid w:val="00D66C7A"/>
    <w:rsid w:val="00D66DA8"/>
    <w:rsid w:val="00D66E90"/>
    <w:rsid w:val="00D6729A"/>
    <w:rsid w:val="00D67508"/>
    <w:rsid w:val="00D67FC6"/>
    <w:rsid w:val="00D70DEB"/>
    <w:rsid w:val="00D71172"/>
    <w:rsid w:val="00D71351"/>
    <w:rsid w:val="00D721BE"/>
    <w:rsid w:val="00D7267B"/>
    <w:rsid w:val="00D72D93"/>
    <w:rsid w:val="00D73B7E"/>
    <w:rsid w:val="00D73E2D"/>
    <w:rsid w:val="00D742E6"/>
    <w:rsid w:val="00D7436A"/>
    <w:rsid w:val="00D74594"/>
    <w:rsid w:val="00D745A1"/>
    <w:rsid w:val="00D74601"/>
    <w:rsid w:val="00D746D3"/>
    <w:rsid w:val="00D74BFE"/>
    <w:rsid w:val="00D74CF9"/>
    <w:rsid w:val="00D74EBA"/>
    <w:rsid w:val="00D750D6"/>
    <w:rsid w:val="00D7513C"/>
    <w:rsid w:val="00D754D1"/>
    <w:rsid w:val="00D755C1"/>
    <w:rsid w:val="00D7577F"/>
    <w:rsid w:val="00D75B6C"/>
    <w:rsid w:val="00D75C0B"/>
    <w:rsid w:val="00D761C0"/>
    <w:rsid w:val="00D761C5"/>
    <w:rsid w:val="00D761E3"/>
    <w:rsid w:val="00D767D4"/>
    <w:rsid w:val="00D7766D"/>
    <w:rsid w:val="00D77674"/>
    <w:rsid w:val="00D778EE"/>
    <w:rsid w:val="00D7793A"/>
    <w:rsid w:val="00D77A59"/>
    <w:rsid w:val="00D800C2"/>
    <w:rsid w:val="00D80474"/>
    <w:rsid w:val="00D80508"/>
    <w:rsid w:val="00D80664"/>
    <w:rsid w:val="00D80900"/>
    <w:rsid w:val="00D80F04"/>
    <w:rsid w:val="00D815CB"/>
    <w:rsid w:val="00D820B4"/>
    <w:rsid w:val="00D821A3"/>
    <w:rsid w:val="00D8275A"/>
    <w:rsid w:val="00D828C4"/>
    <w:rsid w:val="00D82DDC"/>
    <w:rsid w:val="00D83716"/>
    <w:rsid w:val="00D83878"/>
    <w:rsid w:val="00D8395C"/>
    <w:rsid w:val="00D83F99"/>
    <w:rsid w:val="00D840C6"/>
    <w:rsid w:val="00D84163"/>
    <w:rsid w:val="00D8439A"/>
    <w:rsid w:val="00D846CA"/>
    <w:rsid w:val="00D848FF"/>
    <w:rsid w:val="00D84AEA"/>
    <w:rsid w:val="00D84DFE"/>
    <w:rsid w:val="00D84E61"/>
    <w:rsid w:val="00D84FA0"/>
    <w:rsid w:val="00D856BE"/>
    <w:rsid w:val="00D85907"/>
    <w:rsid w:val="00D85CD5"/>
    <w:rsid w:val="00D85D55"/>
    <w:rsid w:val="00D85DD9"/>
    <w:rsid w:val="00D86254"/>
    <w:rsid w:val="00D862AE"/>
    <w:rsid w:val="00D863AE"/>
    <w:rsid w:val="00D86B95"/>
    <w:rsid w:val="00D86E8A"/>
    <w:rsid w:val="00D86EEE"/>
    <w:rsid w:val="00D8714F"/>
    <w:rsid w:val="00D87200"/>
    <w:rsid w:val="00D872F0"/>
    <w:rsid w:val="00D876F2"/>
    <w:rsid w:val="00D8777E"/>
    <w:rsid w:val="00D87DC7"/>
    <w:rsid w:val="00D90512"/>
    <w:rsid w:val="00D90A1A"/>
    <w:rsid w:val="00D90AD2"/>
    <w:rsid w:val="00D910CB"/>
    <w:rsid w:val="00D912C1"/>
    <w:rsid w:val="00D915B5"/>
    <w:rsid w:val="00D91735"/>
    <w:rsid w:val="00D9187A"/>
    <w:rsid w:val="00D91CDD"/>
    <w:rsid w:val="00D920FD"/>
    <w:rsid w:val="00D924E6"/>
    <w:rsid w:val="00D92B8A"/>
    <w:rsid w:val="00D92C62"/>
    <w:rsid w:val="00D9300A"/>
    <w:rsid w:val="00D93023"/>
    <w:rsid w:val="00D939A5"/>
    <w:rsid w:val="00D93E4C"/>
    <w:rsid w:val="00D94010"/>
    <w:rsid w:val="00D94533"/>
    <w:rsid w:val="00D94863"/>
    <w:rsid w:val="00D94D13"/>
    <w:rsid w:val="00D950AF"/>
    <w:rsid w:val="00D95168"/>
    <w:rsid w:val="00D951D3"/>
    <w:rsid w:val="00D95250"/>
    <w:rsid w:val="00D95CCC"/>
    <w:rsid w:val="00D9643F"/>
    <w:rsid w:val="00D96A1A"/>
    <w:rsid w:val="00D9762C"/>
    <w:rsid w:val="00D978CC"/>
    <w:rsid w:val="00D97A79"/>
    <w:rsid w:val="00D97CC7"/>
    <w:rsid w:val="00DA0138"/>
    <w:rsid w:val="00DA067F"/>
    <w:rsid w:val="00DA100C"/>
    <w:rsid w:val="00DA1075"/>
    <w:rsid w:val="00DA168C"/>
    <w:rsid w:val="00DA1767"/>
    <w:rsid w:val="00DA2701"/>
    <w:rsid w:val="00DA27CC"/>
    <w:rsid w:val="00DA30A1"/>
    <w:rsid w:val="00DA34CF"/>
    <w:rsid w:val="00DA3D19"/>
    <w:rsid w:val="00DA3DD0"/>
    <w:rsid w:val="00DA4BE1"/>
    <w:rsid w:val="00DA4EB0"/>
    <w:rsid w:val="00DA5309"/>
    <w:rsid w:val="00DA566B"/>
    <w:rsid w:val="00DA6601"/>
    <w:rsid w:val="00DA7530"/>
    <w:rsid w:val="00DA76CF"/>
    <w:rsid w:val="00DB0423"/>
    <w:rsid w:val="00DB08F2"/>
    <w:rsid w:val="00DB0C66"/>
    <w:rsid w:val="00DB1408"/>
    <w:rsid w:val="00DB157D"/>
    <w:rsid w:val="00DB17A6"/>
    <w:rsid w:val="00DB1C39"/>
    <w:rsid w:val="00DB1CDB"/>
    <w:rsid w:val="00DB1E47"/>
    <w:rsid w:val="00DB28FE"/>
    <w:rsid w:val="00DB29E4"/>
    <w:rsid w:val="00DB33AD"/>
    <w:rsid w:val="00DB3414"/>
    <w:rsid w:val="00DB364F"/>
    <w:rsid w:val="00DB3AAD"/>
    <w:rsid w:val="00DB3CE5"/>
    <w:rsid w:val="00DB3E92"/>
    <w:rsid w:val="00DB4074"/>
    <w:rsid w:val="00DB4178"/>
    <w:rsid w:val="00DB58BF"/>
    <w:rsid w:val="00DB5FDB"/>
    <w:rsid w:val="00DB60D2"/>
    <w:rsid w:val="00DB636E"/>
    <w:rsid w:val="00DB65DC"/>
    <w:rsid w:val="00DB688E"/>
    <w:rsid w:val="00DB6905"/>
    <w:rsid w:val="00DB6DEA"/>
    <w:rsid w:val="00DB721F"/>
    <w:rsid w:val="00DB74F9"/>
    <w:rsid w:val="00DB78BD"/>
    <w:rsid w:val="00DB7E73"/>
    <w:rsid w:val="00DC06FC"/>
    <w:rsid w:val="00DC13E3"/>
    <w:rsid w:val="00DC148D"/>
    <w:rsid w:val="00DC1584"/>
    <w:rsid w:val="00DC16BF"/>
    <w:rsid w:val="00DC1823"/>
    <w:rsid w:val="00DC189F"/>
    <w:rsid w:val="00DC1945"/>
    <w:rsid w:val="00DC1956"/>
    <w:rsid w:val="00DC2AFA"/>
    <w:rsid w:val="00DC3016"/>
    <w:rsid w:val="00DC35C9"/>
    <w:rsid w:val="00DC38A3"/>
    <w:rsid w:val="00DC3C97"/>
    <w:rsid w:val="00DC401C"/>
    <w:rsid w:val="00DC44B7"/>
    <w:rsid w:val="00DC4523"/>
    <w:rsid w:val="00DC4F43"/>
    <w:rsid w:val="00DC5237"/>
    <w:rsid w:val="00DC5551"/>
    <w:rsid w:val="00DC58D5"/>
    <w:rsid w:val="00DC5A13"/>
    <w:rsid w:val="00DC666D"/>
    <w:rsid w:val="00DC683C"/>
    <w:rsid w:val="00DC6AC0"/>
    <w:rsid w:val="00DC7376"/>
    <w:rsid w:val="00DC7B5C"/>
    <w:rsid w:val="00DC7E08"/>
    <w:rsid w:val="00DC7F3C"/>
    <w:rsid w:val="00DD09BA"/>
    <w:rsid w:val="00DD1068"/>
    <w:rsid w:val="00DD10D4"/>
    <w:rsid w:val="00DD1669"/>
    <w:rsid w:val="00DD2055"/>
    <w:rsid w:val="00DD2161"/>
    <w:rsid w:val="00DD28E1"/>
    <w:rsid w:val="00DD28E8"/>
    <w:rsid w:val="00DD2912"/>
    <w:rsid w:val="00DD2EAA"/>
    <w:rsid w:val="00DD302A"/>
    <w:rsid w:val="00DD39C9"/>
    <w:rsid w:val="00DD45BF"/>
    <w:rsid w:val="00DD4DCB"/>
    <w:rsid w:val="00DD5738"/>
    <w:rsid w:val="00DD5A56"/>
    <w:rsid w:val="00DD5D69"/>
    <w:rsid w:val="00DD60AB"/>
    <w:rsid w:val="00DD62C8"/>
    <w:rsid w:val="00DD62DE"/>
    <w:rsid w:val="00DD63C5"/>
    <w:rsid w:val="00DD6474"/>
    <w:rsid w:val="00DD64AD"/>
    <w:rsid w:val="00DD6543"/>
    <w:rsid w:val="00DD6945"/>
    <w:rsid w:val="00DD728A"/>
    <w:rsid w:val="00DD7409"/>
    <w:rsid w:val="00DD768F"/>
    <w:rsid w:val="00DD769E"/>
    <w:rsid w:val="00DE0449"/>
    <w:rsid w:val="00DE0508"/>
    <w:rsid w:val="00DE1004"/>
    <w:rsid w:val="00DE10AD"/>
    <w:rsid w:val="00DE1202"/>
    <w:rsid w:val="00DE1671"/>
    <w:rsid w:val="00DE1884"/>
    <w:rsid w:val="00DE2765"/>
    <w:rsid w:val="00DE2EC1"/>
    <w:rsid w:val="00DE376C"/>
    <w:rsid w:val="00DE3DDE"/>
    <w:rsid w:val="00DE4047"/>
    <w:rsid w:val="00DE43ED"/>
    <w:rsid w:val="00DE4514"/>
    <w:rsid w:val="00DE4EA6"/>
    <w:rsid w:val="00DE57E6"/>
    <w:rsid w:val="00DE59CA"/>
    <w:rsid w:val="00DE5A86"/>
    <w:rsid w:val="00DE5D18"/>
    <w:rsid w:val="00DE63AF"/>
    <w:rsid w:val="00DE6980"/>
    <w:rsid w:val="00DE78FA"/>
    <w:rsid w:val="00DE7F14"/>
    <w:rsid w:val="00DE7F54"/>
    <w:rsid w:val="00DF0231"/>
    <w:rsid w:val="00DF03E0"/>
    <w:rsid w:val="00DF0A11"/>
    <w:rsid w:val="00DF0D2E"/>
    <w:rsid w:val="00DF11BB"/>
    <w:rsid w:val="00DF15F9"/>
    <w:rsid w:val="00DF1845"/>
    <w:rsid w:val="00DF1864"/>
    <w:rsid w:val="00DF1B2A"/>
    <w:rsid w:val="00DF1BAE"/>
    <w:rsid w:val="00DF210E"/>
    <w:rsid w:val="00DF2534"/>
    <w:rsid w:val="00DF258A"/>
    <w:rsid w:val="00DF28CA"/>
    <w:rsid w:val="00DF2A77"/>
    <w:rsid w:val="00DF2C70"/>
    <w:rsid w:val="00DF2CB9"/>
    <w:rsid w:val="00DF2E9C"/>
    <w:rsid w:val="00DF2F5D"/>
    <w:rsid w:val="00DF3424"/>
    <w:rsid w:val="00DF3573"/>
    <w:rsid w:val="00DF37BE"/>
    <w:rsid w:val="00DF4AC6"/>
    <w:rsid w:val="00DF5417"/>
    <w:rsid w:val="00DF55C0"/>
    <w:rsid w:val="00DF5C31"/>
    <w:rsid w:val="00DF5D86"/>
    <w:rsid w:val="00DF5FCB"/>
    <w:rsid w:val="00DF6088"/>
    <w:rsid w:val="00DF6225"/>
    <w:rsid w:val="00DF6715"/>
    <w:rsid w:val="00DF6C21"/>
    <w:rsid w:val="00DF7099"/>
    <w:rsid w:val="00DF747E"/>
    <w:rsid w:val="00DF7D63"/>
    <w:rsid w:val="00DF7DE7"/>
    <w:rsid w:val="00DF7E79"/>
    <w:rsid w:val="00E00C55"/>
    <w:rsid w:val="00E01201"/>
    <w:rsid w:val="00E013A6"/>
    <w:rsid w:val="00E014F7"/>
    <w:rsid w:val="00E01565"/>
    <w:rsid w:val="00E017A1"/>
    <w:rsid w:val="00E01B33"/>
    <w:rsid w:val="00E01C87"/>
    <w:rsid w:val="00E01F76"/>
    <w:rsid w:val="00E0231B"/>
    <w:rsid w:val="00E024DD"/>
    <w:rsid w:val="00E02D7A"/>
    <w:rsid w:val="00E02EF0"/>
    <w:rsid w:val="00E03252"/>
    <w:rsid w:val="00E0376B"/>
    <w:rsid w:val="00E041A8"/>
    <w:rsid w:val="00E04A7C"/>
    <w:rsid w:val="00E04ADB"/>
    <w:rsid w:val="00E04D78"/>
    <w:rsid w:val="00E04F11"/>
    <w:rsid w:val="00E0540D"/>
    <w:rsid w:val="00E059ED"/>
    <w:rsid w:val="00E05A6C"/>
    <w:rsid w:val="00E0767E"/>
    <w:rsid w:val="00E07959"/>
    <w:rsid w:val="00E07CCB"/>
    <w:rsid w:val="00E10155"/>
    <w:rsid w:val="00E103E5"/>
    <w:rsid w:val="00E106D6"/>
    <w:rsid w:val="00E10D8F"/>
    <w:rsid w:val="00E10E10"/>
    <w:rsid w:val="00E110CF"/>
    <w:rsid w:val="00E11208"/>
    <w:rsid w:val="00E142B3"/>
    <w:rsid w:val="00E149A3"/>
    <w:rsid w:val="00E1519A"/>
    <w:rsid w:val="00E1541D"/>
    <w:rsid w:val="00E1556F"/>
    <w:rsid w:val="00E158F4"/>
    <w:rsid w:val="00E16302"/>
    <w:rsid w:val="00E164B5"/>
    <w:rsid w:val="00E165D9"/>
    <w:rsid w:val="00E16623"/>
    <w:rsid w:val="00E166ED"/>
    <w:rsid w:val="00E16788"/>
    <w:rsid w:val="00E16B03"/>
    <w:rsid w:val="00E17011"/>
    <w:rsid w:val="00E172A9"/>
    <w:rsid w:val="00E17301"/>
    <w:rsid w:val="00E17AFD"/>
    <w:rsid w:val="00E2015D"/>
    <w:rsid w:val="00E20309"/>
    <w:rsid w:val="00E20B26"/>
    <w:rsid w:val="00E20F4D"/>
    <w:rsid w:val="00E21367"/>
    <w:rsid w:val="00E21414"/>
    <w:rsid w:val="00E214A0"/>
    <w:rsid w:val="00E217FB"/>
    <w:rsid w:val="00E21F8A"/>
    <w:rsid w:val="00E22155"/>
    <w:rsid w:val="00E223E1"/>
    <w:rsid w:val="00E22741"/>
    <w:rsid w:val="00E22F9D"/>
    <w:rsid w:val="00E23488"/>
    <w:rsid w:val="00E2358B"/>
    <w:rsid w:val="00E23763"/>
    <w:rsid w:val="00E2440B"/>
    <w:rsid w:val="00E245E1"/>
    <w:rsid w:val="00E24C1C"/>
    <w:rsid w:val="00E24C2D"/>
    <w:rsid w:val="00E25230"/>
    <w:rsid w:val="00E257A4"/>
    <w:rsid w:val="00E2627C"/>
    <w:rsid w:val="00E262D5"/>
    <w:rsid w:val="00E26E07"/>
    <w:rsid w:val="00E26FF6"/>
    <w:rsid w:val="00E27043"/>
    <w:rsid w:val="00E272D8"/>
    <w:rsid w:val="00E27997"/>
    <w:rsid w:val="00E300D7"/>
    <w:rsid w:val="00E30471"/>
    <w:rsid w:val="00E306EE"/>
    <w:rsid w:val="00E30AB1"/>
    <w:rsid w:val="00E30EAE"/>
    <w:rsid w:val="00E310CC"/>
    <w:rsid w:val="00E31675"/>
    <w:rsid w:val="00E3192E"/>
    <w:rsid w:val="00E31A73"/>
    <w:rsid w:val="00E31DB3"/>
    <w:rsid w:val="00E32405"/>
    <w:rsid w:val="00E324B2"/>
    <w:rsid w:val="00E32ADD"/>
    <w:rsid w:val="00E32E21"/>
    <w:rsid w:val="00E33B39"/>
    <w:rsid w:val="00E35355"/>
    <w:rsid w:val="00E3553A"/>
    <w:rsid w:val="00E35EC6"/>
    <w:rsid w:val="00E3680F"/>
    <w:rsid w:val="00E36B92"/>
    <w:rsid w:val="00E36BA4"/>
    <w:rsid w:val="00E37A56"/>
    <w:rsid w:val="00E37A69"/>
    <w:rsid w:val="00E37E88"/>
    <w:rsid w:val="00E40010"/>
    <w:rsid w:val="00E4139D"/>
    <w:rsid w:val="00E41643"/>
    <w:rsid w:val="00E41708"/>
    <w:rsid w:val="00E417CD"/>
    <w:rsid w:val="00E418EC"/>
    <w:rsid w:val="00E41C35"/>
    <w:rsid w:val="00E423D6"/>
    <w:rsid w:val="00E428D6"/>
    <w:rsid w:val="00E42AAF"/>
    <w:rsid w:val="00E42E5B"/>
    <w:rsid w:val="00E43409"/>
    <w:rsid w:val="00E43663"/>
    <w:rsid w:val="00E436EB"/>
    <w:rsid w:val="00E43946"/>
    <w:rsid w:val="00E43A9E"/>
    <w:rsid w:val="00E43AA4"/>
    <w:rsid w:val="00E4425C"/>
    <w:rsid w:val="00E445DB"/>
    <w:rsid w:val="00E448A9"/>
    <w:rsid w:val="00E454A2"/>
    <w:rsid w:val="00E455D2"/>
    <w:rsid w:val="00E45768"/>
    <w:rsid w:val="00E458AB"/>
    <w:rsid w:val="00E45DAD"/>
    <w:rsid w:val="00E4640E"/>
    <w:rsid w:val="00E464B3"/>
    <w:rsid w:val="00E4688F"/>
    <w:rsid w:val="00E46BCF"/>
    <w:rsid w:val="00E46F86"/>
    <w:rsid w:val="00E472BD"/>
    <w:rsid w:val="00E479A0"/>
    <w:rsid w:val="00E47FE7"/>
    <w:rsid w:val="00E51340"/>
    <w:rsid w:val="00E51353"/>
    <w:rsid w:val="00E514E7"/>
    <w:rsid w:val="00E5194E"/>
    <w:rsid w:val="00E51A40"/>
    <w:rsid w:val="00E533DE"/>
    <w:rsid w:val="00E5382C"/>
    <w:rsid w:val="00E538DA"/>
    <w:rsid w:val="00E538FF"/>
    <w:rsid w:val="00E53C24"/>
    <w:rsid w:val="00E53E57"/>
    <w:rsid w:val="00E54152"/>
    <w:rsid w:val="00E54A59"/>
    <w:rsid w:val="00E55170"/>
    <w:rsid w:val="00E5526A"/>
    <w:rsid w:val="00E5557A"/>
    <w:rsid w:val="00E557DD"/>
    <w:rsid w:val="00E55886"/>
    <w:rsid w:val="00E55C61"/>
    <w:rsid w:val="00E56219"/>
    <w:rsid w:val="00E562FB"/>
    <w:rsid w:val="00E56457"/>
    <w:rsid w:val="00E573C4"/>
    <w:rsid w:val="00E57950"/>
    <w:rsid w:val="00E60266"/>
    <w:rsid w:val="00E604B0"/>
    <w:rsid w:val="00E604FC"/>
    <w:rsid w:val="00E60CD4"/>
    <w:rsid w:val="00E6135F"/>
    <w:rsid w:val="00E615B1"/>
    <w:rsid w:val="00E61B6E"/>
    <w:rsid w:val="00E6203D"/>
    <w:rsid w:val="00E62790"/>
    <w:rsid w:val="00E627E2"/>
    <w:rsid w:val="00E62F20"/>
    <w:rsid w:val="00E6345E"/>
    <w:rsid w:val="00E635B2"/>
    <w:rsid w:val="00E63626"/>
    <w:rsid w:val="00E63C86"/>
    <w:rsid w:val="00E641B6"/>
    <w:rsid w:val="00E64596"/>
    <w:rsid w:val="00E64708"/>
    <w:rsid w:val="00E6481E"/>
    <w:rsid w:val="00E64F76"/>
    <w:rsid w:val="00E6503A"/>
    <w:rsid w:val="00E652A6"/>
    <w:rsid w:val="00E654F0"/>
    <w:rsid w:val="00E657CF"/>
    <w:rsid w:val="00E65978"/>
    <w:rsid w:val="00E65C3F"/>
    <w:rsid w:val="00E660EB"/>
    <w:rsid w:val="00E663C6"/>
    <w:rsid w:val="00E66425"/>
    <w:rsid w:val="00E665A6"/>
    <w:rsid w:val="00E665CE"/>
    <w:rsid w:val="00E668F2"/>
    <w:rsid w:val="00E675B7"/>
    <w:rsid w:val="00E70311"/>
    <w:rsid w:val="00E70527"/>
    <w:rsid w:val="00E7056C"/>
    <w:rsid w:val="00E70BA1"/>
    <w:rsid w:val="00E70D70"/>
    <w:rsid w:val="00E70ECA"/>
    <w:rsid w:val="00E71B0C"/>
    <w:rsid w:val="00E71F78"/>
    <w:rsid w:val="00E72094"/>
    <w:rsid w:val="00E72418"/>
    <w:rsid w:val="00E7260C"/>
    <w:rsid w:val="00E72CEB"/>
    <w:rsid w:val="00E72FE0"/>
    <w:rsid w:val="00E73068"/>
    <w:rsid w:val="00E7342A"/>
    <w:rsid w:val="00E734A8"/>
    <w:rsid w:val="00E73F93"/>
    <w:rsid w:val="00E740F6"/>
    <w:rsid w:val="00E74EBF"/>
    <w:rsid w:val="00E752B0"/>
    <w:rsid w:val="00E75922"/>
    <w:rsid w:val="00E75971"/>
    <w:rsid w:val="00E75AAF"/>
    <w:rsid w:val="00E75E6D"/>
    <w:rsid w:val="00E761C0"/>
    <w:rsid w:val="00E76299"/>
    <w:rsid w:val="00E7696B"/>
    <w:rsid w:val="00E777E9"/>
    <w:rsid w:val="00E77C5A"/>
    <w:rsid w:val="00E77DA8"/>
    <w:rsid w:val="00E77E77"/>
    <w:rsid w:val="00E80034"/>
    <w:rsid w:val="00E800E6"/>
    <w:rsid w:val="00E8053E"/>
    <w:rsid w:val="00E81616"/>
    <w:rsid w:val="00E81628"/>
    <w:rsid w:val="00E81A32"/>
    <w:rsid w:val="00E8287F"/>
    <w:rsid w:val="00E82C0E"/>
    <w:rsid w:val="00E82D67"/>
    <w:rsid w:val="00E82F30"/>
    <w:rsid w:val="00E83299"/>
    <w:rsid w:val="00E83453"/>
    <w:rsid w:val="00E83626"/>
    <w:rsid w:val="00E83CA6"/>
    <w:rsid w:val="00E8410B"/>
    <w:rsid w:val="00E8420F"/>
    <w:rsid w:val="00E844F8"/>
    <w:rsid w:val="00E846ED"/>
    <w:rsid w:val="00E8499D"/>
    <w:rsid w:val="00E84AFF"/>
    <w:rsid w:val="00E84D71"/>
    <w:rsid w:val="00E85069"/>
    <w:rsid w:val="00E85EB4"/>
    <w:rsid w:val="00E865FF"/>
    <w:rsid w:val="00E866E3"/>
    <w:rsid w:val="00E86EF9"/>
    <w:rsid w:val="00E87061"/>
    <w:rsid w:val="00E879F0"/>
    <w:rsid w:val="00E908A2"/>
    <w:rsid w:val="00E90A18"/>
    <w:rsid w:val="00E91B1B"/>
    <w:rsid w:val="00E92B21"/>
    <w:rsid w:val="00E92B34"/>
    <w:rsid w:val="00E92DA0"/>
    <w:rsid w:val="00E934E0"/>
    <w:rsid w:val="00E936BD"/>
    <w:rsid w:val="00E938FE"/>
    <w:rsid w:val="00E94C33"/>
    <w:rsid w:val="00E94DF9"/>
    <w:rsid w:val="00E94EAD"/>
    <w:rsid w:val="00E9592E"/>
    <w:rsid w:val="00E95B95"/>
    <w:rsid w:val="00E96CA1"/>
    <w:rsid w:val="00E9786C"/>
    <w:rsid w:val="00E97AF1"/>
    <w:rsid w:val="00E97C4D"/>
    <w:rsid w:val="00EA0E13"/>
    <w:rsid w:val="00EA1E6B"/>
    <w:rsid w:val="00EA277F"/>
    <w:rsid w:val="00EA29A2"/>
    <w:rsid w:val="00EA2E0F"/>
    <w:rsid w:val="00EA2E94"/>
    <w:rsid w:val="00EA3029"/>
    <w:rsid w:val="00EA3374"/>
    <w:rsid w:val="00EA3830"/>
    <w:rsid w:val="00EA4BB3"/>
    <w:rsid w:val="00EA5FAD"/>
    <w:rsid w:val="00EA619C"/>
    <w:rsid w:val="00EA626C"/>
    <w:rsid w:val="00EA694A"/>
    <w:rsid w:val="00EA69E3"/>
    <w:rsid w:val="00EA6B97"/>
    <w:rsid w:val="00EA72BB"/>
    <w:rsid w:val="00EA75BF"/>
    <w:rsid w:val="00EA7E36"/>
    <w:rsid w:val="00EB0230"/>
    <w:rsid w:val="00EB0405"/>
    <w:rsid w:val="00EB0A8A"/>
    <w:rsid w:val="00EB0F12"/>
    <w:rsid w:val="00EB1273"/>
    <w:rsid w:val="00EB1935"/>
    <w:rsid w:val="00EB1D01"/>
    <w:rsid w:val="00EB1DDA"/>
    <w:rsid w:val="00EB2201"/>
    <w:rsid w:val="00EB294D"/>
    <w:rsid w:val="00EB4B84"/>
    <w:rsid w:val="00EB4F4A"/>
    <w:rsid w:val="00EB532F"/>
    <w:rsid w:val="00EB6033"/>
    <w:rsid w:val="00EB63CD"/>
    <w:rsid w:val="00EB64F8"/>
    <w:rsid w:val="00EB6749"/>
    <w:rsid w:val="00EB6C94"/>
    <w:rsid w:val="00EB6DCF"/>
    <w:rsid w:val="00EB77A5"/>
    <w:rsid w:val="00EB79F3"/>
    <w:rsid w:val="00EB7D43"/>
    <w:rsid w:val="00EC0098"/>
    <w:rsid w:val="00EC042A"/>
    <w:rsid w:val="00EC04AD"/>
    <w:rsid w:val="00EC0B43"/>
    <w:rsid w:val="00EC0EB4"/>
    <w:rsid w:val="00EC119B"/>
    <w:rsid w:val="00EC195C"/>
    <w:rsid w:val="00EC1CD0"/>
    <w:rsid w:val="00EC1FAE"/>
    <w:rsid w:val="00EC20DD"/>
    <w:rsid w:val="00EC2634"/>
    <w:rsid w:val="00EC2748"/>
    <w:rsid w:val="00EC30FC"/>
    <w:rsid w:val="00EC3A2D"/>
    <w:rsid w:val="00EC3CDA"/>
    <w:rsid w:val="00EC3EE6"/>
    <w:rsid w:val="00EC4418"/>
    <w:rsid w:val="00EC482E"/>
    <w:rsid w:val="00EC514A"/>
    <w:rsid w:val="00EC51CC"/>
    <w:rsid w:val="00EC53C5"/>
    <w:rsid w:val="00EC5F93"/>
    <w:rsid w:val="00EC619B"/>
    <w:rsid w:val="00EC6352"/>
    <w:rsid w:val="00EC69C6"/>
    <w:rsid w:val="00EC6F7E"/>
    <w:rsid w:val="00EC7167"/>
    <w:rsid w:val="00EC754D"/>
    <w:rsid w:val="00EC77BA"/>
    <w:rsid w:val="00ED0B82"/>
    <w:rsid w:val="00ED1247"/>
    <w:rsid w:val="00ED1E50"/>
    <w:rsid w:val="00ED24DD"/>
    <w:rsid w:val="00ED2A10"/>
    <w:rsid w:val="00ED2D8F"/>
    <w:rsid w:val="00ED3041"/>
    <w:rsid w:val="00ED487C"/>
    <w:rsid w:val="00ED4B17"/>
    <w:rsid w:val="00ED553A"/>
    <w:rsid w:val="00ED594A"/>
    <w:rsid w:val="00ED5EFA"/>
    <w:rsid w:val="00ED6AA2"/>
    <w:rsid w:val="00ED6F10"/>
    <w:rsid w:val="00ED751C"/>
    <w:rsid w:val="00ED7614"/>
    <w:rsid w:val="00ED7650"/>
    <w:rsid w:val="00ED7763"/>
    <w:rsid w:val="00ED7C22"/>
    <w:rsid w:val="00ED7CC5"/>
    <w:rsid w:val="00EE0880"/>
    <w:rsid w:val="00EE0CFA"/>
    <w:rsid w:val="00EE101B"/>
    <w:rsid w:val="00EE119F"/>
    <w:rsid w:val="00EE11F6"/>
    <w:rsid w:val="00EE12B7"/>
    <w:rsid w:val="00EE12FB"/>
    <w:rsid w:val="00EE186E"/>
    <w:rsid w:val="00EE18BC"/>
    <w:rsid w:val="00EE1DC6"/>
    <w:rsid w:val="00EE220E"/>
    <w:rsid w:val="00EE23EF"/>
    <w:rsid w:val="00EE27D8"/>
    <w:rsid w:val="00EE29A1"/>
    <w:rsid w:val="00EE30B1"/>
    <w:rsid w:val="00EE3E63"/>
    <w:rsid w:val="00EE4229"/>
    <w:rsid w:val="00EE42AE"/>
    <w:rsid w:val="00EE453A"/>
    <w:rsid w:val="00EE5562"/>
    <w:rsid w:val="00EE55D6"/>
    <w:rsid w:val="00EE55F4"/>
    <w:rsid w:val="00EE5AFF"/>
    <w:rsid w:val="00EE60B6"/>
    <w:rsid w:val="00EE60EE"/>
    <w:rsid w:val="00EE6A5D"/>
    <w:rsid w:val="00EE6A88"/>
    <w:rsid w:val="00EE6BAF"/>
    <w:rsid w:val="00EE6BF5"/>
    <w:rsid w:val="00EE72BE"/>
    <w:rsid w:val="00EE7459"/>
    <w:rsid w:val="00EE7A89"/>
    <w:rsid w:val="00EE7B9F"/>
    <w:rsid w:val="00EE7DF9"/>
    <w:rsid w:val="00EF01BC"/>
    <w:rsid w:val="00EF0727"/>
    <w:rsid w:val="00EF09A7"/>
    <w:rsid w:val="00EF0D11"/>
    <w:rsid w:val="00EF0EF7"/>
    <w:rsid w:val="00EF119E"/>
    <w:rsid w:val="00EF1209"/>
    <w:rsid w:val="00EF1246"/>
    <w:rsid w:val="00EF12AA"/>
    <w:rsid w:val="00EF1794"/>
    <w:rsid w:val="00EF1B3C"/>
    <w:rsid w:val="00EF1DA1"/>
    <w:rsid w:val="00EF1FDC"/>
    <w:rsid w:val="00EF2168"/>
    <w:rsid w:val="00EF21BC"/>
    <w:rsid w:val="00EF2405"/>
    <w:rsid w:val="00EF25B4"/>
    <w:rsid w:val="00EF274A"/>
    <w:rsid w:val="00EF285E"/>
    <w:rsid w:val="00EF28C2"/>
    <w:rsid w:val="00EF2EAF"/>
    <w:rsid w:val="00EF2FC9"/>
    <w:rsid w:val="00EF3393"/>
    <w:rsid w:val="00EF397F"/>
    <w:rsid w:val="00EF3EF8"/>
    <w:rsid w:val="00EF431F"/>
    <w:rsid w:val="00EF4A01"/>
    <w:rsid w:val="00EF51CB"/>
    <w:rsid w:val="00EF5622"/>
    <w:rsid w:val="00EF63DF"/>
    <w:rsid w:val="00EF6764"/>
    <w:rsid w:val="00EF6A3D"/>
    <w:rsid w:val="00EF713B"/>
    <w:rsid w:val="00EF7275"/>
    <w:rsid w:val="00F00452"/>
    <w:rsid w:val="00F0077E"/>
    <w:rsid w:val="00F00FEF"/>
    <w:rsid w:val="00F0119D"/>
    <w:rsid w:val="00F01387"/>
    <w:rsid w:val="00F0148D"/>
    <w:rsid w:val="00F01922"/>
    <w:rsid w:val="00F01D53"/>
    <w:rsid w:val="00F021B7"/>
    <w:rsid w:val="00F021C3"/>
    <w:rsid w:val="00F0396B"/>
    <w:rsid w:val="00F03A46"/>
    <w:rsid w:val="00F04332"/>
    <w:rsid w:val="00F044FA"/>
    <w:rsid w:val="00F04900"/>
    <w:rsid w:val="00F04B17"/>
    <w:rsid w:val="00F04CF8"/>
    <w:rsid w:val="00F059C3"/>
    <w:rsid w:val="00F05A3F"/>
    <w:rsid w:val="00F05E7A"/>
    <w:rsid w:val="00F06795"/>
    <w:rsid w:val="00F0688D"/>
    <w:rsid w:val="00F069F6"/>
    <w:rsid w:val="00F06A3E"/>
    <w:rsid w:val="00F06DC4"/>
    <w:rsid w:val="00F06FDD"/>
    <w:rsid w:val="00F07965"/>
    <w:rsid w:val="00F07CA3"/>
    <w:rsid w:val="00F07EB2"/>
    <w:rsid w:val="00F10A34"/>
    <w:rsid w:val="00F11203"/>
    <w:rsid w:val="00F1142D"/>
    <w:rsid w:val="00F11457"/>
    <w:rsid w:val="00F1155A"/>
    <w:rsid w:val="00F1156B"/>
    <w:rsid w:val="00F11609"/>
    <w:rsid w:val="00F11952"/>
    <w:rsid w:val="00F11961"/>
    <w:rsid w:val="00F1196D"/>
    <w:rsid w:val="00F11BF3"/>
    <w:rsid w:val="00F1225B"/>
    <w:rsid w:val="00F12E2E"/>
    <w:rsid w:val="00F13451"/>
    <w:rsid w:val="00F13A59"/>
    <w:rsid w:val="00F13C7C"/>
    <w:rsid w:val="00F13E01"/>
    <w:rsid w:val="00F144A0"/>
    <w:rsid w:val="00F14D4C"/>
    <w:rsid w:val="00F156B5"/>
    <w:rsid w:val="00F1628F"/>
    <w:rsid w:val="00F16CAD"/>
    <w:rsid w:val="00F170CC"/>
    <w:rsid w:val="00F178C2"/>
    <w:rsid w:val="00F1796D"/>
    <w:rsid w:val="00F17C15"/>
    <w:rsid w:val="00F17F1B"/>
    <w:rsid w:val="00F200E1"/>
    <w:rsid w:val="00F204F0"/>
    <w:rsid w:val="00F206E9"/>
    <w:rsid w:val="00F207A2"/>
    <w:rsid w:val="00F21E69"/>
    <w:rsid w:val="00F22125"/>
    <w:rsid w:val="00F222E3"/>
    <w:rsid w:val="00F22D60"/>
    <w:rsid w:val="00F244D1"/>
    <w:rsid w:val="00F244FA"/>
    <w:rsid w:val="00F24A65"/>
    <w:rsid w:val="00F24F2D"/>
    <w:rsid w:val="00F25663"/>
    <w:rsid w:val="00F2586F"/>
    <w:rsid w:val="00F25891"/>
    <w:rsid w:val="00F25DA1"/>
    <w:rsid w:val="00F260E4"/>
    <w:rsid w:val="00F260F6"/>
    <w:rsid w:val="00F267D1"/>
    <w:rsid w:val="00F26AC2"/>
    <w:rsid w:val="00F26F87"/>
    <w:rsid w:val="00F27049"/>
    <w:rsid w:val="00F27183"/>
    <w:rsid w:val="00F27408"/>
    <w:rsid w:val="00F2787D"/>
    <w:rsid w:val="00F27961"/>
    <w:rsid w:val="00F27BF7"/>
    <w:rsid w:val="00F27D75"/>
    <w:rsid w:val="00F30A72"/>
    <w:rsid w:val="00F30B44"/>
    <w:rsid w:val="00F31276"/>
    <w:rsid w:val="00F322BA"/>
    <w:rsid w:val="00F32705"/>
    <w:rsid w:val="00F32BAF"/>
    <w:rsid w:val="00F32DBE"/>
    <w:rsid w:val="00F3321E"/>
    <w:rsid w:val="00F33599"/>
    <w:rsid w:val="00F3385B"/>
    <w:rsid w:val="00F339BC"/>
    <w:rsid w:val="00F340C7"/>
    <w:rsid w:val="00F342B2"/>
    <w:rsid w:val="00F345C6"/>
    <w:rsid w:val="00F3471D"/>
    <w:rsid w:val="00F34751"/>
    <w:rsid w:val="00F34897"/>
    <w:rsid w:val="00F34A47"/>
    <w:rsid w:val="00F34BB8"/>
    <w:rsid w:val="00F34C5F"/>
    <w:rsid w:val="00F34D4D"/>
    <w:rsid w:val="00F351DD"/>
    <w:rsid w:val="00F353A7"/>
    <w:rsid w:val="00F35AC7"/>
    <w:rsid w:val="00F35DBE"/>
    <w:rsid w:val="00F35DE8"/>
    <w:rsid w:val="00F369FF"/>
    <w:rsid w:val="00F36B90"/>
    <w:rsid w:val="00F36F70"/>
    <w:rsid w:val="00F372CF"/>
    <w:rsid w:val="00F3754B"/>
    <w:rsid w:val="00F378DE"/>
    <w:rsid w:val="00F40173"/>
    <w:rsid w:val="00F4050F"/>
    <w:rsid w:val="00F4084C"/>
    <w:rsid w:val="00F40DC6"/>
    <w:rsid w:val="00F40E63"/>
    <w:rsid w:val="00F412E7"/>
    <w:rsid w:val="00F41C7A"/>
    <w:rsid w:val="00F41E81"/>
    <w:rsid w:val="00F41F0C"/>
    <w:rsid w:val="00F42092"/>
    <w:rsid w:val="00F4267C"/>
    <w:rsid w:val="00F42CC0"/>
    <w:rsid w:val="00F42DDE"/>
    <w:rsid w:val="00F43275"/>
    <w:rsid w:val="00F4327D"/>
    <w:rsid w:val="00F434EB"/>
    <w:rsid w:val="00F436B5"/>
    <w:rsid w:val="00F448AF"/>
    <w:rsid w:val="00F448C8"/>
    <w:rsid w:val="00F44C67"/>
    <w:rsid w:val="00F44DA7"/>
    <w:rsid w:val="00F454D3"/>
    <w:rsid w:val="00F45502"/>
    <w:rsid w:val="00F45718"/>
    <w:rsid w:val="00F45782"/>
    <w:rsid w:val="00F45B05"/>
    <w:rsid w:val="00F45CA4"/>
    <w:rsid w:val="00F45E8E"/>
    <w:rsid w:val="00F46373"/>
    <w:rsid w:val="00F463A7"/>
    <w:rsid w:val="00F4662F"/>
    <w:rsid w:val="00F46743"/>
    <w:rsid w:val="00F469F2"/>
    <w:rsid w:val="00F46E8C"/>
    <w:rsid w:val="00F4749D"/>
    <w:rsid w:val="00F47C43"/>
    <w:rsid w:val="00F47CFC"/>
    <w:rsid w:val="00F50242"/>
    <w:rsid w:val="00F50B7A"/>
    <w:rsid w:val="00F50E85"/>
    <w:rsid w:val="00F514E3"/>
    <w:rsid w:val="00F51529"/>
    <w:rsid w:val="00F5160C"/>
    <w:rsid w:val="00F516B3"/>
    <w:rsid w:val="00F51D73"/>
    <w:rsid w:val="00F51E67"/>
    <w:rsid w:val="00F51F39"/>
    <w:rsid w:val="00F52378"/>
    <w:rsid w:val="00F526DC"/>
    <w:rsid w:val="00F52AD5"/>
    <w:rsid w:val="00F52C56"/>
    <w:rsid w:val="00F52CBF"/>
    <w:rsid w:val="00F531AB"/>
    <w:rsid w:val="00F532C4"/>
    <w:rsid w:val="00F533A9"/>
    <w:rsid w:val="00F533EA"/>
    <w:rsid w:val="00F5368D"/>
    <w:rsid w:val="00F53799"/>
    <w:rsid w:val="00F53DAC"/>
    <w:rsid w:val="00F54737"/>
    <w:rsid w:val="00F54A2A"/>
    <w:rsid w:val="00F54C6D"/>
    <w:rsid w:val="00F54E77"/>
    <w:rsid w:val="00F553C8"/>
    <w:rsid w:val="00F55A46"/>
    <w:rsid w:val="00F55B50"/>
    <w:rsid w:val="00F56E45"/>
    <w:rsid w:val="00F5729C"/>
    <w:rsid w:val="00F57594"/>
    <w:rsid w:val="00F57866"/>
    <w:rsid w:val="00F60060"/>
    <w:rsid w:val="00F6011B"/>
    <w:rsid w:val="00F6050D"/>
    <w:rsid w:val="00F607E8"/>
    <w:rsid w:val="00F60E79"/>
    <w:rsid w:val="00F61025"/>
    <w:rsid w:val="00F6115E"/>
    <w:rsid w:val="00F6232E"/>
    <w:rsid w:val="00F6263A"/>
    <w:rsid w:val="00F629B4"/>
    <w:rsid w:val="00F629D7"/>
    <w:rsid w:val="00F62EA2"/>
    <w:rsid w:val="00F630F9"/>
    <w:rsid w:val="00F6367A"/>
    <w:rsid w:val="00F637AC"/>
    <w:rsid w:val="00F63B86"/>
    <w:rsid w:val="00F63BD7"/>
    <w:rsid w:val="00F63D50"/>
    <w:rsid w:val="00F6419B"/>
    <w:rsid w:val="00F648BE"/>
    <w:rsid w:val="00F64F9E"/>
    <w:rsid w:val="00F658F6"/>
    <w:rsid w:val="00F65D5E"/>
    <w:rsid w:val="00F65F9F"/>
    <w:rsid w:val="00F660DB"/>
    <w:rsid w:val="00F66215"/>
    <w:rsid w:val="00F66B34"/>
    <w:rsid w:val="00F66BD7"/>
    <w:rsid w:val="00F67113"/>
    <w:rsid w:val="00F6723E"/>
    <w:rsid w:val="00F67781"/>
    <w:rsid w:val="00F67967"/>
    <w:rsid w:val="00F6799F"/>
    <w:rsid w:val="00F7017C"/>
    <w:rsid w:val="00F702F2"/>
    <w:rsid w:val="00F70863"/>
    <w:rsid w:val="00F70A92"/>
    <w:rsid w:val="00F71966"/>
    <w:rsid w:val="00F71B2C"/>
    <w:rsid w:val="00F72CC4"/>
    <w:rsid w:val="00F72E9D"/>
    <w:rsid w:val="00F73107"/>
    <w:rsid w:val="00F73656"/>
    <w:rsid w:val="00F738D8"/>
    <w:rsid w:val="00F73CFB"/>
    <w:rsid w:val="00F73D47"/>
    <w:rsid w:val="00F74343"/>
    <w:rsid w:val="00F74692"/>
    <w:rsid w:val="00F74DA1"/>
    <w:rsid w:val="00F75078"/>
    <w:rsid w:val="00F756E2"/>
    <w:rsid w:val="00F75B30"/>
    <w:rsid w:val="00F75D68"/>
    <w:rsid w:val="00F75FA7"/>
    <w:rsid w:val="00F76678"/>
    <w:rsid w:val="00F768C8"/>
    <w:rsid w:val="00F76BCE"/>
    <w:rsid w:val="00F77107"/>
    <w:rsid w:val="00F7778A"/>
    <w:rsid w:val="00F77D10"/>
    <w:rsid w:val="00F77E0E"/>
    <w:rsid w:val="00F804DE"/>
    <w:rsid w:val="00F805F2"/>
    <w:rsid w:val="00F80B4C"/>
    <w:rsid w:val="00F8154F"/>
    <w:rsid w:val="00F81771"/>
    <w:rsid w:val="00F81DF5"/>
    <w:rsid w:val="00F81E4F"/>
    <w:rsid w:val="00F82123"/>
    <w:rsid w:val="00F82246"/>
    <w:rsid w:val="00F82B62"/>
    <w:rsid w:val="00F8350F"/>
    <w:rsid w:val="00F836D6"/>
    <w:rsid w:val="00F83797"/>
    <w:rsid w:val="00F83D9E"/>
    <w:rsid w:val="00F84168"/>
    <w:rsid w:val="00F8432B"/>
    <w:rsid w:val="00F848FB"/>
    <w:rsid w:val="00F84BB4"/>
    <w:rsid w:val="00F84D4B"/>
    <w:rsid w:val="00F84D5F"/>
    <w:rsid w:val="00F85C32"/>
    <w:rsid w:val="00F85F45"/>
    <w:rsid w:val="00F8605C"/>
    <w:rsid w:val="00F86172"/>
    <w:rsid w:val="00F86269"/>
    <w:rsid w:val="00F865A8"/>
    <w:rsid w:val="00F867EF"/>
    <w:rsid w:val="00F871AC"/>
    <w:rsid w:val="00F8726D"/>
    <w:rsid w:val="00F8727C"/>
    <w:rsid w:val="00F8753B"/>
    <w:rsid w:val="00F9024F"/>
    <w:rsid w:val="00F907DF"/>
    <w:rsid w:val="00F90E55"/>
    <w:rsid w:val="00F91068"/>
    <w:rsid w:val="00F91091"/>
    <w:rsid w:val="00F91648"/>
    <w:rsid w:val="00F9177B"/>
    <w:rsid w:val="00F91B8B"/>
    <w:rsid w:val="00F91E2F"/>
    <w:rsid w:val="00F92309"/>
    <w:rsid w:val="00F925F3"/>
    <w:rsid w:val="00F92813"/>
    <w:rsid w:val="00F93D33"/>
    <w:rsid w:val="00F93D87"/>
    <w:rsid w:val="00F9424D"/>
    <w:rsid w:val="00F943DB"/>
    <w:rsid w:val="00F9441E"/>
    <w:rsid w:val="00F94444"/>
    <w:rsid w:val="00F947BE"/>
    <w:rsid w:val="00F949C1"/>
    <w:rsid w:val="00F94E43"/>
    <w:rsid w:val="00F95C48"/>
    <w:rsid w:val="00F96607"/>
    <w:rsid w:val="00F9681C"/>
    <w:rsid w:val="00F96A78"/>
    <w:rsid w:val="00F96DDE"/>
    <w:rsid w:val="00F97406"/>
    <w:rsid w:val="00F97648"/>
    <w:rsid w:val="00F977BA"/>
    <w:rsid w:val="00FA0187"/>
    <w:rsid w:val="00FA029F"/>
    <w:rsid w:val="00FA06F6"/>
    <w:rsid w:val="00FA0A1A"/>
    <w:rsid w:val="00FA13FF"/>
    <w:rsid w:val="00FA1609"/>
    <w:rsid w:val="00FA17D5"/>
    <w:rsid w:val="00FA1A48"/>
    <w:rsid w:val="00FA1D05"/>
    <w:rsid w:val="00FA20E4"/>
    <w:rsid w:val="00FA2618"/>
    <w:rsid w:val="00FA3D24"/>
    <w:rsid w:val="00FA4003"/>
    <w:rsid w:val="00FA4008"/>
    <w:rsid w:val="00FA42CB"/>
    <w:rsid w:val="00FA43D6"/>
    <w:rsid w:val="00FA4436"/>
    <w:rsid w:val="00FA4929"/>
    <w:rsid w:val="00FA4A49"/>
    <w:rsid w:val="00FA4BAF"/>
    <w:rsid w:val="00FA5082"/>
    <w:rsid w:val="00FA51C8"/>
    <w:rsid w:val="00FA5B6B"/>
    <w:rsid w:val="00FA6CD8"/>
    <w:rsid w:val="00FA6F45"/>
    <w:rsid w:val="00FA7203"/>
    <w:rsid w:val="00FA74B3"/>
    <w:rsid w:val="00FA7689"/>
    <w:rsid w:val="00FA7CB6"/>
    <w:rsid w:val="00FB023D"/>
    <w:rsid w:val="00FB0310"/>
    <w:rsid w:val="00FB0889"/>
    <w:rsid w:val="00FB0894"/>
    <w:rsid w:val="00FB1105"/>
    <w:rsid w:val="00FB130A"/>
    <w:rsid w:val="00FB1CA9"/>
    <w:rsid w:val="00FB1D32"/>
    <w:rsid w:val="00FB21D8"/>
    <w:rsid w:val="00FB2392"/>
    <w:rsid w:val="00FB23EB"/>
    <w:rsid w:val="00FB2465"/>
    <w:rsid w:val="00FB27F7"/>
    <w:rsid w:val="00FB2F7A"/>
    <w:rsid w:val="00FB379C"/>
    <w:rsid w:val="00FB399E"/>
    <w:rsid w:val="00FB39E7"/>
    <w:rsid w:val="00FB3AB8"/>
    <w:rsid w:val="00FB3AF9"/>
    <w:rsid w:val="00FB3BA7"/>
    <w:rsid w:val="00FB3F2F"/>
    <w:rsid w:val="00FB44BB"/>
    <w:rsid w:val="00FB459B"/>
    <w:rsid w:val="00FB45E9"/>
    <w:rsid w:val="00FB4CB6"/>
    <w:rsid w:val="00FB5FC8"/>
    <w:rsid w:val="00FB6235"/>
    <w:rsid w:val="00FB63EC"/>
    <w:rsid w:val="00FB6A01"/>
    <w:rsid w:val="00FB6B80"/>
    <w:rsid w:val="00FB6F85"/>
    <w:rsid w:val="00FB731D"/>
    <w:rsid w:val="00FB73E7"/>
    <w:rsid w:val="00FB75D9"/>
    <w:rsid w:val="00FC0383"/>
    <w:rsid w:val="00FC06FE"/>
    <w:rsid w:val="00FC1AB2"/>
    <w:rsid w:val="00FC20B8"/>
    <w:rsid w:val="00FC22C6"/>
    <w:rsid w:val="00FC2415"/>
    <w:rsid w:val="00FC26F9"/>
    <w:rsid w:val="00FC2B8B"/>
    <w:rsid w:val="00FC33B5"/>
    <w:rsid w:val="00FC33D7"/>
    <w:rsid w:val="00FC3C60"/>
    <w:rsid w:val="00FC3C78"/>
    <w:rsid w:val="00FC473A"/>
    <w:rsid w:val="00FC4EF2"/>
    <w:rsid w:val="00FC52ED"/>
    <w:rsid w:val="00FC5396"/>
    <w:rsid w:val="00FC5476"/>
    <w:rsid w:val="00FC6371"/>
    <w:rsid w:val="00FC78F3"/>
    <w:rsid w:val="00FC790F"/>
    <w:rsid w:val="00FC7A7E"/>
    <w:rsid w:val="00FC7CA0"/>
    <w:rsid w:val="00FC7D70"/>
    <w:rsid w:val="00FD0820"/>
    <w:rsid w:val="00FD0D49"/>
    <w:rsid w:val="00FD10D5"/>
    <w:rsid w:val="00FD12EA"/>
    <w:rsid w:val="00FD15C4"/>
    <w:rsid w:val="00FD1A0D"/>
    <w:rsid w:val="00FD1CC2"/>
    <w:rsid w:val="00FD1DB7"/>
    <w:rsid w:val="00FD1DFF"/>
    <w:rsid w:val="00FD1ED5"/>
    <w:rsid w:val="00FD2139"/>
    <w:rsid w:val="00FD25CE"/>
    <w:rsid w:val="00FD2654"/>
    <w:rsid w:val="00FD2761"/>
    <w:rsid w:val="00FD2CB2"/>
    <w:rsid w:val="00FD3052"/>
    <w:rsid w:val="00FD30EA"/>
    <w:rsid w:val="00FD34F9"/>
    <w:rsid w:val="00FD36C1"/>
    <w:rsid w:val="00FD3954"/>
    <w:rsid w:val="00FD41F9"/>
    <w:rsid w:val="00FD439D"/>
    <w:rsid w:val="00FD4D27"/>
    <w:rsid w:val="00FD5115"/>
    <w:rsid w:val="00FD5853"/>
    <w:rsid w:val="00FD6113"/>
    <w:rsid w:val="00FD6134"/>
    <w:rsid w:val="00FD6234"/>
    <w:rsid w:val="00FD64BF"/>
    <w:rsid w:val="00FD65DF"/>
    <w:rsid w:val="00FD6BDF"/>
    <w:rsid w:val="00FD7589"/>
    <w:rsid w:val="00FE08D8"/>
    <w:rsid w:val="00FE130A"/>
    <w:rsid w:val="00FE152F"/>
    <w:rsid w:val="00FE1536"/>
    <w:rsid w:val="00FE20F8"/>
    <w:rsid w:val="00FE2EC4"/>
    <w:rsid w:val="00FE2F2F"/>
    <w:rsid w:val="00FE3395"/>
    <w:rsid w:val="00FE3406"/>
    <w:rsid w:val="00FE3C5C"/>
    <w:rsid w:val="00FE48F2"/>
    <w:rsid w:val="00FE4FF1"/>
    <w:rsid w:val="00FE5657"/>
    <w:rsid w:val="00FE5952"/>
    <w:rsid w:val="00FE5ABF"/>
    <w:rsid w:val="00FE5C6A"/>
    <w:rsid w:val="00FE5CE8"/>
    <w:rsid w:val="00FE5DAD"/>
    <w:rsid w:val="00FE5DB4"/>
    <w:rsid w:val="00FE6216"/>
    <w:rsid w:val="00FE637C"/>
    <w:rsid w:val="00FE6CC7"/>
    <w:rsid w:val="00FE6D67"/>
    <w:rsid w:val="00FE78C9"/>
    <w:rsid w:val="00FE79DF"/>
    <w:rsid w:val="00FE7A00"/>
    <w:rsid w:val="00FE7A8D"/>
    <w:rsid w:val="00FE7AC4"/>
    <w:rsid w:val="00FF0619"/>
    <w:rsid w:val="00FF06B9"/>
    <w:rsid w:val="00FF08A2"/>
    <w:rsid w:val="00FF0E3F"/>
    <w:rsid w:val="00FF142F"/>
    <w:rsid w:val="00FF1434"/>
    <w:rsid w:val="00FF188A"/>
    <w:rsid w:val="00FF1D93"/>
    <w:rsid w:val="00FF1EC5"/>
    <w:rsid w:val="00FF253B"/>
    <w:rsid w:val="00FF32BF"/>
    <w:rsid w:val="00FF3B2A"/>
    <w:rsid w:val="00FF3EAB"/>
    <w:rsid w:val="00FF3FC9"/>
    <w:rsid w:val="00FF435E"/>
    <w:rsid w:val="00FF4B2B"/>
    <w:rsid w:val="00FF4EC5"/>
    <w:rsid w:val="00FF5443"/>
    <w:rsid w:val="00FF57E7"/>
    <w:rsid w:val="00FF599F"/>
    <w:rsid w:val="00FF5CBC"/>
    <w:rsid w:val="00FF5DC3"/>
    <w:rsid w:val="00FF5F76"/>
    <w:rsid w:val="00FF64E4"/>
    <w:rsid w:val="00FF6692"/>
    <w:rsid w:val="00FF67DE"/>
    <w:rsid w:val="00FF6E27"/>
    <w:rsid w:val="00FF743B"/>
    <w:rsid w:val="00FF787A"/>
    <w:rsid w:val="01725612"/>
    <w:rsid w:val="01742064"/>
    <w:rsid w:val="029769C4"/>
    <w:rsid w:val="02C25056"/>
    <w:rsid w:val="02C7249B"/>
    <w:rsid w:val="02F87E40"/>
    <w:rsid w:val="03323A84"/>
    <w:rsid w:val="03347162"/>
    <w:rsid w:val="033E31DF"/>
    <w:rsid w:val="03992BEF"/>
    <w:rsid w:val="03B01115"/>
    <w:rsid w:val="03C77469"/>
    <w:rsid w:val="0479705A"/>
    <w:rsid w:val="048C6CF4"/>
    <w:rsid w:val="04B43C8E"/>
    <w:rsid w:val="054B684E"/>
    <w:rsid w:val="057151F1"/>
    <w:rsid w:val="05B03FB5"/>
    <w:rsid w:val="05B326F9"/>
    <w:rsid w:val="062E738A"/>
    <w:rsid w:val="065615D3"/>
    <w:rsid w:val="06897AD3"/>
    <w:rsid w:val="06D43A04"/>
    <w:rsid w:val="06DC4834"/>
    <w:rsid w:val="075B4905"/>
    <w:rsid w:val="07870BBD"/>
    <w:rsid w:val="07A342B9"/>
    <w:rsid w:val="07A3445C"/>
    <w:rsid w:val="07CA67B1"/>
    <w:rsid w:val="07F85383"/>
    <w:rsid w:val="086072F2"/>
    <w:rsid w:val="08763B66"/>
    <w:rsid w:val="08F91E26"/>
    <w:rsid w:val="09010074"/>
    <w:rsid w:val="09DD6193"/>
    <w:rsid w:val="09DE0CCD"/>
    <w:rsid w:val="0A4C13CD"/>
    <w:rsid w:val="0A5F1533"/>
    <w:rsid w:val="0A876C8F"/>
    <w:rsid w:val="0AB84795"/>
    <w:rsid w:val="0AC450F8"/>
    <w:rsid w:val="0ADB60D1"/>
    <w:rsid w:val="0ADD31CC"/>
    <w:rsid w:val="0B0618C6"/>
    <w:rsid w:val="0B82212E"/>
    <w:rsid w:val="0BA82B2D"/>
    <w:rsid w:val="0BEC1E2B"/>
    <w:rsid w:val="0C02706F"/>
    <w:rsid w:val="0C2078FA"/>
    <w:rsid w:val="0C2A297E"/>
    <w:rsid w:val="0C444ED1"/>
    <w:rsid w:val="0C9778E4"/>
    <w:rsid w:val="0CA5355B"/>
    <w:rsid w:val="0CEF0E6E"/>
    <w:rsid w:val="0CFC1232"/>
    <w:rsid w:val="0D155F14"/>
    <w:rsid w:val="0D394A31"/>
    <w:rsid w:val="0D443755"/>
    <w:rsid w:val="0DBC6970"/>
    <w:rsid w:val="0DC52F2A"/>
    <w:rsid w:val="0E230A5D"/>
    <w:rsid w:val="0E252908"/>
    <w:rsid w:val="0E5F7E29"/>
    <w:rsid w:val="0E8029FA"/>
    <w:rsid w:val="0E955DF0"/>
    <w:rsid w:val="0EE10C3F"/>
    <w:rsid w:val="0EF37D62"/>
    <w:rsid w:val="0F2517DF"/>
    <w:rsid w:val="0F3C4187"/>
    <w:rsid w:val="0F4C60C7"/>
    <w:rsid w:val="0F5C28E1"/>
    <w:rsid w:val="0F92572D"/>
    <w:rsid w:val="0FA91EA9"/>
    <w:rsid w:val="0FC82418"/>
    <w:rsid w:val="0FD16775"/>
    <w:rsid w:val="102A20C3"/>
    <w:rsid w:val="108A754A"/>
    <w:rsid w:val="112C57FD"/>
    <w:rsid w:val="116D0CC3"/>
    <w:rsid w:val="119F3BAD"/>
    <w:rsid w:val="11D96034"/>
    <w:rsid w:val="121B1E6B"/>
    <w:rsid w:val="12204F9B"/>
    <w:rsid w:val="126072C9"/>
    <w:rsid w:val="12607DB5"/>
    <w:rsid w:val="1267777D"/>
    <w:rsid w:val="128A0CA7"/>
    <w:rsid w:val="12C3122F"/>
    <w:rsid w:val="12CD54D9"/>
    <w:rsid w:val="12FB0394"/>
    <w:rsid w:val="130D6B71"/>
    <w:rsid w:val="13651967"/>
    <w:rsid w:val="13C575C9"/>
    <w:rsid w:val="13E64F49"/>
    <w:rsid w:val="1436465A"/>
    <w:rsid w:val="143D524C"/>
    <w:rsid w:val="14BA53DD"/>
    <w:rsid w:val="15177A2B"/>
    <w:rsid w:val="15180C6E"/>
    <w:rsid w:val="152B775C"/>
    <w:rsid w:val="153525F6"/>
    <w:rsid w:val="15651115"/>
    <w:rsid w:val="156A75E6"/>
    <w:rsid w:val="158F5961"/>
    <w:rsid w:val="159D0BC4"/>
    <w:rsid w:val="15F02660"/>
    <w:rsid w:val="161A50FB"/>
    <w:rsid w:val="163D07EB"/>
    <w:rsid w:val="16425C74"/>
    <w:rsid w:val="164A45EB"/>
    <w:rsid w:val="16771A41"/>
    <w:rsid w:val="167A5E73"/>
    <w:rsid w:val="16CB313E"/>
    <w:rsid w:val="17080F5D"/>
    <w:rsid w:val="172B584F"/>
    <w:rsid w:val="17394A93"/>
    <w:rsid w:val="174541A0"/>
    <w:rsid w:val="175046E5"/>
    <w:rsid w:val="1765055E"/>
    <w:rsid w:val="17856128"/>
    <w:rsid w:val="18214258"/>
    <w:rsid w:val="18267501"/>
    <w:rsid w:val="182C4FBA"/>
    <w:rsid w:val="1832036C"/>
    <w:rsid w:val="1834067E"/>
    <w:rsid w:val="183E343B"/>
    <w:rsid w:val="191639B1"/>
    <w:rsid w:val="191C68BE"/>
    <w:rsid w:val="193368D7"/>
    <w:rsid w:val="196036BB"/>
    <w:rsid w:val="1A003A80"/>
    <w:rsid w:val="1A9D5867"/>
    <w:rsid w:val="1AB739C7"/>
    <w:rsid w:val="1B007CB9"/>
    <w:rsid w:val="1B1B52C0"/>
    <w:rsid w:val="1BC914BF"/>
    <w:rsid w:val="1C736570"/>
    <w:rsid w:val="1C7607EA"/>
    <w:rsid w:val="1C8E3174"/>
    <w:rsid w:val="1CDB7377"/>
    <w:rsid w:val="1CDC55F2"/>
    <w:rsid w:val="1D100687"/>
    <w:rsid w:val="1D570709"/>
    <w:rsid w:val="1D9B14B7"/>
    <w:rsid w:val="1DA71689"/>
    <w:rsid w:val="1E0153CC"/>
    <w:rsid w:val="1E2800C8"/>
    <w:rsid w:val="1E6901BC"/>
    <w:rsid w:val="1EC55DE9"/>
    <w:rsid w:val="1F155E16"/>
    <w:rsid w:val="1F3C7D64"/>
    <w:rsid w:val="1F4314D7"/>
    <w:rsid w:val="1F7A160D"/>
    <w:rsid w:val="1F9D7927"/>
    <w:rsid w:val="1FEB7AC6"/>
    <w:rsid w:val="1FF73556"/>
    <w:rsid w:val="20D33CE8"/>
    <w:rsid w:val="20E41156"/>
    <w:rsid w:val="212B461A"/>
    <w:rsid w:val="21447E05"/>
    <w:rsid w:val="217C669C"/>
    <w:rsid w:val="217C6982"/>
    <w:rsid w:val="21807CBA"/>
    <w:rsid w:val="219168D0"/>
    <w:rsid w:val="21C9388D"/>
    <w:rsid w:val="222824D8"/>
    <w:rsid w:val="223A7FDD"/>
    <w:rsid w:val="226B4392"/>
    <w:rsid w:val="22A013BF"/>
    <w:rsid w:val="22B02AA9"/>
    <w:rsid w:val="23173337"/>
    <w:rsid w:val="23966011"/>
    <w:rsid w:val="23A23B14"/>
    <w:rsid w:val="23BB510D"/>
    <w:rsid w:val="23BF732C"/>
    <w:rsid w:val="240F76D6"/>
    <w:rsid w:val="241A6910"/>
    <w:rsid w:val="2459341C"/>
    <w:rsid w:val="248E558C"/>
    <w:rsid w:val="252D3095"/>
    <w:rsid w:val="253378F1"/>
    <w:rsid w:val="25376B25"/>
    <w:rsid w:val="253C6B35"/>
    <w:rsid w:val="25456B0E"/>
    <w:rsid w:val="254D4CB2"/>
    <w:rsid w:val="25945340"/>
    <w:rsid w:val="259C7EF1"/>
    <w:rsid w:val="25AF49DD"/>
    <w:rsid w:val="25B56452"/>
    <w:rsid w:val="25E41DB8"/>
    <w:rsid w:val="265052BF"/>
    <w:rsid w:val="266967E6"/>
    <w:rsid w:val="26897EFB"/>
    <w:rsid w:val="269C59D2"/>
    <w:rsid w:val="269C615C"/>
    <w:rsid w:val="26CD452A"/>
    <w:rsid w:val="26DB6DE1"/>
    <w:rsid w:val="27381996"/>
    <w:rsid w:val="27435C40"/>
    <w:rsid w:val="274C4021"/>
    <w:rsid w:val="27603610"/>
    <w:rsid w:val="276B5EAC"/>
    <w:rsid w:val="27D928D2"/>
    <w:rsid w:val="27EC6777"/>
    <w:rsid w:val="27FA4436"/>
    <w:rsid w:val="280D0FF5"/>
    <w:rsid w:val="283B4785"/>
    <w:rsid w:val="289A1B39"/>
    <w:rsid w:val="28AB067B"/>
    <w:rsid w:val="28D30C81"/>
    <w:rsid w:val="28D94058"/>
    <w:rsid w:val="28F33E43"/>
    <w:rsid w:val="29A834D8"/>
    <w:rsid w:val="29CD539D"/>
    <w:rsid w:val="29FD7897"/>
    <w:rsid w:val="2A4F082F"/>
    <w:rsid w:val="2A6B3E31"/>
    <w:rsid w:val="2ACE383F"/>
    <w:rsid w:val="2B2630BA"/>
    <w:rsid w:val="2B353C34"/>
    <w:rsid w:val="2B4852FA"/>
    <w:rsid w:val="2B622342"/>
    <w:rsid w:val="2BC85A29"/>
    <w:rsid w:val="2BE931EC"/>
    <w:rsid w:val="2C6B109C"/>
    <w:rsid w:val="2CD51B69"/>
    <w:rsid w:val="2D1A23E3"/>
    <w:rsid w:val="2D460BD3"/>
    <w:rsid w:val="2D696073"/>
    <w:rsid w:val="2DBF32DE"/>
    <w:rsid w:val="2DEE1504"/>
    <w:rsid w:val="2E1C16DC"/>
    <w:rsid w:val="2E677E75"/>
    <w:rsid w:val="2F0E649B"/>
    <w:rsid w:val="2F2A07A1"/>
    <w:rsid w:val="2F36257B"/>
    <w:rsid w:val="2F4E0EFA"/>
    <w:rsid w:val="2F6907F7"/>
    <w:rsid w:val="2F6E4F55"/>
    <w:rsid w:val="2FD86D06"/>
    <w:rsid w:val="30013A71"/>
    <w:rsid w:val="301C6F4A"/>
    <w:rsid w:val="30842C2D"/>
    <w:rsid w:val="30CC5D55"/>
    <w:rsid w:val="30DC3ECC"/>
    <w:rsid w:val="30FE1808"/>
    <w:rsid w:val="3126150B"/>
    <w:rsid w:val="315216FF"/>
    <w:rsid w:val="318D7772"/>
    <w:rsid w:val="31C529A6"/>
    <w:rsid w:val="31FF680E"/>
    <w:rsid w:val="32245C77"/>
    <w:rsid w:val="32284568"/>
    <w:rsid w:val="32C63DBC"/>
    <w:rsid w:val="32DF69E6"/>
    <w:rsid w:val="32E06810"/>
    <w:rsid w:val="33962968"/>
    <w:rsid w:val="340F3211"/>
    <w:rsid w:val="34363CF3"/>
    <w:rsid w:val="343B13F1"/>
    <w:rsid w:val="34BF25CF"/>
    <w:rsid w:val="34E05983"/>
    <w:rsid w:val="350B1021"/>
    <w:rsid w:val="354944EB"/>
    <w:rsid w:val="35775044"/>
    <w:rsid w:val="359850FE"/>
    <w:rsid w:val="35B874C1"/>
    <w:rsid w:val="35DC38EA"/>
    <w:rsid w:val="36114829"/>
    <w:rsid w:val="367174B3"/>
    <w:rsid w:val="3706008D"/>
    <w:rsid w:val="370A7D0A"/>
    <w:rsid w:val="370F7BB7"/>
    <w:rsid w:val="37221027"/>
    <w:rsid w:val="37B07E4A"/>
    <w:rsid w:val="37F76203"/>
    <w:rsid w:val="384405CD"/>
    <w:rsid w:val="388F478A"/>
    <w:rsid w:val="38AC41A1"/>
    <w:rsid w:val="3968104D"/>
    <w:rsid w:val="39827451"/>
    <w:rsid w:val="3A624AC7"/>
    <w:rsid w:val="3A6252ED"/>
    <w:rsid w:val="3A6743D5"/>
    <w:rsid w:val="3A8B3AD6"/>
    <w:rsid w:val="3A946651"/>
    <w:rsid w:val="3AA73D72"/>
    <w:rsid w:val="3AB105C6"/>
    <w:rsid w:val="3BCE1A94"/>
    <w:rsid w:val="3BD05C74"/>
    <w:rsid w:val="3BDB4456"/>
    <w:rsid w:val="3BDF2571"/>
    <w:rsid w:val="3BFC63B0"/>
    <w:rsid w:val="3C3652BD"/>
    <w:rsid w:val="3C581BEE"/>
    <w:rsid w:val="3CE27E4C"/>
    <w:rsid w:val="3D4B71FF"/>
    <w:rsid w:val="3DF5236F"/>
    <w:rsid w:val="3E1B7F41"/>
    <w:rsid w:val="3E1D54E3"/>
    <w:rsid w:val="3E4A5087"/>
    <w:rsid w:val="3E7E7A35"/>
    <w:rsid w:val="3ED30A28"/>
    <w:rsid w:val="3EDE7F04"/>
    <w:rsid w:val="3F3C09BA"/>
    <w:rsid w:val="3F573DD4"/>
    <w:rsid w:val="3F9D4209"/>
    <w:rsid w:val="40421C98"/>
    <w:rsid w:val="404F4C03"/>
    <w:rsid w:val="405F126B"/>
    <w:rsid w:val="407D1A84"/>
    <w:rsid w:val="40AF3DB2"/>
    <w:rsid w:val="40D81C3B"/>
    <w:rsid w:val="40DA440E"/>
    <w:rsid w:val="40F85B58"/>
    <w:rsid w:val="40F86036"/>
    <w:rsid w:val="41033CCE"/>
    <w:rsid w:val="414D4CDD"/>
    <w:rsid w:val="41753527"/>
    <w:rsid w:val="41CC6B4A"/>
    <w:rsid w:val="41E97038"/>
    <w:rsid w:val="41F20D00"/>
    <w:rsid w:val="41F97CA6"/>
    <w:rsid w:val="42066516"/>
    <w:rsid w:val="42255E9E"/>
    <w:rsid w:val="4266327A"/>
    <w:rsid w:val="4266664B"/>
    <w:rsid w:val="42BD0716"/>
    <w:rsid w:val="42CB49AF"/>
    <w:rsid w:val="4304716E"/>
    <w:rsid w:val="430714BA"/>
    <w:rsid w:val="432D5FD6"/>
    <w:rsid w:val="436635AE"/>
    <w:rsid w:val="43761B4A"/>
    <w:rsid w:val="44297E86"/>
    <w:rsid w:val="444248AC"/>
    <w:rsid w:val="44B57022"/>
    <w:rsid w:val="45325143"/>
    <w:rsid w:val="45465B61"/>
    <w:rsid w:val="4579655F"/>
    <w:rsid w:val="45B853FA"/>
    <w:rsid w:val="45C24528"/>
    <w:rsid w:val="45FD1AA7"/>
    <w:rsid w:val="461D1099"/>
    <w:rsid w:val="462329C1"/>
    <w:rsid w:val="464A017C"/>
    <w:rsid w:val="4654040F"/>
    <w:rsid w:val="46554DD4"/>
    <w:rsid w:val="46694821"/>
    <w:rsid w:val="46817FD8"/>
    <w:rsid w:val="46AB072B"/>
    <w:rsid w:val="46B7331D"/>
    <w:rsid w:val="46F357FF"/>
    <w:rsid w:val="46FA4A1D"/>
    <w:rsid w:val="46FB1E57"/>
    <w:rsid w:val="473B7428"/>
    <w:rsid w:val="47A510F6"/>
    <w:rsid w:val="47B430D4"/>
    <w:rsid w:val="47CE5781"/>
    <w:rsid w:val="47E07C2F"/>
    <w:rsid w:val="47FB6C7B"/>
    <w:rsid w:val="4822145E"/>
    <w:rsid w:val="48544EE7"/>
    <w:rsid w:val="488A567E"/>
    <w:rsid w:val="48B46209"/>
    <w:rsid w:val="48C258F5"/>
    <w:rsid w:val="491E557C"/>
    <w:rsid w:val="49613A87"/>
    <w:rsid w:val="49745D3B"/>
    <w:rsid w:val="49982A21"/>
    <w:rsid w:val="4A2F5B88"/>
    <w:rsid w:val="4A62096E"/>
    <w:rsid w:val="4A7A5F92"/>
    <w:rsid w:val="4AAC561D"/>
    <w:rsid w:val="4B361BC7"/>
    <w:rsid w:val="4B667FF2"/>
    <w:rsid w:val="4BA40F8D"/>
    <w:rsid w:val="4BAF4A48"/>
    <w:rsid w:val="4BC95619"/>
    <w:rsid w:val="4BEC3B3E"/>
    <w:rsid w:val="4BF36F32"/>
    <w:rsid w:val="4C66053D"/>
    <w:rsid w:val="4C7D49C5"/>
    <w:rsid w:val="4C7E33D7"/>
    <w:rsid w:val="4D03486F"/>
    <w:rsid w:val="4D217F46"/>
    <w:rsid w:val="4D2A2348"/>
    <w:rsid w:val="4D476B07"/>
    <w:rsid w:val="4D74532E"/>
    <w:rsid w:val="4E475753"/>
    <w:rsid w:val="4E4F6B09"/>
    <w:rsid w:val="4E575D00"/>
    <w:rsid w:val="4E8741C9"/>
    <w:rsid w:val="4E9C52F1"/>
    <w:rsid w:val="4EC247F4"/>
    <w:rsid w:val="4EDB44E4"/>
    <w:rsid w:val="4F023F38"/>
    <w:rsid w:val="4F0426D8"/>
    <w:rsid w:val="4F0A1FBA"/>
    <w:rsid w:val="4F6828F5"/>
    <w:rsid w:val="4FA45EEF"/>
    <w:rsid w:val="4FBE4E6F"/>
    <w:rsid w:val="504E3BFF"/>
    <w:rsid w:val="50571919"/>
    <w:rsid w:val="5078714D"/>
    <w:rsid w:val="50D814C2"/>
    <w:rsid w:val="50F27718"/>
    <w:rsid w:val="51550E8A"/>
    <w:rsid w:val="515B67C6"/>
    <w:rsid w:val="5192429F"/>
    <w:rsid w:val="51A63F5A"/>
    <w:rsid w:val="51BB1D8F"/>
    <w:rsid w:val="51DD75B3"/>
    <w:rsid w:val="51E31457"/>
    <w:rsid w:val="52061F38"/>
    <w:rsid w:val="521B2FFA"/>
    <w:rsid w:val="521C4A36"/>
    <w:rsid w:val="522D4713"/>
    <w:rsid w:val="52445F3B"/>
    <w:rsid w:val="526C5ED6"/>
    <w:rsid w:val="52A54C0F"/>
    <w:rsid w:val="52AF6BB7"/>
    <w:rsid w:val="531A72E6"/>
    <w:rsid w:val="533479AA"/>
    <w:rsid w:val="53434034"/>
    <w:rsid w:val="53B17156"/>
    <w:rsid w:val="53C842A7"/>
    <w:rsid w:val="53C94491"/>
    <w:rsid w:val="53F720C1"/>
    <w:rsid w:val="541500F6"/>
    <w:rsid w:val="542F20FC"/>
    <w:rsid w:val="545E02BE"/>
    <w:rsid w:val="54871FC5"/>
    <w:rsid w:val="54B653BA"/>
    <w:rsid w:val="54EF7B53"/>
    <w:rsid w:val="54F22078"/>
    <w:rsid w:val="551D3B5B"/>
    <w:rsid w:val="55215FA3"/>
    <w:rsid w:val="55C80BF3"/>
    <w:rsid w:val="55EB2F90"/>
    <w:rsid w:val="56036280"/>
    <w:rsid w:val="56666A91"/>
    <w:rsid w:val="57513E0B"/>
    <w:rsid w:val="576B5EE2"/>
    <w:rsid w:val="5782598B"/>
    <w:rsid w:val="57ED10B1"/>
    <w:rsid w:val="58067AE9"/>
    <w:rsid w:val="582D158D"/>
    <w:rsid w:val="585932AB"/>
    <w:rsid w:val="587C06BA"/>
    <w:rsid w:val="58AC6ACE"/>
    <w:rsid w:val="58B029E3"/>
    <w:rsid w:val="58FA5FA5"/>
    <w:rsid w:val="59056E2D"/>
    <w:rsid w:val="59694A13"/>
    <w:rsid w:val="59776AA5"/>
    <w:rsid w:val="59AE399F"/>
    <w:rsid w:val="59C4199A"/>
    <w:rsid w:val="5A0C6BED"/>
    <w:rsid w:val="5A2D2356"/>
    <w:rsid w:val="5A322653"/>
    <w:rsid w:val="5A7021BC"/>
    <w:rsid w:val="5AB42119"/>
    <w:rsid w:val="5B590061"/>
    <w:rsid w:val="5B994A52"/>
    <w:rsid w:val="5BF42C34"/>
    <w:rsid w:val="5C1119D9"/>
    <w:rsid w:val="5C5974B4"/>
    <w:rsid w:val="5C9A14CA"/>
    <w:rsid w:val="5CB771F8"/>
    <w:rsid w:val="5CBB3A32"/>
    <w:rsid w:val="5D163948"/>
    <w:rsid w:val="5D324561"/>
    <w:rsid w:val="5D6624BB"/>
    <w:rsid w:val="5DC97A55"/>
    <w:rsid w:val="5E384F07"/>
    <w:rsid w:val="5EAB61DA"/>
    <w:rsid w:val="5EDD4BD1"/>
    <w:rsid w:val="5EEF6498"/>
    <w:rsid w:val="5F1176F4"/>
    <w:rsid w:val="5F7E33EA"/>
    <w:rsid w:val="5F8F633B"/>
    <w:rsid w:val="604047E3"/>
    <w:rsid w:val="60812D5C"/>
    <w:rsid w:val="60AA2373"/>
    <w:rsid w:val="610674BD"/>
    <w:rsid w:val="61C10CB2"/>
    <w:rsid w:val="61F56CAF"/>
    <w:rsid w:val="620F15D7"/>
    <w:rsid w:val="623810A7"/>
    <w:rsid w:val="627607D6"/>
    <w:rsid w:val="628B7951"/>
    <w:rsid w:val="62A02816"/>
    <w:rsid w:val="62BE3F48"/>
    <w:rsid w:val="62CD0252"/>
    <w:rsid w:val="632003CC"/>
    <w:rsid w:val="632239F9"/>
    <w:rsid w:val="634C7046"/>
    <w:rsid w:val="63513FD3"/>
    <w:rsid w:val="63871971"/>
    <w:rsid w:val="63C12AD2"/>
    <w:rsid w:val="63C605F8"/>
    <w:rsid w:val="63C907DC"/>
    <w:rsid w:val="63D351DE"/>
    <w:rsid w:val="63DF6ACE"/>
    <w:rsid w:val="63E154F9"/>
    <w:rsid w:val="63FB7516"/>
    <w:rsid w:val="640B767D"/>
    <w:rsid w:val="64155D7A"/>
    <w:rsid w:val="64C21E66"/>
    <w:rsid w:val="65061B6E"/>
    <w:rsid w:val="65522492"/>
    <w:rsid w:val="658839A4"/>
    <w:rsid w:val="65C01E22"/>
    <w:rsid w:val="66021819"/>
    <w:rsid w:val="66225DEB"/>
    <w:rsid w:val="66947C31"/>
    <w:rsid w:val="66B0161C"/>
    <w:rsid w:val="67035776"/>
    <w:rsid w:val="6704365B"/>
    <w:rsid w:val="671A5A3F"/>
    <w:rsid w:val="675C2E08"/>
    <w:rsid w:val="678D2C6E"/>
    <w:rsid w:val="67942CFB"/>
    <w:rsid w:val="679C02F0"/>
    <w:rsid w:val="682C7517"/>
    <w:rsid w:val="68487B96"/>
    <w:rsid w:val="68944416"/>
    <w:rsid w:val="68AD6F97"/>
    <w:rsid w:val="68FB6AE5"/>
    <w:rsid w:val="69055919"/>
    <w:rsid w:val="693774E6"/>
    <w:rsid w:val="69562782"/>
    <w:rsid w:val="699E7029"/>
    <w:rsid w:val="6A2309A2"/>
    <w:rsid w:val="6AAE7C45"/>
    <w:rsid w:val="6ABE30A0"/>
    <w:rsid w:val="6B0215E2"/>
    <w:rsid w:val="6B4004BF"/>
    <w:rsid w:val="6B7922CD"/>
    <w:rsid w:val="6B852470"/>
    <w:rsid w:val="6B892521"/>
    <w:rsid w:val="6BA45AE9"/>
    <w:rsid w:val="6C552DAD"/>
    <w:rsid w:val="6C9D5731"/>
    <w:rsid w:val="6CB91623"/>
    <w:rsid w:val="6CC72979"/>
    <w:rsid w:val="6CFF5EBF"/>
    <w:rsid w:val="6D20363E"/>
    <w:rsid w:val="6D492957"/>
    <w:rsid w:val="6D630048"/>
    <w:rsid w:val="6D941F20"/>
    <w:rsid w:val="6DB67C14"/>
    <w:rsid w:val="6DBB3271"/>
    <w:rsid w:val="6E8F1C69"/>
    <w:rsid w:val="6EAF7585"/>
    <w:rsid w:val="6EB37336"/>
    <w:rsid w:val="6EB9747A"/>
    <w:rsid w:val="6F0C28A3"/>
    <w:rsid w:val="6F1C05A3"/>
    <w:rsid w:val="6F971208"/>
    <w:rsid w:val="6FD154E0"/>
    <w:rsid w:val="6FED5941"/>
    <w:rsid w:val="6FFE65E5"/>
    <w:rsid w:val="70353B0C"/>
    <w:rsid w:val="70511505"/>
    <w:rsid w:val="70816D89"/>
    <w:rsid w:val="70A0130A"/>
    <w:rsid w:val="70F3088C"/>
    <w:rsid w:val="71294E06"/>
    <w:rsid w:val="713B7275"/>
    <w:rsid w:val="714A6E2A"/>
    <w:rsid w:val="716962EA"/>
    <w:rsid w:val="716F3687"/>
    <w:rsid w:val="7175120D"/>
    <w:rsid w:val="7177363C"/>
    <w:rsid w:val="717F3629"/>
    <w:rsid w:val="71A26F53"/>
    <w:rsid w:val="71D144DE"/>
    <w:rsid w:val="72674F62"/>
    <w:rsid w:val="7275572A"/>
    <w:rsid w:val="727E3907"/>
    <w:rsid w:val="72981A1E"/>
    <w:rsid w:val="72E235AC"/>
    <w:rsid w:val="72E450AA"/>
    <w:rsid w:val="72FD50BB"/>
    <w:rsid w:val="7332095C"/>
    <w:rsid w:val="73C14C5B"/>
    <w:rsid w:val="73FC0B55"/>
    <w:rsid w:val="745E086B"/>
    <w:rsid w:val="74BD43B8"/>
    <w:rsid w:val="755526C1"/>
    <w:rsid w:val="759200D0"/>
    <w:rsid w:val="75C1675D"/>
    <w:rsid w:val="75F1678A"/>
    <w:rsid w:val="760D5DA5"/>
    <w:rsid w:val="76355A7E"/>
    <w:rsid w:val="76DE0725"/>
    <w:rsid w:val="773453A8"/>
    <w:rsid w:val="774A0F32"/>
    <w:rsid w:val="774B6CC8"/>
    <w:rsid w:val="7760736F"/>
    <w:rsid w:val="77720AD1"/>
    <w:rsid w:val="77744CD0"/>
    <w:rsid w:val="784727F4"/>
    <w:rsid w:val="78785225"/>
    <w:rsid w:val="788963B9"/>
    <w:rsid w:val="78967139"/>
    <w:rsid w:val="78D6607A"/>
    <w:rsid w:val="795A7B5C"/>
    <w:rsid w:val="79987FB9"/>
    <w:rsid w:val="79D7566C"/>
    <w:rsid w:val="7A0709B7"/>
    <w:rsid w:val="7A085391"/>
    <w:rsid w:val="7A332984"/>
    <w:rsid w:val="7A3A6618"/>
    <w:rsid w:val="7A641608"/>
    <w:rsid w:val="7A7549C7"/>
    <w:rsid w:val="7B1E0188"/>
    <w:rsid w:val="7B517AB2"/>
    <w:rsid w:val="7B57518C"/>
    <w:rsid w:val="7B9347C2"/>
    <w:rsid w:val="7C24705C"/>
    <w:rsid w:val="7C3968F9"/>
    <w:rsid w:val="7C5749BC"/>
    <w:rsid w:val="7C8C1E9C"/>
    <w:rsid w:val="7CBE7CAB"/>
    <w:rsid w:val="7CD2186C"/>
    <w:rsid w:val="7CD971CF"/>
    <w:rsid w:val="7CF57AF6"/>
    <w:rsid w:val="7CF82D9C"/>
    <w:rsid w:val="7CF92A48"/>
    <w:rsid w:val="7D451F6A"/>
    <w:rsid w:val="7D4A70FD"/>
    <w:rsid w:val="7D646FAF"/>
    <w:rsid w:val="7D7419F0"/>
    <w:rsid w:val="7DA200EF"/>
    <w:rsid w:val="7DBC01EA"/>
    <w:rsid w:val="7DD03D8E"/>
    <w:rsid w:val="7DFD357D"/>
    <w:rsid w:val="7E133AA7"/>
    <w:rsid w:val="7E1860B3"/>
    <w:rsid w:val="7E3208D4"/>
    <w:rsid w:val="7EBD3B90"/>
    <w:rsid w:val="7EEB240F"/>
    <w:rsid w:val="7F362D64"/>
    <w:rsid w:val="7FBF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2"/>
    <o:shapelayout v:ext="edit">
      <o:idmap v:ext="edit" data="1"/>
    </o:shapelayout>
  </w:shapeDefaults>
  <w:decimalSymbol w:val="."/>
  <w:listSeparator w:val=","/>
  <w14:docId w14:val="33344921"/>
  <w15:chartTrackingRefBased/>
  <w15:docId w15:val="{8B7099F0-C8CA-4196-A3DC-9F1179BC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1" w:uiPriority="99"/>
    <w:lsdException w:name="footer" w:uiPriority="99"/>
    <w:lsdException w:name="caption" w:qFormat="1"/>
    <w:lsdException w:name="table of figures" w:semiHidden="1"/>
    <w:lsdException w:name="annotation reference" w:uiPriority="99"/>
    <w:lsdException w:name="Title" w:qFormat="1"/>
    <w:lsdException w:name="Default Paragraph Font" w:semiHidden="1" w:uiPriority="1"/>
    <w:lsdException w:name="Subtitle" w:qFormat="1"/>
    <w:lsdException w:name="Hyperlink" w:uiPriority="99"/>
    <w:lsdException w:name="Followed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D63C5"/>
    <w:pPr>
      <w:widowControl w:val="0"/>
      <w:spacing w:line="360" w:lineRule="auto"/>
      <w:ind w:firstLineChars="200" w:firstLine="200"/>
      <w:jc w:val="both"/>
    </w:pPr>
    <w:rPr>
      <w:rFonts w:ascii="Calibri" w:eastAsia="仿宋_GB2312" w:hAnsi="Calibri"/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keepLines/>
      <w:pageBreakBefore/>
      <w:numPr>
        <w:numId w:val="1"/>
      </w:numPr>
      <w:spacing w:before="120" w:after="120"/>
      <w:ind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120" w:after="120"/>
      <w:ind w:firstLineChars="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wordWrap w:val="0"/>
      <w:spacing w:before="360"/>
      <w:ind w:firstLineChars="0"/>
      <w:outlineLvl w:val="2"/>
    </w:pPr>
    <w:rPr>
      <w:b/>
      <w:bCs/>
      <w:color w:val="000000"/>
      <w:sz w:val="30"/>
      <w:szCs w:val="32"/>
    </w:rPr>
  </w:style>
  <w:style w:type="paragraph" w:styleId="4">
    <w:name w:val="heading 4"/>
    <w:basedOn w:val="a0"/>
    <w:next w:val="a0"/>
    <w:qFormat/>
    <w:pPr>
      <w:keepNext/>
      <w:keepLines/>
      <w:numPr>
        <w:ilvl w:val="3"/>
        <w:numId w:val="1"/>
      </w:numPr>
      <w:wordWrap w:val="0"/>
      <w:spacing w:before="360"/>
      <w:ind w:firstLineChars="0"/>
      <w:outlineLvl w:val="3"/>
    </w:pPr>
    <w:rPr>
      <w:rFonts w:ascii="Arial" w:hAnsi="Arial"/>
      <w:b/>
      <w:bCs/>
      <w:color w:val="000000"/>
      <w:sz w:val="28"/>
      <w:szCs w:val="28"/>
    </w:rPr>
  </w:style>
  <w:style w:type="paragraph" w:styleId="5">
    <w:name w:val="heading 5"/>
    <w:basedOn w:val="a0"/>
    <w:next w:val="a0"/>
    <w:qFormat/>
    <w:pPr>
      <w:keepNext/>
      <w:keepLines/>
      <w:numPr>
        <w:ilvl w:val="4"/>
        <w:numId w:val="1"/>
      </w:numPr>
      <w:wordWrap w:val="0"/>
      <w:spacing w:before="360"/>
      <w:ind w:firstLineChars="0"/>
      <w:outlineLvl w:val="4"/>
    </w:pPr>
    <w:rPr>
      <w:b/>
      <w:bCs/>
      <w:szCs w:val="28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wordWrap w:val="0"/>
      <w:spacing w:before="360"/>
      <w:ind w:firstLineChars="0"/>
      <w:outlineLvl w:val="5"/>
    </w:pPr>
    <w:rPr>
      <w:b/>
      <w:bCs/>
    </w:rPr>
  </w:style>
  <w:style w:type="paragraph" w:styleId="7">
    <w:name w:val="heading 7"/>
    <w:basedOn w:val="a0"/>
    <w:next w:val="a0"/>
    <w:link w:val="70"/>
    <w:qFormat/>
    <w:pPr>
      <w:keepNext/>
      <w:tabs>
        <w:tab w:val="left" w:pos="2520"/>
      </w:tabs>
      <w:ind w:left="1296" w:hanging="1296"/>
      <w:jc w:val="left"/>
      <w:outlineLvl w:val="6"/>
    </w:pPr>
    <w:rPr>
      <w:rFonts w:ascii="宋体" w:eastAsia="黑体"/>
      <w:b/>
      <w:szCs w:val="20"/>
    </w:rPr>
  </w:style>
  <w:style w:type="paragraph" w:styleId="8">
    <w:name w:val="heading 8"/>
    <w:basedOn w:val="a0"/>
    <w:next w:val="a0"/>
    <w:qFormat/>
    <w:pPr>
      <w:keepNext/>
      <w:keepLines/>
      <w:tabs>
        <w:tab w:val="left" w:pos="2880"/>
      </w:tabs>
      <w:spacing w:before="240" w:after="64" w:line="320" w:lineRule="auto"/>
      <w:ind w:left="1440" w:hanging="1440"/>
      <w:outlineLvl w:val="7"/>
    </w:pPr>
    <w:rPr>
      <w:rFonts w:ascii="宋体" w:eastAsia="黑体"/>
    </w:rPr>
  </w:style>
  <w:style w:type="paragraph" w:styleId="9">
    <w:name w:val="heading 9"/>
    <w:basedOn w:val="a0"/>
    <w:next w:val="a0"/>
    <w:link w:val="90"/>
    <w:qFormat/>
    <w:pPr>
      <w:keepNext/>
      <w:keepLines/>
      <w:tabs>
        <w:tab w:val="left" w:pos="2880"/>
      </w:tabs>
      <w:spacing w:before="240" w:after="64" w:line="320" w:lineRule="auto"/>
      <w:ind w:left="1584" w:hanging="1584"/>
      <w:outlineLvl w:val="8"/>
    </w:pPr>
    <w:rPr>
      <w:rFonts w:ascii="宋体"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</w:style>
  <w:style w:type="character" w:styleId="a5">
    <w:name w:val="endnote reference"/>
    <w:rPr>
      <w:vertAlign w:val="superscript"/>
    </w:r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FollowedHyperlink"/>
    <w:uiPriority w:val="99"/>
    <w:unhideWhenUsed/>
    <w:rPr>
      <w:color w:val="800080"/>
      <w:u w:val="single"/>
    </w:rPr>
  </w:style>
  <w:style w:type="character" w:customStyle="1" w:styleId="Char">
    <w:name w:val="表格序号 Char"/>
    <w:link w:val="a8"/>
    <w:locked/>
    <w:rPr>
      <w:rFonts w:ascii="Calibri" w:eastAsia="仿宋_GB2312" w:hAnsi="Calibri" w:cs="宋体"/>
      <w:kern w:val="2"/>
      <w:sz w:val="21"/>
    </w:rPr>
  </w:style>
  <w:style w:type="character" w:styleId="a9">
    <w:name w:val="annotation reference"/>
    <w:uiPriority w:val="99"/>
    <w:rPr>
      <w:sz w:val="21"/>
      <w:szCs w:val="21"/>
    </w:rPr>
  </w:style>
  <w:style w:type="character" w:styleId="HTML">
    <w:name w:val="HTML Code"/>
    <w:rPr>
      <w:rFonts w:ascii="Courier New" w:eastAsia="宋体" w:hAnsi="Courier New" w:cs="Courier New"/>
      <w:sz w:val="20"/>
      <w:szCs w:val="20"/>
    </w:rPr>
  </w:style>
  <w:style w:type="character" w:customStyle="1" w:styleId="aa">
    <w:name w:val="批注主题 字符"/>
    <w:link w:val="ab"/>
    <w:rPr>
      <w:rFonts w:ascii="Calibri" w:eastAsia="仿宋_GB2312" w:hAnsi="Calibri"/>
      <w:b/>
      <w:bCs/>
      <w:kern w:val="2"/>
      <w:sz w:val="24"/>
      <w:szCs w:val="24"/>
    </w:rPr>
  </w:style>
  <w:style w:type="character" w:customStyle="1" w:styleId="20">
    <w:name w:val="正文文本缩进 2 字符"/>
    <w:link w:val="21"/>
    <w:rPr>
      <w:rFonts w:ascii="宋体" w:hAnsi="宋体"/>
      <w:kern w:val="2"/>
      <w:sz w:val="21"/>
    </w:rPr>
  </w:style>
  <w:style w:type="character" w:customStyle="1" w:styleId="1-2Char">
    <w:name w:val="中等深浅网格 1 - 着色 2 Char"/>
    <w:link w:val="1-22"/>
    <w:uiPriority w:val="34"/>
    <w:rPr>
      <w:rFonts w:ascii="宋体" w:hAnsi="宋体" w:cs="宋体"/>
      <w:sz w:val="24"/>
      <w:szCs w:val="24"/>
    </w:rPr>
  </w:style>
  <w:style w:type="character" w:customStyle="1" w:styleId="ac">
    <w:name w:val="尾注文本 字符"/>
    <w:link w:val="ad"/>
    <w:rPr>
      <w:rFonts w:ascii="Calibri" w:hAnsi="Calibri"/>
      <w:kern w:val="2"/>
      <w:sz w:val="24"/>
      <w:szCs w:val="24"/>
    </w:rPr>
  </w:style>
  <w:style w:type="character" w:customStyle="1" w:styleId="Char0">
    <w:name w:val="正文标题 Char"/>
    <w:link w:val="ae"/>
    <w:rPr>
      <w:rFonts w:ascii="Calibri" w:eastAsia="仿宋_GB2312" w:hAnsi="Calibri" w:cs="宋体"/>
      <w:b/>
      <w:bCs/>
      <w:kern w:val="2"/>
      <w:sz w:val="24"/>
    </w:rPr>
  </w:style>
  <w:style w:type="character" w:customStyle="1" w:styleId="af">
    <w:name w:val="列表段落 字符"/>
    <w:link w:val="af0"/>
    <w:uiPriority w:val="34"/>
    <w:rPr>
      <w:rFonts w:ascii="Calibri" w:hAnsi="Calibri"/>
      <w:sz w:val="24"/>
      <w:szCs w:val="24"/>
      <w:lang w:eastAsia="en-US" w:bidi="en-US"/>
    </w:rPr>
  </w:style>
  <w:style w:type="character" w:customStyle="1" w:styleId="af1">
    <w:name w:val="题注 字符"/>
    <w:link w:val="af2"/>
    <w:rPr>
      <w:rFonts w:ascii="Arial" w:eastAsia="黑体" w:hAnsi="Arial" w:cs="Arial"/>
      <w:kern w:val="2"/>
    </w:rPr>
  </w:style>
  <w:style w:type="character" w:customStyle="1" w:styleId="Char1">
    <w:name w:val="表格正文 Char"/>
    <w:link w:val="af3"/>
    <w:rPr>
      <w:rFonts w:ascii="Calibri" w:eastAsia="仿宋_GB2312" w:hAnsi="Calibri" w:cs="宋体"/>
      <w:kern w:val="2"/>
      <w:sz w:val="21"/>
    </w:rPr>
  </w:style>
  <w:style w:type="character" w:customStyle="1" w:styleId="Char2">
    <w:name w:val="表头 Char"/>
    <w:link w:val="af4"/>
    <w:locked/>
    <w:rPr>
      <w:rFonts w:ascii="Calibri" w:eastAsia="仿宋_GB2312" w:hAnsi="Calibri" w:cs="宋体"/>
      <w:b/>
      <w:bCs/>
      <w:kern w:val="2"/>
      <w:sz w:val="21"/>
    </w:rPr>
  </w:style>
  <w:style w:type="character" w:customStyle="1" w:styleId="af5">
    <w:name w:val="页脚 字符"/>
    <w:link w:val="af6"/>
    <w:rPr>
      <w:kern w:val="2"/>
      <w:sz w:val="18"/>
      <w:szCs w:val="18"/>
    </w:rPr>
  </w:style>
  <w:style w:type="character" w:customStyle="1" w:styleId="90">
    <w:name w:val="标题 9 字符"/>
    <w:link w:val="9"/>
    <w:rPr>
      <w:rFonts w:ascii="宋体" w:eastAsia="黑体"/>
      <w:kern w:val="2"/>
      <w:sz w:val="24"/>
      <w:szCs w:val="21"/>
      <w:lang w:val="en-US" w:eastAsia="zh-CN" w:bidi="ar-SA"/>
    </w:rPr>
  </w:style>
  <w:style w:type="character" w:customStyle="1" w:styleId="af7">
    <w:name w:val="批注框文本 字符"/>
    <w:link w:val="af8"/>
    <w:rPr>
      <w:rFonts w:ascii="宋体" w:hAnsi="Calibri"/>
      <w:kern w:val="2"/>
      <w:sz w:val="18"/>
      <w:szCs w:val="18"/>
    </w:rPr>
  </w:style>
  <w:style w:type="character" w:customStyle="1" w:styleId="70">
    <w:name w:val="标题 7 字符"/>
    <w:link w:val="7"/>
    <w:rPr>
      <w:rFonts w:ascii="宋体" w:eastAsia="黑体"/>
      <w:b/>
      <w:kern w:val="2"/>
      <w:sz w:val="24"/>
      <w:lang w:val="en-US" w:eastAsia="zh-CN" w:bidi="ar-SA"/>
    </w:rPr>
  </w:style>
  <w:style w:type="character" w:customStyle="1" w:styleId="af9">
    <w:name w:val="批注文字 字符"/>
    <w:link w:val="afa"/>
    <w:uiPriority w:val="99"/>
    <w:semiHidden/>
    <w:rPr>
      <w:rFonts w:ascii="Calibri" w:eastAsia="仿宋_GB2312" w:hAnsi="Calibri"/>
      <w:kern w:val="2"/>
      <w:sz w:val="24"/>
      <w:szCs w:val="24"/>
    </w:rPr>
  </w:style>
  <w:style w:type="character" w:customStyle="1" w:styleId="afb">
    <w:name w:val="日期 字符"/>
    <w:link w:val="afc"/>
    <w:rPr>
      <w:rFonts w:eastAsia="黑体"/>
      <w:kern w:val="2"/>
      <w:sz w:val="24"/>
      <w:szCs w:val="24"/>
    </w:rPr>
  </w:style>
  <w:style w:type="character" w:customStyle="1" w:styleId="afd">
    <w:name w:val="重点强调内容"/>
    <w:rPr>
      <w:rFonts w:ascii="Times New Roman" w:eastAsia="仿宋_GB2312" w:hAnsi="Times New Roman"/>
      <w:b/>
      <w:bCs/>
      <w:i w:val="0"/>
      <w:u w:val="single"/>
    </w:rPr>
  </w:style>
  <w:style w:type="character" w:customStyle="1" w:styleId="C503-Char">
    <w:name w:val="C503-表格内容左对齐 Char"/>
    <w:link w:val="C503-"/>
    <w:rPr>
      <w:kern w:val="2"/>
      <w:sz w:val="21"/>
      <w:lang w:eastAsia="en-US"/>
    </w:rPr>
  </w:style>
  <w:style w:type="character" w:customStyle="1" w:styleId="afe">
    <w:name w:val="页眉 字符"/>
    <w:link w:val="aff"/>
    <w:rPr>
      <w:rFonts w:ascii="Calibri" w:eastAsia="仿宋_GB2312" w:hAnsi="Calibri"/>
      <w:kern w:val="2"/>
      <w:sz w:val="18"/>
    </w:rPr>
  </w:style>
  <w:style w:type="character" w:customStyle="1" w:styleId="Char3">
    <w:name w:val="图表题注样式 Char"/>
    <w:link w:val="aff0"/>
    <w:rPr>
      <w:rFonts w:ascii="Calibri" w:eastAsia="仿宋_GB2312" w:hAnsi="Calibri" w:cs="宋体"/>
      <w:b/>
      <w:kern w:val="2"/>
      <w:sz w:val="21"/>
      <w:szCs w:val="21"/>
    </w:rPr>
  </w:style>
  <w:style w:type="paragraph" w:styleId="aff1">
    <w:name w:val="Normal Indent"/>
    <w:basedOn w:val="a0"/>
    <w:pPr>
      <w:spacing w:line="240" w:lineRule="auto"/>
      <w:ind w:firstLineChars="0" w:firstLine="420"/>
    </w:pPr>
    <w:rPr>
      <w:rFonts w:ascii="Times New Roman" w:eastAsia="宋体" w:hAnsi="Times New Roman"/>
      <w:sz w:val="21"/>
      <w:szCs w:val="20"/>
    </w:rPr>
  </w:style>
  <w:style w:type="paragraph" w:customStyle="1" w:styleId="C503-0">
    <w:name w:val="C503-表头居中"/>
    <w:basedOn w:val="C503-"/>
    <w:qFormat/>
    <w:pPr>
      <w:jc w:val="center"/>
    </w:pPr>
    <w:rPr>
      <w:b/>
    </w:rPr>
  </w:style>
  <w:style w:type="paragraph" w:customStyle="1" w:styleId="aff2">
    <w:name w:val="目录名称"/>
    <w:basedOn w:val="a0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36"/>
      <w:szCs w:val="30"/>
    </w:rPr>
  </w:style>
  <w:style w:type="paragraph" w:styleId="TOC2">
    <w:name w:val="toc 2"/>
    <w:basedOn w:val="a0"/>
    <w:next w:val="a0"/>
    <w:uiPriority w:val="39"/>
    <w:pPr>
      <w:ind w:leftChars="100" w:left="100" w:firstLineChars="0" w:firstLine="0"/>
    </w:pPr>
    <w:rPr>
      <w:sz w:val="18"/>
      <w:szCs w:val="21"/>
    </w:rPr>
  </w:style>
  <w:style w:type="paragraph" w:styleId="10">
    <w:name w:val="index 1"/>
    <w:basedOn w:val="a0"/>
    <w:semiHidden/>
    <w:pPr>
      <w:widowControl/>
      <w:ind w:firstLineChars="0" w:firstLine="0"/>
      <w:jc w:val="center"/>
    </w:pPr>
    <w:rPr>
      <w:kern w:val="0"/>
      <w:sz w:val="21"/>
      <w:szCs w:val="21"/>
    </w:rPr>
  </w:style>
  <w:style w:type="paragraph" w:styleId="21">
    <w:name w:val="Body Text Indent 2"/>
    <w:basedOn w:val="a0"/>
    <w:link w:val="20"/>
    <w:pPr>
      <w:tabs>
        <w:tab w:val="left" w:pos="804"/>
        <w:tab w:val="left" w:pos="8748"/>
      </w:tabs>
      <w:ind w:leftChars="45" w:left="94" w:firstLineChars="0" w:firstLine="301"/>
      <w:jc w:val="left"/>
    </w:pPr>
    <w:rPr>
      <w:rFonts w:ascii="宋体" w:eastAsia="宋体" w:hAnsi="宋体"/>
      <w:sz w:val="21"/>
      <w:szCs w:val="20"/>
    </w:rPr>
  </w:style>
  <w:style w:type="paragraph" w:customStyle="1" w:styleId="80">
    <w:name w:val="8"/>
    <w:basedOn w:val="a0"/>
    <w:pPr>
      <w:spacing w:line="240" w:lineRule="auto"/>
      <w:ind w:firstLine="420"/>
    </w:pPr>
    <w:rPr>
      <w:rFonts w:ascii="Tahoma" w:hAnsi="Tahoma"/>
      <w:szCs w:val="20"/>
    </w:rPr>
  </w:style>
  <w:style w:type="paragraph" w:styleId="afa">
    <w:name w:val="annotation text"/>
    <w:basedOn w:val="a0"/>
    <w:link w:val="af9"/>
    <w:uiPriority w:val="99"/>
    <w:semiHidden/>
    <w:pPr>
      <w:jc w:val="left"/>
    </w:pPr>
  </w:style>
  <w:style w:type="paragraph" w:customStyle="1" w:styleId="1-22">
    <w:name w:val="中等深浅网格 1 - 着色 22"/>
    <w:basedOn w:val="a0"/>
    <w:link w:val="1-2Char"/>
    <w:uiPriority w:val="34"/>
    <w:qFormat/>
    <w:pPr>
      <w:widowControl/>
      <w:spacing w:line="240" w:lineRule="auto"/>
      <w:ind w:firstLine="420"/>
      <w:jc w:val="left"/>
    </w:pPr>
    <w:rPr>
      <w:rFonts w:ascii="宋体" w:eastAsia="宋体" w:hAnsi="宋体" w:cs="宋体"/>
      <w:kern w:val="0"/>
    </w:rPr>
  </w:style>
  <w:style w:type="paragraph" w:styleId="aff">
    <w:name w:val="header"/>
    <w:basedOn w:val="a0"/>
    <w:link w:val="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18"/>
      <w:szCs w:val="20"/>
    </w:rPr>
  </w:style>
  <w:style w:type="paragraph" w:styleId="TOC5">
    <w:name w:val="toc 5"/>
    <w:basedOn w:val="a0"/>
    <w:next w:val="a0"/>
    <w:uiPriority w:val="39"/>
    <w:pPr>
      <w:spacing w:line="240" w:lineRule="auto"/>
      <w:ind w:leftChars="800" w:left="1680" w:firstLineChars="0" w:firstLine="0"/>
    </w:pPr>
    <w:rPr>
      <w:sz w:val="21"/>
    </w:rPr>
  </w:style>
  <w:style w:type="paragraph" w:customStyle="1" w:styleId="aff3">
    <w:name w:val="表格栏头"/>
    <w:basedOn w:val="af3"/>
    <w:next w:val="af3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imes New Roman" w:eastAsia="宋体" w:hAnsi="Times New Roman" w:cs="Times New Roman"/>
      <w:b/>
      <w:kern w:val="0"/>
      <w:sz w:val="24"/>
    </w:rPr>
  </w:style>
  <w:style w:type="paragraph" w:customStyle="1" w:styleId="ae">
    <w:name w:val="正文标题"/>
    <w:basedOn w:val="a0"/>
    <w:link w:val="Char0"/>
    <w:pPr>
      <w:spacing w:before="240" w:after="120"/>
    </w:pPr>
    <w:rPr>
      <w:rFonts w:cs="宋体"/>
      <w:b/>
      <w:bCs/>
      <w:szCs w:val="20"/>
    </w:rPr>
  </w:style>
  <w:style w:type="paragraph" w:styleId="aff4">
    <w:name w:val="Document Map"/>
    <w:basedOn w:val="a0"/>
    <w:pPr>
      <w:shd w:val="clear" w:color="auto" w:fill="000080"/>
    </w:pPr>
    <w:rPr>
      <w:sz w:val="18"/>
    </w:rPr>
  </w:style>
  <w:style w:type="paragraph" w:customStyle="1" w:styleId="aff5">
    <w:name w:val="目录标题"/>
    <w:basedOn w:val="a0"/>
    <w:pPr>
      <w:adjustRightInd w:val="0"/>
      <w:spacing w:beforeLines="20" w:before="20" w:afterLines="20" w:after="20" w:line="240" w:lineRule="auto"/>
      <w:ind w:firstLineChars="0" w:firstLine="0"/>
      <w:jc w:val="center"/>
    </w:pPr>
    <w:rPr>
      <w:b/>
      <w:kern w:val="0"/>
      <w:sz w:val="36"/>
      <w:szCs w:val="20"/>
    </w:rPr>
  </w:style>
  <w:style w:type="paragraph" w:styleId="ad">
    <w:name w:val="endnote text"/>
    <w:basedOn w:val="a0"/>
    <w:link w:val="ac"/>
    <w:pPr>
      <w:snapToGrid w:val="0"/>
      <w:jc w:val="left"/>
    </w:pPr>
  </w:style>
  <w:style w:type="paragraph" w:styleId="afc">
    <w:name w:val="Date"/>
    <w:basedOn w:val="a0"/>
    <w:next w:val="a0"/>
    <w:link w:val="afb"/>
    <w:pPr>
      <w:ind w:leftChars="2500" w:left="100" w:firstLineChars="0" w:firstLine="0"/>
    </w:pPr>
    <w:rPr>
      <w:rFonts w:ascii="Times New Roman" w:eastAsia="黑体" w:hAnsi="Times New Roman"/>
    </w:rPr>
  </w:style>
  <w:style w:type="paragraph" w:customStyle="1" w:styleId="2-21">
    <w:name w:val="中等深浅列表 2 - 着色 21"/>
    <w:uiPriority w:val="71"/>
    <w:rPr>
      <w:rFonts w:ascii="Calibri" w:eastAsia="仿宋_GB2312" w:hAnsi="Calibri"/>
      <w:kern w:val="2"/>
      <w:sz w:val="24"/>
      <w:szCs w:val="24"/>
    </w:rPr>
  </w:style>
  <w:style w:type="paragraph" w:styleId="HTML0">
    <w:name w:val="HTML Preformatted"/>
    <w:basedOn w:val="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等线" w:hAnsi="Courier"/>
      <w:kern w:val="0"/>
      <w:sz w:val="20"/>
      <w:szCs w:val="20"/>
      <w:lang w:val="zh-CN"/>
    </w:rPr>
  </w:style>
  <w:style w:type="paragraph" w:styleId="TOC9">
    <w:name w:val="toc 9"/>
    <w:basedOn w:val="a0"/>
    <w:next w:val="a0"/>
    <w:uiPriority w:val="39"/>
    <w:pPr>
      <w:spacing w:line="240" w:lineRule="auto"/>
      <w:ind w:leftChars="1600" w:left="3360" w:firstLineChars="0" w:firstLine="0"/>
    </w:pPr>
    <w:rPr>
      <w:sz w:val="21"/>
    </w:rPr>
  </w:style>
  <w:style w:type="paragraph" w:styleId="aff6">
    <w:name w:val="table of figures"/>
    <w:basedOn w:val="a0"/>
    <w:next w:val="a0"/>
    <w:semiHidden/>
    <w:pPr>
      <w:ind w:firstLineChars="0" w:firstLine="0"/>
    </w:pPr>
    <w:rPr>
      <w:sz w:val="21"/>
      <w:szCs w:val="21"/>
    </w:rPr>
  </w:style>
  <w:style w:type="paragraph" w:styleId="TOC1">
    <w:name w:val="toc 1"/>
    <w:basedOn w:val="a0"/>
    <w:next w:val="a0"/>
    <w:uiPriority w:val="39"/>
    <w:pPr>
      <w:tabs>
        <w:tab w:val="right" w:leader="dot" w:pos="8302"/>
      </w:tabs>
      <w:ind w:firstLineChars="0" w:firstLine="0"/>
    </w:pPr>
    <w:rPr>
      <w:b/>
      <w:sz w:val="18"/>
      <w:szCs w:val="21"/>
    </w:rPr>
  </w:style>
  <w:style w:type="paragraph" w:styleId="aff7">
    <w:name w:val="Normal (Web)"/>
    <w:basedOn w:val="a0"/>
  </w:style>
  <w:style w:type="paragraph" w:styleId="af8">
    <w:name w:val="Balloon Text"/>
    <w:basedOn w:val="a0"/>
    <w:link w:val="af7"/>
    <w:pPr>
      <w:spacing w:line="240" w:lineRule="auto"/>
    </w:pPr>
    <w:rPr>
      <w:rFonts w:ascii="宋体" w:eastAsia="宋体"/>
      <w:sz w:val="18"/>
      <w:szCs w:val="18"/>
    </w:rPr>
  </w:style>
  <w:style w:type="paragraph" w:styleId="TOC3">
    <w:name w:val="toc 3"/>
    <w:basedOn w:val="a0"/>
    <w:next w:val="a0"/>
    <w:uiPriority w:val="39"/>
    <w:pPr>
      <w:tabs>
        <w:tab w:val="right" w:leader="dot" w:pos="8302"/>
      </w:tabs>
      <w:ind w:leftChars="200" w:left="200" w:firstLineChars="0" w:firstLine="0"/>
    </w:pPr>
    <w:rPr>
      <w:sz w:val="18"/>
      <w:szCs w:val="21"/>
    </w:rPr>
  </w:style>
  <w:style w:type="paragraph" w:customStyle="1" w:styleId="af3">
    <w:name w:val="表格正文"/>
    <w:basedOn w:val="a0"/>
    <w:link w:val="Char1"/>
    <w:qFormat/>
    <w:pPr>
      <w:spacing w:line="240" w:lineRule="auto"/>
      <w:ind w:firstLineChars="0" w:firstLine="0"/>
    </w:pPr>
    <w:rPr>
      <w:rFonts w:cs="宋体"/>
      <w:sz w:val="21"/>
      <w:szCs w:val="20"/>
    </w:rPr>
  </w:style>
  <w:style w:type="paragraph" w:styleId="TOC8">
    <w:name w:val="toc 8"/>
    <w:basedOn w:val="a0"/>
    <w:next w:val="a0"/>
    <w:uiPriority w:val="39"/>
    <w:pPr>
      <w:spacing w:line="240" w:lineRule="auto"/>
      <w:ind w:leftChars="1400" w:left="2940" w:firstLineChars="0" w:firstLine="0"/>
    </w:pPr>
    <w:rPr>
      <w:sz w:val="21"/>
    </w:rPr>
  </w:style>
  <w:style w:type="paragraph" w:customStyle="1" w:styleId="aff0">
    <w:name w:val="图表题注样式"/>
    <w:basedOn w:val="af2"/>
    <w:link w:val="Char3"/>
    <w:qFormat/>
    <w:pPr>
      <w:ind w:firstLineChars="0" w:firstLine="0"/>
      <w:jc w:val="center"/>
    </w:pPr>
    <w:rPr>
      <w:rFonts w:ascii="Calibri" w:eastAsia="仿宋_GB2312" w:hAnsi="Calibri" w:cs="宋体"/>
      <w:b/>
      <w:sz w:val="21"/>
      <w:szCs w:val="21"/>
    </w:rPr>
  </w:style>
  <w:style w:type="paragraph" w:styleId="af2">
    <w:name w:val="caption"/>
    <w:basedOn w:val="a0"/>
    <w:next w:val="a0"/>
    <w:link w:val="af1"/>
    <w:qFormat/>
    <w:rPr>
      <w:rFonts w:ascii="Arial" w:eastAsia="黑体" w:hAnsi="Arial" w:cs="Arial"/>
      <w:sz w:val="20"/>
      <w:szCs w:val="20"/>
    </w:rPr>
  </w:style>
  <w:style w:type="paragraph" w:customStyle="1" w:styleId="2-22">
    <w:name w:val="中等深浅列表 2 - 着色 22"/>
    <w:uiPriority w:val="71"/>
    <w:rPr>
      <w:rFonts w:ascii="Calibri" w:eastAsia="仿宋_GB2312" w:hAnsi="Calibri"/>
      <w:kern w:val="2"/>
      <w:sz w:val="24"/>
      <w:szCs w:val="24"/>
    </w:rPr>
  </w:style>
  <w:style w:type="paragraph" w:styleId="ab">
    <w:name w:val="annotation subject"/>
    <w:basedOn w:val="afa"/>
    <w:next w:val="afa"/>
    <w:link w:val="aa"/>
    <w:rPr>
      <w:b/>
      <w:bCs/>
    </w:rPr>
  </w:style>
  <w:style w:type="paragraph" w:styleId="aff8">
    <w:name w:val="index heading"/>
    <w:basedOn w:val="a0"/>
    <w:next w:val="10"/>
    <w:pPr>
      <w:spacing w:after="120"/>
      <w:ind w:firstLineChars="0" w:firstLine="425"/>
    </w:pPr>
    <w:rPr>
      <w:rFonts w:ascii="Arial" w:hAnsi="Arial" w:cs="Arial"/>
      <w:b/>
      <w:bCs/>
      <w:spacing w:val="10"/>
      <w:kern w:val="0"/>
      <w:szCs w:val="20"/>
    </w:rPr>
  </w:style>
  <w:style w:type="paragraph" w:styleId="TOC7">
    <w:name w:val="toc 7"/>
    <w:basedOn w:val="a0"/>
    <w:next w:val="a0"/>
    <w:uiPriority w:val="39"/>
    <w:pPr>
      <w:spacing w:line="240" w:lineRule="auto"/>
      <w:ind w:leftChars="1200" w:left="2520" w:firstLineChars="0" w:firstLine="0"/>
    </w:pPr>
    <w:rPr>
      <w:sz w:val="21"/>
    </w:rPr>
  </w:style>
  <w:style w:type="paragraph" w:customStyle="1" w:styleId="210">
    <w:name w:val="样式 首行缩进:  2 字符1"/>
    <w:basedOn w:val="a0"/>
    <w:qFormat/>
    <w:pPr>
      <w:widowControl/>
      <w:ind w:firstLineChars="0" w:firstLine="480"/>
    </w:pPr>
    <w:rPr>
      <w:rFonts w:eastAsia="宋体" w:cs="宋体"/>
      <w:kern w:val="0"/>
      <w:szCs w:val="20"/>
      <w:lang w:eastAsia="en-US" w:bidi="en-US"/>
    </w:rPr>
  </w:style>
  <w:style w:type="paragraph" w:customStyle="1" w:styleId="C503-1">
    <w:name w:val="C503-表格内序号"/>
    <w:basedOn w:val="C503-"/>
    <w:rPr>
      <w:rFonts w:cs="宋体"/>
      <w:lang w:eastAsia="zh-CN"/>
    </w:rPr>
  </w:style>
  <w:style w:type="paragraph" w:styleId="TOC6">
    <w:name w:val="toc 6"/>
    <w:basedOn w:val="a0"/>
    <w:next w:val="a0"/>
    <w:uiPriority w:val="39"/>
    <w:pPr>
      <w:spacing w:line="240" w:lineRule="auto"/>
      <w:ind w:leftChars="1000" w:left="2100" w:firstLineChars="0" w:firstLine="0"/>
    </w:pPr>
    <w:rPr>
      <w:sz w:val="21"/>
    </w:rPr>
  </w:style>
  <w:style w:type="paragraph" w:styleId="TOC4">
    <w:name w:val="toc 4"/>
    <w:basedOn w:val="a0"/>
    <w:next w:val="a0"/>
    <w:uiPriority w:val="39"/>
    <w:pPr>
      <w:tabs>
        <w:tab w:val="right" w:leader="dot" w:pos="8302"/>
      </w:tabs>
      <w:ind w:leftChars="300" w:left="720" w:firstLineChars="0" w:firstLine="0"/>
    </w:pPr>
    <w:rPr>
      <w:sz w:val="18"/>
      <w:szCs w:val="21"/>
    </w:rPr>
  </w:style>
  <w:style w:type="paragraph" w:styleId="af6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="Times New Roman" w:eastAsia="宋体" w:hAnsi="Times New Roman"/>
      <w:sz w:val="18"/>
      <w:szCs w:val="18"/>
    </w:rPr>
  </w:style>
  <w:style w:type="paragraph" w:styleId="af0">
    <w:name w:val="List Paragraph"/>
    <w:basedOn w:val="a0"/>
    <w:link w:val="af"/>
    <w:uiPriority w:val="34"/>
    <w:qFormat/>
    <w:pPr>
      <w:widowControl/>
      <w:ind w:leftChars="100" w:left="1920" w:rightChars="100" w:right="100" w:firstLineChars="0" w:firstLine="0"/>
      <w:contextualSpacing/>
      <w:jc w:val="left"/>
    </w:pPr>
    <w:rPr>
      <w:rFonts w:eastAsia="宋体"/>
      <w:kern w:val="0"/>
      <w:lang w:eastAsia="en-US" w:bidi="en-US"/>
    </w:rPr>
  </w:style>
  <w:style w:type="paragraph" w:customStyle="1" w:styleId="C503-">
    <w:name w:val="C503-表格内容左对齐"/>
    <w:basedOn w:val="a0"/>
    <w:link w:val="C503-Char"/>
    <w:qFormat/>
    <w:pPr>
      <w:spacing w:beforeLines="20" w:afterLines="20" w:line="240" w:lineRule="auto"/>
      <w:ind w:firstLineChars="0" w:firstLine="0"/>
    </w:pPr>
    <w:rPr>
      <w:rFonts w:ascii="Times New Roman" w:eastAsia="宋体" w:hAnsi="Times New Roman"/>
      <w:sz w:val="21"/>
      <w:szCs w:val="20"/>
      <w:lang w:eastAsia="en-US"/>
    </w:rPr>
  </w:style>
  <w:style w:type="paragraph" w:customStyle="1" w:styleId="26">
    <w:name w:val="样式 加粗 首行缩进:  2 字符 段前: 6 磅"/>
    <w:basedOn w:val="a0"/>
    <w:pPr>
      <w:spacing w:beforeLines="50" w:before="50"/>
      <w:ind w:firstLineChars="0" w:firstLine="0"/>
    </w:pPr>
    <w:rPr>
      <w:rFonts w:ascii="Times New Roman" w:eastAsia="黑体" w:hAnsi="Times New Roman" w:cs="宋体"/>
      <w:b/>
      <w:bCs/>
      <w:sz w:val="21"/>
      <w:szCs w:val="20"/>
    </w:rPr>
  </w:style>
  <w:style w:type="paragraph" w:customStyle="1" w:styleId="1-21">
    <w:name w:val="中等深浅网格 1 - 着色 21"/>
    <w:basedOn w:val="a0"/>
    <w:uiPriority w:val="34"/>
    <w:qFormat/>
    <w:pPr>
      <w:widowControl/>
      <w:spacing w:line="240" w:lineRule="auto"/>
      <w:ind w:firstLine="420"/>
      <w:jc w:val="left"/>
    </w:pPr>
    <w:rPr>
      <w:rFonts w:ascii="宋体" w:eastAsia="宋体" w:hAnsi="宋体" w:cs="宋体"/>
      <w:kern w:val="0"/>
    </w:rPr>
  </w:style>
  <w:style w:type="paragraph" w:customStyle="1" w:styleId="af4">
    <w:name w:val="表头"/>
    <w:basedOn w:val="af3"/>
    <w:link w:val="Char2"/>
    <w:qFormat/>
    <w:pPr>
      <w:jc w:val="center"/>
    </w:pPr>
    <w:rPr>
      <w:b/>
      <w:bCs/>
    </w:rPr>
  </w:style>
  <w:style w:type="paragraph" w:customStyle="1" w:styleId="a8">
    <w:name w:val="表格序号"/>
    <w:basedOn w:val="af3"/>
    <w:link w:val="Char"/>
    <w:pPr>
      <w:jc w:val="center"/>
    </w:pPr>
  </w:style>
  <w:style w:type="paragraph" w:customStyle="1" w:styleId="TableCell">
    <w:name w:val="TableCell"/>
    <w:basedOn w:val="a0"/>
    <w:pPr>
      <w:widowControl/>
      <w:spacing w:before="60" w:after="60" w:line="240" w:lineRule="auto"/>
      <w:ind w:firstLineChars="0" w:firstLine="0"/>
      <w:jc w:val="left"/>
    </w:pPr>
    <w:rPr>
      <w:rFonts w:ascii="Garamond" w:eastAsia="宋体" w:hAnsi="Garamond"/>
      <w:kern w:val="0"/>
      <w:sz w:val="20"/>
      <w:szCs w:val="20"/>
    </w:rPr>
  </w:style>
  <w:style w:type="paragraph" w:customStyle="1" w:styleId="aff9">
    <w:name w:val="表头样式"/>
    <w:basedOn w:val="a0"/>
    <w:pPr>
      <w:spacing w:line="240" w:lineRule="auto"/>
      <w:ind w:firstLineChars="0" w:firstLine="0"/>
      <w:jc w:val="center"/>
    </w:pPr>
    <w:rPr>
      <w:rFonts w:ascii="Times New Roman" w:eastAsia="黑体" w:hAnsi="Times New Roman" w:cs="宋体"/>
      <w:b/>
      <w:sz w:val="21"/>
      <w:szCs w:val="20"/>
    </w:rPr>
  </w:style>
  <w:style w:type="paragraph" w:customStyle="1" w:styleId="50">
    <w:name w:val="5"/>
    <w:basedOn w:val="a0"/>
    <w:pPr>
      <w:spacing w:line="240" w:lineRule="auto"/>
      <w:ind w:firstLine="420"/>
    </w:pPr>
    <w:rPr>
      <w:rFonts w:ascii="Tahoma" w:hAnsi="Tahoma"/>
      <w:szCs w:val="20"/>
    </w:rPr>
  </w:style>
  <w:style w:type="paragraph" w:customStyle="1" w:styleId="affa">
    <w:name w:val="表格题注样式"/>
    <w:basedOn w:val="aff0"/>
    <w:pPr>
      <w:snapToGrid w:val="0"/>
      <w:spacing w:before="120"/>
      <w:jc w:val="left"/>
    </w:pPr>
    <w:rPr>
      <w:bCs/>
      <w:szCs w:val="20"/>
    </w:rPr>
  </w:style>
  <w:style w:type="paragraph" w:customStyle="1" w:styleId="a">
    <w:name w:val="部分序号"/>
    <w:basedOn w:val="a0"/>
    <w:next w:val="a0"/>
    <w:pPr>
      <w:pageBreakBefore/>
      <w:numPr>
        <w:numId w:val="2"/>
      </w:numPr>
      <w:spacing w:before="5000"/>
      <w:ind w:firstLineChars="0"/>
      <w:jc w:val="center"/>
      <w:outlineLvl w:val="0"/>
    </w:pPr>
    <w:rPr>
      <w:rFonts w:eastAsia="黑体"/>
      <w:b/>
      <w:sz w:val="84"/>
    </w:rPr>
  </w:style>
  <w:style w:type="table" w:styleId="affb">
    <w:name w:val="Table Grid"/>
    <w:basedOn w:val="a2"/>
    <w:pPr>
      <w:widowControl w:val="0"/>
      <w:spacing w:line="360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affb"/>
    <w:pPr>
      <w:snapToGrid w:val="0"/>
      <w:spacing w:line="240" w:lineRule="auto"/>
      <w:ind w:firstLineChars="0" w:firstLine="0"/>
      <w:jc w:val="left"/>
    </w:pPr>
    <w:tblPr>
      <w:tblInd w:w="1242" w:type="dxa"/>
    </w:tblPr>
    <w:trPr>
      <w:cantSplit/>
    </w:tr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table" w:styleId="40">
    <w:name w:val="Table Grid 4"/>
    <w:basedOn w:val="a2"/>
    <w:rsid w:val="00FD1ED5"/>
    <w:pPr>
      <w:widowControl w:val="0"/>
      <w:spacing w:line="360" w:lineRule="auto"/>
      <w:ind w:firstLineChars="200" w:firstLine="20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30">
    <w:name w:val="标题 3 字符"/>
    <w:basedOn w:val="a1"/>
    <w:link w:val="3"/>
    <w:rsid w:val="00963A98"/>
    <w:rPr>
      <w:rFonts w:ascii="Calibri" w:eastAsia="仿宋_GB2312" w:hAnsi="Calibri"/>
      <w:b/>
      <w:bCs/>
      <w:color w:val="000000"/>
      <w:kern w:val="2"/>
      <w:sz w:val="30"/>
      <w:szCs w:val="32"/>
    </w:rPr>
  </w:style>
  <w:style w:type="paragraph" w:styleId="affc">
    <w:name w:val="Title"/>
    <w:basedOn w:val="a0"/>
    <w:next w:val="a0"/>
    <w:link w:val="affd"/>
    <w:qFormat/>
    <w:rsid w:val="00E272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d">
    <w:name w:val="标题 字符"/>
    <w:basedOn w:val="a1"/>
    <w:link w:val="affc"/>
    <w:rsid w:val="00E272D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fe">
    <w:name w:val="Emphasis"/>
    <w:basedOn w:val="a1"/>
    <w:qFormat/>
    <w:rsid w:val="0013718C"/>
    <w:rPr>
      <w:i/>
      <w:iCs/>
    </w:rPr>
  </w:style>
  <w:style w:type="paragraph" w:customStyle="1" w:styleId="msonormal0">
    <w:name w:val="msonormal"/>
    <w:basedOn w:val="a0"/>
    <w:rsid w:val="0032511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34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header" Target="header1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theme" Target="theme/theme1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DB568-E401-4AC8-9588-D35527181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44</Pages>
  <Words>8557</Words>
  <Characters>48780</Characters>
  <Application>Microsoft Office Word</Application>
  <DocSecurity>0</DocSecurity>
  <PresentationFormat/>
  <Lines>406</Lines>
  <Paragraphs>114</Paragraphs>
  <Slides>0</Slides>
  <Notes>0</Notes>
  <HiddenSlides>0</HiddenSlides>
  <MMClips>0</MMClips>
  <ScaleCrop>false</ScaleCrop>
  <Manager/>
  <Company/>
  <LinksUpToDate>false</LinksUpToDate>
  <CharactersWithSpaces>57223</CharactersWithSpaces>
  <SharedDoc>false</SharedDoc>
  <HLinks>
    <vt:vector size="42" baseType="variant">
      <vt:variant>
        <vt:i4>2293765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_Toc9286405</vt:lpwstr>
      </vt:variant>
      <vt:variant>
        <vt:i4>2293765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_Toc9286404</vt:lpwstr>
      </vt:variant>
      <vt:variant>
        <vt:i4>2293765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_Toc9286403</vt:lpwstr>
      </vt:variant>
      <vt:variant>
        <vt:i4>2293765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_Toc9286402</vt:lpwstr>
      </vt:variant>
      <vt:variant>
        <vt:i4>2293765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_Toc9286401</vt:lpwstr>
      </vt:variant>
      <vt:variant>
        <vt:i4>2293765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_Toc9286400</vt:lpwstr>
      </vt:variant>
      <vt:variant>
        <vt:i4>2752514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_Toc9286399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文档模板</dc:title>
  <dc:subject/>
  <dc:creator>superman;suzhan</dc:creator>
  <cp:keywords/>
  <dc:description/>
  <cp:lastModifiedBy>郭 盼盼</cp:lastModifiedBy>
  <cp:revision>86</cp:revision>
  <cp:lastPrinted>2008-01-08T16:54:00Z</cp:lastPrinted>
  <dcterms:created xsi:type="dcterms:W3CDTF">2019-05-23T07:05:00Z</dcterms:created>
  <dcterms:modified xsi:type="dcterms:W3CDTF">2019-06-18T03:52:00Z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