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9B4F5" w14:textId="77777777" w:rsidR="00443F99" w:rsidRPr="0042028D" w:rsidRDefault="00ED71C0" w:rsidP="00EA2928">
      <w:pPr>
        <w:pStyle w:val="11"/>
        <w:jc w:val="center"/>
        <w:rPr>
          <w:rFonts w:eastAsia="等线"/>
        </w:rPr>
      </w:pPr>
      <w:r w:rsidRPr="0042028D">
        <w:rPr>
          <w:rFonts w:eastAsia="等线" w:hint="eastAsia"/>
        </w:rPr>
        <w:t>2019</w:t>
      </w:r>
      <w:r w:rsidRPr="0042028D">
        <w:rPr>
          <w:rFonts w:eastAsia="等线"/>
        </w:rPr>
        <w:t xml:space="preserve"> </w:t>
      </w:r>
      <w:r w:rsidRPr="0042028D">
        <w:rPr>
          <w:rFonts w:eastAsia="等线" w:hint="eastAsia"/>
        </w:rPr>
        <w:t>开源数据架构平台的产品订阅服务及组织协同实施</w:t>
      </w:r>
      <w:r w:rsidR="00EA2928" w:rsidRPr="0042028D">
        <w:rPr>
          <w:rFonts w:eastAsia="等线" w:hint="eastAsia"/>
        </w:rPr>
        <w:t xml:space="preserve"> </w:t>
      </w:r>
      <w:r w:rsidR="00EA2928" w:rsidRPr="0042028D">
        <w:rPr>
          <w:rFonts w:ascii="Times New Roman" w:eastAsia="等线" w:hAnsi="Times New Roman" w:hint="eastAsia"/>
        </w:rPr>
        <w:t>PPT</w:t>
      </w:r>
      <w:r w:rsidR="00EA2928" w:rsidRPr="0042028D">
        <w:rPr>
          <w:rFonts w:eastAsia="等线" w:hint="eastAsia"/>
        </w:rPr>
        <w:t>提纲</w:t>
      </w:r>
      <w:r w:rsidR="00317573" w:rsidRPr="0042028D">
        <w:rPr>
          <w:rFonts w:eastAsia="等线" w:hint="eastAsia"/>
        </w:rPr>
        <w:t xml:space="preserve"> </w:t>
      </w:r>
    </w:p>
    <w:p w14:paraId="0EFFF645" w14:textId="52E4AC2C" w:rsidR="00317573" w:rsidRPr="0042028D" w:rsidRDefault="00317573" w:rsidP="00EA2928">
      <w:pPr>
        <w:pStyle w:val="11"/>
        <w:jc w:val="center"/>
        <w:rPr>
          <w:rFonts w:eastAsia="等线"/>
        </w:rPr>
      </w:pPr>
      <w:r w:rsidRPr="0042028D">
        <w:rPr>
          <w:rFonts w:eastAsia="等线" w:hint="eastAsia"/>
        </w:rPr>
        <w:t>（</w:t>
      </w:r>
      <w:r w:rsidRPr="0042028D">
        <w:rPr>
          <w:rFonts w:ascii="Times New Roman" w:eastAsia="等线" w:hAnsi="Times New Roman" w:hint="eastAsia"/>
        </w:rPr>
        <w:t>MongoDB</w:t>
      </w:r>
      <w:r w:rsidRPr="0042028D">
        <w:rPr>
          <w:rFonts w:eastAsia="等线"/>
        </w:rPr>
        <w:t xml:space="preserve"> </w:t>
      </w:r>
      <w:r w:rsidRPr="0042028D">
        <w:rPr>
          <w:rFonts w:eastAsia="等线" w:hint="eastAsia"/>
        </w:rPr>
        <w:t>+</w:t>
      </w:r>
      <w:r w:rsidRPr="0042028D">
        <w:rPr>
          <w:rFonts w:eastAsia="等线"/>
        </w:rPr>
        <w:t xml:space="preserve"> 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 w:hint="eastAsia"/>
        </w:rPr>
        <w:t>4</w:t>
      </w:r>
      <w:r w:rsidRPr="0042028D">
        <w:rPr>
          <w:rFonts w:ascii="Times New Roman" w:eastAsia="等线" w:hAnsi="Times New Roman" w:hint="eastAsia"/>
        </w:rPr>
        <w:t>j</w:t>
      </w:r>
      <w:r w:rsidRPr="0042028D">
        <w:rPr>
          <w:rFonts w:eastAsia="等线" w:hint="eastAsia"/>
        </w:rPr>
        <w:t>医疗卫生领域实践）</w:t>
      </w:r>
    </w:p>
    <w:p w14:paraId="29AE0534" w14:textId="6612F27B" w:rsidR="00015592" w:rsidRPr="0042028D" w:rsidRDefault="00FF1F06" w:rsidP="00015592">
      <w:pPr>
        <w:rPr>
          <w:rFonts w:eastAsia="等线"/>
        </w:rPr>
      </w:pPr>
      <w:ins w:id="0" w:author="苏展" w:date="2019-05-10T16:47:00Z">
        <w:r>
          <w:rPr>
            <w:noProof/>
          </w:rPr>
          <w:drawing>
            <wp:inline distT="0" distB="0" distL="0" distR="0" wp14:anchorId="7FED4B52" wp14:editId="244B5920">
              <wp:extent cx="5274310" cy="4385310"/>
              <wp:effectExtent l="0" t="0" r="254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385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" w:author="苏展" w:date="2019-05-10T16:46:00Z">
        <w:r w:rsidR="00F803DC" w:rsidDel="003767DC">
          <w:rPr>
            <w:noProof/>
          </w:rPr>
          <w:drawing>
            <wp:inline distT="0" distB="0" distL="0" distR="0" wp14:anchorId="68FBEC6D" wp14:editId="4B54C1E6">
              <wp:extent cx="5274310" cy="3743960"/>
              <wp:effectExtent l="0" t="0" r="2540" b="889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743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C9771B0" w14:textId="4DDF9979" w:rsidR="00ED71C0" w:rsidRPr="0042028D" w:rsidRDefault="00ED71C0" w:rsidP="00ED71C0">
      <w:pPr>
        <w:pStyle w:val="30"/>
        <w:rPr>
          <w:rFonts w:eastAsia="等线"/>
        </w:rPr>
      </w:pPr>
      <w:r w:rsidRPr="0042028D">
        <w:rPr>
          <w:rFonts w:eastAsia="等线" w:hint="eastAsia"/>
        </w:rPr>
        <w:lastRenderedPageBreak/>
        <w:t>总起</w:t>
      </w:r>
      <w:r w:rsidR="00317573" w:rsidRPr="0042028D">
        <w:rPr>
          <w:rFonts w:eastAsia="等线" w:hint="eastAsia"/>
        </w:rPr>
        <w:t>（</w:t>
      </w:r>
      <w:del w:id="2" w:author="苏展" w:date="2019-05-10T16:18:00Z">
        <w:r w:rsidR="00317573" w:rsidDel="00921D1A">
          <w:rPr>
            <w:rFonts w:hint="eastAsia"/>
          </w:rPr>
          <w:delText>5-8</w:delText>
        </w:r>
      </w:del>
      <w:ins w:id="3" w:author="苏展" w:date="2019-05-10T16:18:00Z">
        <w:r w:rsidR="00921D1A" w:rsidRPr="0042028D">
          <w:rPr>
            <w:rFonts w:eastAsia="等线" w:hint="eastAsia"/>
          </w:rPr>
          <w:t>10-1</w:t>
        </w:r>
      </w:ins>
      <w:ins w:id="4" w:author="苏展" w:date="2019-05-10T16:19:00Z">
        <w:r w:rsidR="00921D1A" w:rsidRPr="0042028D">
          <w:rPr>
            <w:rFonts w:eastAsia="等线" w:hint="eastAsia"/>
          </w:rPr>
          <w:t>5</w:t>
        </w:r>
      </w:ins>
      <w:r w:rsidR="00317573" w:rsidRPr="0042028D">
        <w:rPr>
          <w:rFonts w:eastAsia="等线" w:hint="eastAsia"/>
        </w:rPr>
        <w:t>页）</w:t>
      </w:r>
    </w:p>
    <w:p w14:paraId="28F11E64" w14:textId="77777777" w:rsidR="00ED71C0" w:rsidRPr="0042028D" w:rsidRDefault="00317573" w:rsidP="00317573">
      <w:pPr>
        <w:pStyle w:val="40"/>
        <w:numPr>
          <w:ilvl w:val="0"/>
          <w:numId w:val="4"/>
        </w:numPr>
        <w:rPr>
          <w:rFonts w:eastAsia="等线"/>
        </w:rPr>
      </w:pPr>
      <w:r w:rsidRPr="0042028D">
        <w:rPr>
          <w:rFonts w:eastAsia="等线" w:hint="eastAsia"/>
        </w:rPr>
        <w:t>医疗卫生领域背景介绍</w:t>
      </w:r>
    </w:p>
    <w:p w14:paraId="4527B7AC" w14:textId="77777777" w:rsidR="00317573" w:rsidRPr="0042028D" w:rsidRDefault="00317573" w:rsidP="00317573">
      <w:pPr>
        <w:pStyle w:val="40"/>
        <w:numPr>
          <w:ilvl w:val="0"/>
          <w:numId w:val="4"/>
        </w:numPr>
        <w:rPr>
          <w:rFonts w:eastAsia="等线"/>
        </w:rPr>
      </w:pPr>
      <w:r w:rsidRPr="0042028D">
        <w:rPr>
          <w:rFonts w:eastAsia="等线" w:hint="eastAsia"/>
        </w:rPr>
        <w:t>卫生领域参考模型</w:t>
      </w:r>
    </w:p>
    <w:p w14:paraId="1369B36A" w14:textId="6E395562" w:rsidR="00D225F5" w:rsidRPr="0042028D" w:rsidRDefault="00D225F5" w:rsidP="00D225F5">
      <w:pPr>
        <w:pStyle w:val="40"/>
        <w:numPr>
          <w:ilvl w:val="0"/>
          <w:numId w:val="4"/>
        </w:numPr>
        <w:rPr>
          <w:rFonts w:eastAsia="等线"/>
        </w:rPr>
      </w:pPr>
      <w:ins w:id="5" w:author="苏展" w:date="2019-05-10T16:14:00Z">
        <w:r w:rsidRPr="0042028D">
          <w:rPr>
            <w:rFonts w:eastAsia="等线" w:hint="eastAsia"/>
          </w:rPr>
          <w:t>项目介绍：</w:t>
        </w:r>
        <w:r w:rsidRPr="0042028D" w:rsidDel="00D225F5">
          <w:rPr>
            <w:rFonts w:eastAsia="等线" w:hint="eastAsia"/>
          </w:rPr>
          <w:t xml:space="preserve"> </w:t>
        </w:r>
      </w:ins>
      <w:del w:id="6" w:author="苏展" w:date="2019-05-10T16:14:00Z">
        <w:r w:rsidR="00317573" w:rsidDel="00D225F5">
          <w:rPr>
            <w:rFonts w:hint="eastAsia"/>
          </w:rPr>
          <w:delText>引子——面对的问题是什么，引出MongoDB+Neo4j的解决方案</w:delText>
        </w:r>
      </w:del>
    </w:p>
    <w:p w14:paraId="58A2EFE5" w14:textId="70FF3D33" w:rsidR="00D225F5" w:rsidRPr="0042028D" w:rsidRDefault="00D225F5" w:rsidP="00D225F5">
      <w:pPr>
        <w:pStyle w:val="5"/>
        <w:ind w:left="360"/>
        <w:rPr>
          <w:ins w:id="7" w:author="苏展" w:date="2019-05-10T16:15:00Z"/>
          <w:rFonts w:eastAsia="等线"/>
        </w:rPr>
      </w:pPr>
      <w:ins w:id="8" w:author="苏展" w:date="2019-05-10T16:15:00Z">
        <w:r w:rsidRPr="0042028D">
          <w:rPr>
            <w:rFonts w:ascii="Times New Roman" w:eastAsia="等线" w:hAnsi="Times New Roman" w:hint="eastAsia"/>
          </w:rPr>
          <w:t>His</w:t>
        </w:r>
        <w:r w:rsidRPr="0042028D">
          <w:rPr>
            <w:rFonts w:eastAsia="等线" w:hint="eastAsia"/>
          </w:rPr>
          <w:t>/</w:t>
        </w:r>
        <w:r w:rsidRPr="0042028D">
          <w:rPr>
            <w:rFonts w:ascii="Times New Roman" w:eastAsia="等线" w:hAnsi="Times New Roman" w:hint="eastAsia"/>
          </w:rPr>
          <w:t>Lis</w:t>
        </w:r>
        <w:r w:rsidR="00A545FB" w:rsidRPr="0042028D">
          <w:rPr>
            <w:rFonts w:eastAsia="等线" w:hint="eastAsia"/>
          </w:rPr>
          <w:t>/</w:t>
        </w:r>
        <w:r w:rsidR="00A545FB" w:rsidRPr="0042028D">
          <w:rPr>
            <w:rFonts w:ascii="Times New Roman" w:eastAsia="等线" w:hAnsi="Times New Roman" w:hint="eastAsia"/>
          </w:rPr>
          <w:t>CDS</w:t>
        </w:r>
        <w:r w:rsidR="00A545FB" w:rsidRPr="0042028D">
          <w:rPr>
            <w:rFonts w:eastAsia="等线" w:hint="eastAsia"/>
          </w:rPr>
          <w:t>临床数据仓库等系统介绍</w:t>
        </w:r>
      </w:ins>
    </w:p>
    <w:p w14:paraId="0ADBC857" w14:textId="0D017F17" w:rsidR="00A545FB" w:rsidRPr="0042028D" w:rsidRDefault="00A545FB" w:rsidP="00A545FB">
      <w:pPr>
        <w:pStyle w:val="5"/>
        <w:rPr>
          <w:ins w:id="9" w:author="苏展" w:date="2019-05-10T16:16:00Z"/>
          <w:rFonts w:eastAsia="等线"/>
        </w:rPr>
      </w:pPr>
      <w:ins w:id="10" w:author="苏展" w:date="2019-05-10T16:15:00Z">
        <w:r w:rsidRPr="0042028D">
          <w:rPr>
            <w:rFonts w:eastAsia="等线"/>
          </w:rPr>
          <w:tab/>
        </w:r>
      </w:ins>
      <w:ins w:id="11" w:author="苏展" w:date="2019-05-10T16:16:00Z">
        <w:r w:rsidR="00C217BE" w:rsidRPr="0042028D">
          <w:rPr>
            <w:rFonts w:eastAsia="等线" w:hint="eastAsia"/>
          </w:rPr>
          <w:t>切入点1：</w:t>
        </w:r>
      </w:ins>
      <w:ins w:id="12" w:author="苏展" w:date="2019-05-10T16:15:00Z">
        <w:r w:rsidR="007C4FE6" w:rsidRPr="0042028D">
          <w:rPr>
            <w:rFonts w:eastAsia="等线" w:hint="eastAsia"/>
          </w:rPr>
          <w:t>电子病历</w:t>
        </w:r>
      </w:ins>
      <w:ins w:id="13" w:author="苏展" w:date="2019-05-10T16:37:00Z">
        <w:r w:rsidR="008742BC" w:rsidRPr="0042028D">
          <w:rPr>
            <w:rFonts w:eastAsia="等线" w:hint="eastAsia"/>
          </w:rPr>
          <w:t>？</w:t>
        </w:r>
      </w:ins>
      <w:ins w:id="14" w:author="苏展" w:date="2019-05-10T16:15:00Z">
        <w:r w:rsidR="007C4FE6" w:rsidRPr="0042028D">
          <w:rPr>
            <w:rFonts w:eastAsia="等线" w:hint="eastAsia"/>
          </w:rPr>
          <w:t>——</w:t>
        </w:r>
      </w:ins>
      <w:ins w:id="15" w:author="苏展" w:date="2019-05-10T16:37:00Z">
        <w:r w:rsidR="00614C4F" w:rsidRPr="0042028D">
          <w:rPr>
            <w:rFonts w:eastAsia="等线" w:hint="eastAsia"/>
          </w:rPr>
          <w:t>传统数据库</w:t>
        </w:r>
      </w:ins>
      <w:ins w:id="16" w:author="苏展" w:date="2019-05-10T16:16:00Z">
        <w:r w:rsidR="00C217BE" w:rsidRPr="0042028D">
          <w:rPr>
            <w:rFonts w:eastAsia="等线" w:hint="eastAsia"/>
          </w:rPr>
          <w:t>在</w:t>
        </w:r>
      </w:ins>
      <w:ins w:id="17" w:author="苏展" w:date="2019-05-10T16:15:00Z">
        <w:r w:rsidR="007C4FE6" w:rsidRPr="0042028D">
          <w:rPr>
            <w:rFonts w:eastAsia="等线" w:hint="eastAsia"/>
          </w:rPr>
          <w:t>半结构化数据</w:t>
        </w:r>
      </w:ins>
      <w:ins w:id="18" w:author="苏展" w:date="2019-05-10T16:16:00Z">
        <w:r w:rsidR="007C4FE6" w:rsidRPr="0042028D">
          <w:rPr>
            <w:rFonts w:eastAsia="等线" w:hint="eastAsia"/>
          </w:rPr>
          <w:t>存储面临的问题</w:t>
        </w:r>
        <w:r w:rsidR="00C217BE" w:rsidRPr="0042028D">
          <w:rPr>
            <w:rFonts w:eastAsia="等线" w:hint="eastAsia"/>
          </w:rPr>
          <w:t>（也就是之前是怎么做的）</w:t>
        </w:r>
      </w:ins>
      <w:ins w:id="19" w:author="苏展" w:date="2019-05-10T16:17:00Z">
        <w:r w:rsidR="008A7785" w:rsidRPr="0042028D">
          <w:rPr>
            <w:rFonts w:eastAsia="等线" w:hint="eastAsia"/>
          </w:rPr>
          <w:t>——引出</w:t>
        </w:r>
        <w:proofErr w:type="spellStart"/>
        <w:r w:rsidR="008A7785" w:rsidRPr="0042028D">
          <w:rPr>
            <w:rFonts w:ascii="Times New Roman" w:eastAsia="等线" w:hAnsi="Times New Roman" w:hint="eastAsia"/>
          </w:rPr>
          <w:t>Mongodb</w:t>
        </w:r>
        <w:proofErr w:type="spellEnd"/>
        <w:r w:rsidR="008A7785" w:rsidRPr="0042028D">
          <w:rPr>
            <w:rFonts w:eastAsia="等线" w:hint="eastAsia"/>
          </w:rPr>
          <w:t>解决方案</w:t>
        </w:r>
      </w:ins>
    </w:p>
    <w:p w14:paraId="66ABAD88" w14:textId="21A7ED63" w:rsidR="00C217BE" w:rsidRPr="0042028D" w:rsidRDefault="00C217BE">
      <w:pPr>
        <w:pStyle w:val="5"/>
        <w:rPr>
          <w:ins w:id="20" w:author="苏展" w:date="2019-05-10T16:14:00Z"/>
          <w:rFonts w:eastAsia="等线"/>
        </w:rPr>
        <w:pPrChange w:id="21" w:author="苏展" w:date="2019-05-10T16:16:00Z">
          <w:pPr>
            <w:pStyle w:val="30"/>
          </w:pPr>
        </w:pPrChange>
      </w:pPr>
      <w:ins w:id="22" w:author="苏展" w:date="2019-05-10T16:16:00Z">
        <w:r w:rsidRPr="0042028D">
          <w:rPr>
            <w:rFonts w:eastAsia="等线"/>
          </w:rPr>
          <w:tab/>
        </w:r>
        <w:r w:rsidRPr="0042028D">
          <w:rPr>
            <w:rFonts w:eastAsia="等线" w:hint="eastAsia"/>
          </w:rPr>
          <w:t>切入点2：</w:t>
        </w:r>
      </w:ins>
      <w:ins w:id="23" w:author="苏展" w:date="2019-05-10T16:17:00Z">
        <w:r w:rsidR="008A7785" w:rsidRPr="0042028D">
          <w:rPr>
            <w:rFonts w:eastAsia="等线" w:hint="eastAsia"/>
          </w:rPr>
          <w:t>不良反应发现的业务及需求——引出</w:t>
        </w:r>
        <w:r w:rsidR="005D527C" w:rsidRPr="0042028D">
          <w:rPr>
            <w:rFonts w:ascii="Times New Roman" w:eastAsia="等线" w:hAnsi="Times New Roman" w:hint="eastAsia"/>
          </w:rPr>
          <w:t>Neo</w:t>
        </w:r>
        <w:r w:rsidR="005D527C" w:rsidRPr="0042028D">
          <w:rPr>
            <w:rFonts w:eastAsia="等线" w:hint="eastAsia"/>
          </w:rPr>
          <w:t>4</w:t>
        </w:r>
        <w:r w:rsidR="005D527C" w:rsidRPr="0042028D">
          <w:rPr>
            <w:rFonts w:ascii="Times New Roman" w:eastAsia="等线" w:hAnsi="Times New Roman" w:hint="eastAsia"/>
          </w:rPr>
          <w:t>j</w:t>
        </w:r>
        <w:r w:rsidR="005D527C" w:rsidRPr="0042028D">
          <w:rPr>
            <w:rFonts w:eastAsia="等线" w:hint="eastAsia"/>
          </w:rPr>
          <w:t>解决方案</w:t>
        </w:r>
      </w:ins>
    </w:p>
    <w:p w14:paraId="5A873832" w14:textId="1BE9E8DA" w:rsidR="00ED71C0" w:rsidRPr="0042028D" w:rsidRDefault="00ED71C0" w:rsidP="00ED71C0">
      <w:pPr>
        <w:pStyle w:val="30"/>
        <w:rPr>
          <w:rFonts w:eastAsia="等线"/>
        </w:rPr>
      </w:pPr>
      <w:del w:id="24" w:author="苏展" w:date="2019-05-10T16:18:00Z">
        <w:r w:rsidDel="001953D4">
          <w:rPr>
            <w:rFonts w:hint="eastAsia"/>
          </w:rPr>
          <w:delText>大数据存储——</w:delText>
        </w:r>
      </w:del>
      <w:r w:rsidRPr="0042028D">
        <w:rPr>
          <w:rFonts w:ascii="Times New Roman" w:eastAsia="等线" w:hAnsi="Times New Roman" w:hint="eastAsia"/>
        </w:rPr>
        <w:t>MongoDB</w:t>
      </w:r>
      <w:ins w:id="25" w:author="苏展" w:date="2019-05-10T16:18:00Z">
        <w:r w:rsidR="001953D4" w:rsidRPr="0042028D">
          <w:rPr>
            <w:rFonts w:eastAsia="等线" w:hint="eastAsia"/>
          </w:rPr>
          <w:t>解决大量半结构化数据存储</w:t>
        </w:r>
        <w:r w:rsidR="00921D1A" w:rsidRPr="0042028D">
          <w:rPr>
            <w:rFonts w:eastAsia="等线" w:hint="eastAsia"/>
          </w:rPr>
          <w:t>的</w:t>
        </w:r>
      </w:ins>
      <w:r w:rsidRPr="0042028D">
        <w:rPr>
          <w:rFonts w:eastAsia="等线" w:hint="eastAsia"/>
        </w:rPr>
        <w:t>实践</w:t>
      </w:r>
      <w:r w:rsidR="00317573" w:rsidRPr="0042028D">
        <w:rPr>
          <w:rFonts w:eastAsia="等线" w:hint="eastAsia"/>
        </w:rPr>
        <w:t>（10-20页）</w:t>
      </w:r>
    </w:p>
    <w:p w14:paraId="6E01F48E" w14:textId="3A5889E4" w:rsidR="009E0BB4" w:rsidRPr="0042028D" w:rsidRDefault="00F12551" w:rsidP="00F12551">
      <w:pPr>
        <w:pStyle w:val="40"/>
        <w:numPr>
          <w:ilvl w:val="0"/>
          <w:numId w:val="5"/>
        </w:numPr>
        <w:rPr>
          <w:ins w:id="26" w:author="苏展" w:date="2019-05-10T16:19:00Z"/>
          <w:rFonts w:eastAsia="等线"/>
        </w:rPr>
      </w:pPr>
      <w:ins w:id="27" w:author="苏展" w:date="2019-05-10T16:20:00Z">
        <w:r w:rsidRPr="0042028D">
          <w:rPr>
            <w:rFonts w:eastAsia="等线" w:hint="eastAsia"/>
          </w:rPr>
          <w:t>相关</w:t>
        </w:r>
      </w:ins>
      <w:ins w:id="28" w:author="苏展" w:date="2019-05-10T16:19:00Z">
        <w:r w:rsidR="00921D1A" w:rsidRPr="0042028D">
          <w:rPr>
            <w:rFonts w:eastAsia="等线" w:hint="eastAsia"/>
          </w:rPr>
          <w:t>业务</w:t>
        </w:r>
      </w:ins>
      <w:ins w:id="29" w:author="苏展" w:date="2019-05-10T16:20:00Z">
        <w:r w:rsidR="00DC5AD0" w:rsidRPr="0042028D">
          <w:rPr>
            <w:rFonts w:eastAsia="等线" w:hint="eastAsia"/>
          </w:rPr>
          <w:t>及面对问题</w:t>
        </w:r>
      </w:ins>
      <w:ins w:id="30" w:author="苏展" w:date="2019-05-10T16:19:00Z">
        <w:r w:rsidR="009E0BB4" w:rsidRPr="0042028D">
          <w:rPr>
            <w:rFonts w:eastAsia="等线" w:hint="eastAsia"/>
          </w:rPr>
          <w:t>详述</w:t>
        </w:r>
      </w:ins>
    </w:p>
    <w:p w14:paraId="1083B447" w14:textId="588FCA01" w:rsidR="00317573" w:rsidRPr="0042028D" w:rsidRDefault="00317573" w:rsidP="00317573">
      <w:pPr>
        <w:pStyle w:val="40"/>
        <w:numPr>
          <w:ilvl w:val="0"/>
          <w:numId w:val="5"/>
        </w:numPr>
        <w:rPr>
          <w:rFonts w:eastAsia="等线"/>
        </w:rPr>
      </w:pPr>
      <w:r w:rsidRPr="0042028D">
        <w:rPr>
          <w:rFonts w:eastAsia="等线" w:hint="eastAsia"/>
        </w:rPr>
        <w:t>文档型数据库简介及意义</w:t>
      </w:r>
      <w:ins w:id="31" w:author="苏展" w:date="2019-05-10T16:20:00Z">
        <w:r w:rsidR="00DC5AD0" w:rsidRPr="0042028D">
          <w:rPr>
            <w:rFonts w:eastAsia="等线" w:hint="eastAsia"/>
          </w:rPr>
          <w:t>——为什么我们要用</w:t>
        </w:r>
        <w:r w:rsidR="00DC5AD0" w:rsidRPr="0042028D">
          <w:rPr>
            <w:rFonts w:ascii="Times New Roman" w:eastAsia="等线" w:hAnsi="Times New Roman" w:hint="eastAsia"/>
          </w:rPr>
          <w:t>mongo</w:t>
        </w:r>
        <w:r w:rsidR="00DC5AD0" w:rsidRPr="0042028D">
          <w:rPr>
            <w:rFonts w:eastAsia="等线" w:hint="eastAsia"/>
          </w:rPr>
          <w:t>解决上述问题</w:t>
        </w:r>
      </w:ins>
    </w:p>
    <w:p w14:paraId="7CF650ED" w14:textId="13E35A7B" w:rsidR="00071AE5" w:rsidRPr="0042028D" w:rsidRDefault="00071AE5" w:rsidP="00317573">
      <w:pPr>
        <w:pStyle w:val="40"/>
        <w:numPr>
          <w:ilvl w:val="0"/>
          <w:numId w:val="5"/>
        </w:numPr>
        <w:rPr>
          <w:ins w:id="32" w:author="苏展" w:date="2019-05-10T16:42:00Z"/>
          <w:rFonts w:eastAsia="等线"/>
        </w:rPr>
      </w:pPr>
      <w:ins w:id="33" w:author="苏展" w:date="2019-05-10T16:42:00Z">
        <w:r w:rsidRPr="0042028D">
          <w:rPr>
            <w:rFonts w:eastAsia="等线" w:hint="eastAsia"/>
          </w:rPr>
          <w:t>使用</w:t>
        </w:r>
        <w:r w:rsidRPr="0042028D">
          <w:rPr>
            <w:rFonts w:ascii="Times New Roman" w:eastAsia="等线" w:hAnsi="Times New Roman" w:hint="eastAsia"/>
          </w:rPr>
          <w:t>MongoDB</w:t>
        </w:r>
        <w:r w:rsidRPr="0042028D">
          <w:rPr>
            <w:rFonts w:eastAsia="等线" w:hint="eastAsia"/>
          </w:rPr>
          <w:t>的</w:t>
        </w:r>
        <w:r w:rsidR="00797BD8" w:rsidRPr="0042028D">
          <w:rPr>
            <w:rFonts w:eastAsia="等线" w:hint="eastAsia"/>
          </w:rPr>
          <w:t>解决方案</w:t>
        </w:r>
      </w:ins>
    </w:p>
    <w:p w14:paraId="27A7C0AA" w14:textId="590AAC19" w:rsidR="00317573" w:rsidDel="00D74C4E" w:rsidRDefault="00317573" w:rsidP="00317573">
      <w:pPr>
        <w:pStyle w:val="40"/>
        <w:numPr>
          <w:ilvl w:val="0"/>
          <w:numId w:val="5"/>
        </w:numPr>
        <w:rPr>
          <w:del w:id="34" w:author="苏展" w:date="2019-05-10T16:44:00Z"/>
        </w:rPr>
      </w:pPr>
      <w:del w:id="35" w:author="苏展" w:date="2019-05-10T16:44:00Z">
        <w:r w:rsidDel="00D74C4E">
          <w:rPr>
            <w:rFonts w:hint="eastAsia"/>
          </w:rPr>
          <w:delText>MongoDB在行业中的地位及同类产品比较</w:delText>
        </w:r>
      </w:del>
    </w:p>
    <w:p w14:paraId="69970E6D" w14:textId="77777777" w:rsidR="00317573" w:rsidRPr="0042028D" w:rsidRDefault="00317573" w:rsidP="00E70296">
      <w:pPr>
        <w:pStyle w:val="40"/>
        <w:numPr>
          <w:ilvl w:val="0"/>
          <w:numId w:val="5"/>
        </w:numPr>
        <w:rPr>
          <w:rFonts w:eastAsia="等线"/>
        </w:rPr>
      </w:pPr>
      <w:r w:rsidRPr="0042028D">
        <w:rPr>
          <w:rFonts w:ascii="Times New Roman" w:eastAsia="等线" w:hAnsi="Times New Roman" w:hint="eastAsia"/>
        </w:rPr>
        <w:t>MongoDB</w:t>
      </w:r>
      <w:r w:rsidR="00E70296" w:rsidRPr="0042028D">
        <w:rPr>
          <w:rFonts w:eastAsia="等线" w:hint="eastAsia"/>
        </w:rPr>
        <w:t>产品介绍</w:t>
      </w:r>
    </w:p>
    <w:p w14:paraId="4C6AE1FE" w14:textId="60BB94A8" w:rsidR="00D74C4E" w:rsidRPr="0042028D" w:rsidRDefault="00D74C4E" w:rsidP="00E70296">
      <w:pPr>
        <w:pStyle w:val="5"/>
        <w:ind w:firstLine="360"/>
        <w:rPr>
          <w:ins w:id="36" w:author="苏展" w:date="2019-05-10T16:43:00Z"/>
          <w:rFonts w:eastAsia="等线"/>
        </w:rPr>
      </w:pPr>
      <w:ins w:id="37" w:author="苏展" w:date="2019-05-10T16:43:00Z">
        <w:r w:rsidRPr="0042028D">
          <w:rPr>
            <w:rFonts w:eastAsia="等线" w:hint="eastAsia"/>
          </w:rPr>
          <w:t>行业</w:t>
        </w:r>
      </w:ins>
      <w:ins w:id="38" w:author="苏展" w:date="2019-05-10T16:44:00Z">
        <w:r w:rsidRPr="0042028D">
          <w:rPr>
            <w:rFonts w:eastAsia="等线" w:hint="eastAsia"/>
          </w:rPr>
          <w:t>地位</w:t>
        </w:r>
      </w:ins>
    </w:p>
    <w:p w14:paraId="5AFA0916" w14:textId="018AFF25" w:rsidR="0092467B" w:rsidRPr="0042028D" w:rsidRDefault="00D74C4E" w:rsidP="00E70296">
      <w:pPr>
        <w:pStyle w:val="5"/>
        <w:ind w:firstLine="360"/>
        <w:rPr>
          <w:ins w:id="39" w:author="苏展" w:date="2019-05-10T16:43:00Z"/>
          <w:rFonts w:eastAsia="等线"/>
        </w:rPr>
      </w:pPr>
      <w:ins w:id="40" w:author="苏展" w:date="2019-05-10T16:43:00Z">
        <w:r w:rsidRPr="0042028D">
          <w:rPr>
            <w:rFonts w:eastAsia="等线" w:hint="eastAsia"/>
          </w:rPr>
          <w:t>同类产品比较</w:t>
        </w:r>
      </w:ins>
    </w:p>
    <w:p w14:paraId="63114F2D" w14:textId="2695C6D8" w:rsidR="00E70296" w:rsidRPr="0042028D" w:rsidRDefault="00E70296" w:rsidP="00E70296">
      <w:pPr>
        <w:pStyle w:val="5"/>
        <w:ind w:firstLine="360"/>
        <w:rPr>
          <w:rFonts w:eastAsia="等线"/>
        </w:rPr>
      </w:pPr>
      <w:r w:rsidRPr="0042028D">
        <w:rPr>
          <w:rFonts w:eastAsia="等线" w:hint="eastAsia"/>
        </w:rPr>
        <w:lastRenderedPageBreak/>
        <w:t>技术架构</w:t>
      </w:r>
    </w:p>
    <w:p w14:paraId="2A175A8C" w14:textId="77777777" w:rsidR="00E70296" w:rsidRPr="0042028D" w:rsidRDefault="00E70296" w:rsidP="00E70296">
      <w:pPr>
        <w:pStyle w:val="5"/>
        <w:ind w:firstLine="360"/>
        <w:rPr>
          <w:rFonts w:eastAsia="等线"/>
        </w:rPr>
      </w:pPr>
      <w:r w:rsidRPr="0042028D">
        <w:rPr>
          <w:rFonts w:eastAsia="等线" w:hint="eastAsia"/>
        </w:rPr>
        <w:t>产品生态</w:t>
      </w:r>
    </w:p>
    <w:p w14:paraId="5CF98799" w14:textId="77777777" w:rsidR="00E70296" w:rsidRPr="0042028D" w:rsidRDefault="00E70296" w:rsidP="00E70296">
      <w:pPr>
        <w:pStyle w:val="40"/>
        <w:numPr>
          <w:ilvl w:val="0"/>
          <w:numId w:val="5"/>
        </w:numPr>
        <w:rPr>
          <w:rFonts w:eastAsia="等线"/>
        </w:rPr>
      </w:pPr>
      <w:proofErr w:type="spellStart"/>
      <w:r w:rsidRPr="0042028D">
        <w:rPr>
          <w:rFonts w:ascii="Times New Roman" w:eastAsia="等线" w:hAnsi="Times New Roman" w:hint="eastAsia"/>
        </w:rPr>
        <w:t>MognoDB</w:t>
      </w:r>
      <w:proofErr w:type="spellEnd"/>
      <w:r w:rsidRPr="0042028D">
        <w:rPr>
          <w:rFonts w:eastAsia="等线" w:hint="eastAsia"/>
        </w:rPr>
        <w:t>项目实践</w:t>
      </w:r>
    </w:p>
    <w:p w14:paraId="6BD3D125" w14:textId="466BA3E0" w:rsidR="008E3B58" w:rsidDel="00B45F7F" w:rsidRDefault="00EA2928" w:rsidP="007E339F">
      <w:pPr>
        <w:pStyle w:val="5"/>
        <w:ind w:left="360"/>
        <w:rPr>
          <w:del w:id="41" w:author="苏展" w:date="2019-05-10T16:32:00Z"/>
        </w:rPr>
      </w:pPr>
      <w:del w:id="42" w:author="苏展" w:date="2019-05-10T16:32:00Z">
        <w:r w:rsidDel="00B45F7F">
          <w:rPr>
            <w:rFonts w:hint="eastAsia"/>
          </w:rPr>
          <w:delText>应用——电子病历</w:delText>
        </w:r>
      </w:del>
    </w:p>
    <w:p w14:paraId="380B6D1B" w14:textId="77777777" w:rsidR="00EA2928" w:rsidRPr="0042028D" w:rsidRDefault="00EA2928" w:rsidP="007E339F">
      <w:pPr>
        <w:pStyle w:val="5"/>
        <w:ind w:left="360"/>
        <w:rPr>
          <w:rFonts w:eastAsia="等线"/>
        </w:rPr>
      </w:pPr>
      <w:r w:rsidRPr="0042028D">
        <w:rPr>
          <w:rFonts w:eastAsia="等线" w:hint="eastAsia"/>
        </w:rPr>
        <w:t>部署方案（最佳实践）</w:t>
      </w:r>
    </w:p>
    <w:p w14:paraId="2965779B" w14:textId="77777777" w:rsidR="00EA2928" w:rsidRPr="0042028D" w:rsidRDefault="00EA2928" w:rsidP="007E339F">
      <w:pPr>
        <w:pStyle w:val="5"/>
        <w:ind w:firstLine="360"/>
        <w:rPr>
          <w:rFonts w:eastAsia="等线"/>
        </w:rPr>
      </w:pPr>
      <w:r w:rsidRPr="0042028D">
        <w:rPr>
          <w:rFonts w:eastAsia="等线" w:hint="eastAsia"/>
        </w:rPr>
        <w:t>基于项目的优化和改造</w:t>
      </w:r>
    </w:p>
    <w:p w14:paraId="34AA4422" w14:textId="77777777" w:rsidR="00443F99" w:rsidRPr="0042028D" w:rsidRDefault="00443F99" w:rsidP="00443F99">
      <w:pPr>
        <w:pStyle w:val="6"/>
        <w:numPr>
          <w:ilvl w:val="0"/>
          <w:numId w:val="9"/>
        </w:numPr>
        <w:rPr>
          <w:rFonts w:eastAsia="等线"/>
        </w:rPr>
      </w:pPr>
      <w:r w:rsidRPr="0042028D">
        <w:rPr>
          <w:rFonts w:eastAsia="等线" w:hint="eastAsia"/>
        </w:rPr>
        <w:t>索引优化</w:t>
      </w:r>
    </w:p>
    <w:p w14:paraId="0304A97E" w14:textId="77777777" w:rsidR="00443F99" w:rsidRPr="0042028D" w:rsidRDefault="00443F99" w:rsidP="00443F99">
      <w:pPr>
        <w:pStyle w:val="6"/>
        <w:numPr>
          <w:ilvl w:val="0"/>
          <w:numId w:val="9"/>
        </w:numPr>
        <w:rPr>
          <w:rFonts w:eastAsia="等线"/>
        </w:rPr>
      </w:pPr>
      <w:r w:rsidRPr="0042028D">
        <w:rPr>
          <w:rFonts w:eastAsia="等线" w:hint="eastAsia"/>
        </w:rPr>
        <w:t>存储引擎优化</w:t>
      </w:r>
    </w:p>
    <w:p w14:paraId="64E6F1C8" w14:textId="77777777" w:rsidR="00443F99" w:rsidRPr="0042028D" w:rsidRDefault="00443F99" w:rsidP="00443F99">
      <w:pPr>
        <w:pStyle w:val="6"/>
        <w:numPr>
          <w:ilvl w:val="0"/>
          <w:numId w:val="9"/>
        </w:numPr>
        <w:rPr>
          <w:rFonts w:eastAsia="等线"/>
        </w:rPr>
      </w:pPr>
      <w:proofErr w:type="spellStart"/>
      <w:r w:rsidRPr="0042028D">
        <w:rPr>
          <w:rFonts w:ascii="Times New Roman" w:eastAsia="等线" w:hAnsi="Times New Roman"/>
        </w:rPr>
        <w:t>Etc</w:t>
      </w:r>
      <w:proofErr w:type="spellEnd"/>
      <w:r w:rsidRPr="0042028D">
        <w:rPr>
          <w:rFonts w:eastAsia="等线"/>
        </w:rPr>
        <w:t>…</w:t>
      </w:r>
    </w:p>
    <w:p w14:paraId="0AD6698B" w14:textId="50B4B596" w:rsidR="00ED71C0" w:rsidRPr="0042028D" w:rsidRDefault="00ED71C0" w:rsidP="00ED71C0">
      <w:pPr>
        <w:pStyle w:val="30"/>
        <w:rPr>
          <w:rFonts w:eastAsia="等线"/>
        </w:rPr>
      </w:pPr>
      <w:del w:id="43" w:author="苏展" w:date="2019-05-10T16:21:00Z">
        <w:r w:rsidDel="0048790F">
          <w:rPr>
            <w:rFonts w:hint="eastAsia"/>
          </w:rPr>
          <w:delText>知识图谱存储——</w:delText>
        </w:r>
      </w:del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 w:hint="eastAsia"/>
        </w:rPr>
        <w:t>4</w:t>
      </w:r>
      <w:r w:rsidRPr="0042028D">
        <w:rPr>
          <w:rFonts w:ascii="Times New Roman" w:eastAsia="等线" w:hAnsi="Times New Roman" w:hint="eastAsia"/>
        </w:rPr>
        <w:t>j</w:t>
      </w:r>
      <w:ins w:id="44" w:author="苏展" w:date="2019-05-10T16:22:00Z">
        <w:r w:rsidR="00E52F7F" w:rsidRPr="0042028D">
          <w:rPr>
            <w:rFonts w:eastAsia="等线" w:hint="eastAsia"/>
          </w:rPr>
          <w:t>在不良反应发现系统的</w:t>
        </w:r>
      </w:ins>
      <w:r w:rsidRPr="0042028D">
        <w:rPr>
          <w:rFonts w:eastAsia="等线" w:hint="eastAsia"/>
        </w:rPr>
        <w:t>实践</w:t>
      </w:r>
      <w:r w:rsidR="00317573" w:rsidRPr="0042028D">
        <w:rPr>
          <w:rFonts w:eastAsia="等线" w:hint="eastAsia"/>
        </w:rPr>
        <w:t>（10-20页）</w:t>
      </w:r>
    </w:p>
    <w:p w14:paraId="083D8BCE" w14:textId="6715B962" w:rsidR="00E52F7F" w:rsidRPr="0042028D" w:rsidRDefault="00E52F7F" w:rsidP="00EA2928">
      <w:pPr>
        <w:pStyle w:val="40"/>
        <w:numPr>
          <w:ilvl w:val="0"/>
          <w:numId w:val="6"/>
        </w:numPr>
        <w:rPr>
          <w:ins w:id="45" w:author="苏展" w:date="2019-05-10T16:22:00Z"/>
          <w:rFonts w:eastAsia="等线"/>
        </w:rPr>
      </w:pPr>
      <w:ins w:id="46" w:author="苏展" w:date="2019-05-10T16:22:00Z">
        <w:r w:rsidRPr="0042028D">
          <w:rPr>
            <w:rFonts w:eastAsia="等线" w:hint="eastAsia"/>
          </w:rPr>
          <w:t>不良反应发现的需求</w:t>
        </w:r>
      </w:ins>
    </w:p>
    <w:p w14:paraId="5E9BA27B" w14:textId="360A95FF" w:rsidR="00EA2928" w:rsidDel="00265626" w:rsidRDefault="00EA2928" w:rsidP="00EA2928">
      <w:pPr>
        <w:pStyle w:val="40"/>
        <w:numPr>
          <w:ilvl w:val="0"/>
          <w:numId w:val="6"/>
        </w:numPr>
        <w:rPr>
          <w:del w:id="47" w:author="苏展" w:date="2019-05-10T16:24:00Z"/>
        </w:rPr>
      </w:pPr>
      <w:del w:id="48" w:author="苏展" w:date="2019-05-10T16:24:00Z">
        <w:r w:rsidDel="00265626">
          <w:rPr>
            <w:rFonts w:hint="eastAsia"/>
          </w:rPr>
          <w:delText>知识图谱相关概念及意义</w:delText>
        </w:r>
      </w:del>
    </w:p>
    <w:p w14:paraId="13B5303D" w14:textId="6A6B8423" w:rsidR="00EA2928" w:rsidRPr="0042028D" w:rsidRDefault="000903F9" w:rsidP="00956C5C">
      <w:pPr>
        <w:pStyle w:val="40"/>
        <w:numPr>
          <w:ilvl w:val="0"/>
          <w:numId w:val="6"/>
        </w:numPr>
        <w:rPr>
          <w:rFonts w:eastAsia="等线"/>
        </w:rPr>
      </w:pPr>
      <w:ins w:id="49" w:author="苏展" w:date="2019-05-10T16:26:00Z">
        <w:r w:rsidRPr="0042028D">
          <w:rPr>
            <w:rFonts w:eastAsia="等线" w:hint="eastAsia"/>
          </w:rPr>
          <w:t>不良反应发现的</w:t>
        </w:r>
      </w:ins>
      <w:ins w:id="50" w:author="苏展" w:date="2019-05-10T16:27:00Z">
        <w:r w:rsidRPr="0042028D">
          <w:rPr>
            <w:rFonts w:eastAsia="等线" w:hint="eastAsia"/>
          </w:rPr>
          <w:t>业务设计</w:t>
        </w:r>
      </w:ins>
      <w:del w:id="51" w:author="苏展" w:date="2019-05-10T16:28:00Z">
        <w:r w:rsidR="00EA2928" w:rsidDel="00956C5C">
          <w:rPr>
            <w:rFonts w:hint="eastAsia"/>
          </w:rPr>
          <w:delText>图数据库能解决的问题</w:delText>
        </w:r>
      </w:del>
    </w:p>
    <w:p w14:paraId="2E293AB0" w14:textId="238B6CA2" w:rsidR="00AE7D27" w:rsidRPr="0042028D" w:rsidRDefault="00AE7D27">
      <w:pPr>
        <w:pStyle w:val="5"/>
        <w:ind w:firstLine="360"/>
        <w:rPr>
          <w:ins w:id="52" w:author="苏展" w:date="2019-05-10T16:31:00Z"/>
          <w:rFonts w:eastAsia="等线"/>
        </w:rPr>
        <w:pPrChange w:id="53" w:author="苏展" w:date="2019-05-10T16:33:00Z">
          <w:pPr>
            <w:pStyle w:val="5"/>
            <w:ind w:left="360"/>
          </w:pPr>
        </w:pPrChange>
      </w:pPr>
      <w:ins w:id="54" w:author="苏展" w:date="2019-05-10T16:31:00Z">
        <w:r w:rsidRPr="0042028D">
          <w:rPr>
            <w:rFonts w:eastAsia="等线" w:hint="eastAsia"/>
          </w:rPr>
          <w:t>建模设计</w:t>
        </w:r>
      </w:ins>
    </w:p>
    <w:p w14:paraId="36D354F9" w14:textId="5399AF04" w:rsidR="00AE7D27" w:rsidRPr="0042028D" w:rsidRDefault="00AE7D27">
      <w:pPr>
        <w:pStyle w:val="5"/>
        <w:ind w:firstLine="360"/>
        <w:rPr>
          <w:ins w:id="55" w:author="苏展" w:date="2019-05-10T16:32:00Z"/>
          <w:rFonts w:eastAsia="等线"/>
        </w:rPr>
        <w:pPrChange w:id="56" w:author="苏展" w:date="2019-05-10T16:33:00Z">
          <w:pPr>
            <w:pStyle w:val="5"/>
          </w:pPr>
        </w:pPrChange>
      </w:pPr>
      <w:ins w:id="57" w:author="苏展" w:date="2019-05-10T16:31:00Z">
        <w:r w:rsidRPr="0042028D">
          <w:rPr>
            <w:rFonts w:eastAsia="等线" w:hint="eastAsia"/>
          </w:rPr>
          <w:t>数据流程</w:t>
        </w:r>
      </w:ins>
    </w:p>
    <w:p w14:paraId="6373F1CB" w14:textId="49DC1CFF" w:rsidR="00E00990" w:rsidRPr="0042028D" w:rsidRDefault="00E00990">
      <w:pPr>
        <w:pStyle w:val="5"/>
        <w:ind w:firstLine="360"/>
        <w:rPr>
          <w:ins w:id="58" w:author="苏展" w:date="2019-05-10T16:31:00Z"/>
          <w:rFonts w:eastAsia="等线"/>
        </w:rPr>
        <w:pPrChange w:id="59" w:author="苏展" w:date="2019-05-10T16:33:00Z">
          <w:pPr>
            <w:pStyle w:val="40"/>
            <w:numPr>
              <w:numId w:val="6"/>
            </w:numPr>
            <w:ind w:left="360" w:hanging="360"/>
          </w:pPr>
        </w:pPrChange>
      </w:pPr>
      <w:ins w:id="60" w:author="苏展" w:date="2019-05-10T16:32:00Z">
        <w:r w:rsidRPr="0042028D">
          <w:rPr>
            <w:rFonts w:eastAsia="等线" w:hint="eastAsia"/>
          </w:rPr>
          <w:t>最终形态</w:t>
        </w:r>
      </w:ins>
    </w:p>
    <w:p w14:paraId="18F3A9E7" w14:textId="29FEC71C" w:rsidR="00D14B67" w:rsidRPr="0042028D" w:rsidRDefault="00D14B67" w:rsidP="00EA2928">
      <w:pPr>
        <w:pStyle w:val="40"/>
        <w:numPr>
          <w:ilvl w:val="0"/>
          <w:numId w:val="6"/>
        </w:numPr>
        <w:rPr>
          <w:ins w:id="61" w:author="苏展" w:date="2019-05-10T16:29:00Z"/>
          <w:rFonts w:eastAsia="等线"/>
        </w:rPr>
      </w:pPr>
      <w:ins w:id="62" w:author="苏展" w:date="2019-05-10T16:29:00Z">
        <w:r w:rsidRPr="0042028D">
          <w:rPr>
            <w:rFonts w:eastAsia="等线" w:hint="eastAsia"/>
          </w:rPr>
          <w:t>承转——</w:t>
        </w:r>
      </w:ins>
      <w:ins w:id="63" w:author="苏展" w:date="2019-05-10T16:28:00Z">
        <w:r w:rsidR="00605638" w:rsidRPr="0042028D">
          <w:rPr>
            <w:rFonts w:eastAsia="等线" w:hint="eastAsia"/>
          </w:rPr>
          <w:t>上述设计使用</w:t>
        </w:r>
        <w:r w:rsidR="00605638" w:rsidRPr="0042028D">
          <w:rPr>
            <w:rFonts w:ascii="Times New Roman" w:eastAsia="等线" w:hAnsi="Times New Roman" w:hint="eastAsia"/>
          </w:rPr>
          <w:t>Neo</w:t>
        </w:r>
        <w:r w:rsidR="00605638" w:rsidRPr="0042028D">
          <w:rPr>
            <w:rFonts w:eastAsia="等线" w:hint="eastAsia"/>
          </w:rPr>
          <w:t>4</w:t>
        </w:r>
      </w:ins>
      <w:ins w:id="64" w:author="苏展" w:date="2019-05-10T16:29:00Z">
        <w:r w:rsidR="00605638" w:rsidRPr="0042028D">
          <w:rPr>
            <w:rFonts w:ascii="Times New Roman" w:eastAsia="等线" w:hAnsi="Times New Roman" w:hint="eastAsia"/>
          </w:rPr>
          <w:t>j</w:t>
        </w:r>
        <w:r w:rsidR="00605638" w:rsidRPr="0042028D">
          <w:rPr>
            <w:rFonts w:eastAsia="等线" w:hint="eastAsia"/>
          </w:rPr>
          <w:t>落地</w:t>
        </w:r>
      </w:ins>
    </w:p>
    <w:p w14:paraId="290848B0" w14:textId="07B3D4B4" w:rsidR="00EA2928" w:rsidRPr="0042028D" w:rsidRDefault="00EA2928" w:rsidP="00EA2928">
      <w:pPr>
        <w:pStyle w:val="40"/>
        <w:numPr>
          <w:ilvl w:val="0"/>
          <w:numId w:val="6"/>
        </w:numPr>
        <w:rPr>
          <w:rFonts w:eastAsia="等线"/>
        </w:rPr>
      </w:pPr>
      <w:r w:rsidRPr="0042028D">
        <w:rPr>
          <w:rFonts w:ascii="Times New Roman" w:eastAsia="等线" w:hAnsi="Times New Roman" w:hint="eastAsia"/>
        </w:rPr>
        <w:lastRenderedPageBreak/>
        <w:t>Neo</w:t>
      </w:r>
      <w:r w:rsidRPr="0042028D">
        <w:rPr>
          <w:rFonts w:eastAsia="等线" w:hint="eastAsia"/>
        </w:rPr>
        <w:t>4</w:t>
      </w:r>
      <w:r w:rsidRPr="0042028D">
        <w:rPr>
          <w:rFonts w:ascii="Times New Roman" w:eastAsia="等线" w:hAnsi="Times New Roman" w:hint="eastAsia"/>
        </w:rPr>
        <w:t>j</w:t>
      </w:r>
      <w:r w:rsidRPr="0042028D">
        <w:rPr>
          <w:rFonts w:eastAsia="等线" w:hint="eastAsia"/>
        </w:rPr>
        <w:t>产品介绍</w:t>
      </w:r>
    </w:p>
    <w:p w14:paraId="3DD94814" w14:textId="50209CEB" w:rsidR="00EA2928" w:rsidRPr="0042028D" w:rsidRDefault="00EA2928" w:rsidP="00EA2928">
      <w:pPr>
        <w:pStyle w:val="5"/>
        <w:ind w:firstLine="360"/>
        <w:rPr>
          <w:rFonts w:eastAsia="等线"/>
        </w:rPr>
      </w:pP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 w:hint="eastAsia"/>
        </w:rPr>
        <w:t>4</w:t>
      </w:r>
      <w:r w:rsidRPr="0042028D">
        <w:rPr>
          <w:rFonts w:ascii="Times New Roman" w:eastAsia="等线" w:hAnsi="Times New Roman" w:hint="eastAsia"/>
        </w:rPr>
        <w:t>j</w:t>
      </w:r>
      <w:r w:rsidRPr="0042028D">
        <w:rPr>
          <w:rFonts w:eastAsia="等线" w:hint="eastAsia"/>
        </w:rPr>
        <w:t>的总体架构</w:t>
      </w:r>
    </w:p>
    <w:p w14:paraId="0E30D172" w14:textId="5A0CAC1C" w:rsidR="00243059" w:rsidRPr="0042028D" w:rsidRDefault="00243059" w:rsidP="00243059">
      <w:pPr>
        <w:pStyle w:val="a5"/>
        <w:numPr>
          <w:ilvl w:val="0"/>
          <w:numId w:val="10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 w:hint="eastAsia"/>
          <w:b/>
        </w:rPr>
        <w:t>Neo</w:t>
      </w:r>
      <w:r w:rsidRPr="0042028D">
        <w:rPr>
          <w:rFonts w:eastAsia="等线"/>
          <w:b/>
        </w:rPr>
        <w:t>4</w:t>
      </w:r>
      <w:r w:rsidRPr="0042028D">
        <w:rPr>
          <w:rFonts w:ascii="Times New Roman" w:eastAsia="等线" w:hAnsi="Times New Roman" w:hint="eastAsia"/>
          <w:b/>
        </w:rPr>
        <w:t>j</w:t>
      </w:r>
      <w:r w:rsidR="000456C9" w:rsidRPr="0042028D">
        <w:rPr>
          <w:rFonts w:eastAsia="等线" w:hint="eastAsia"/>
          <w:b/>
        </w:rPr>
        <w:t>图数据库基础</w:t>
      </w:r>
    </w:p>
    <w:p w14:paraId="4F699EC0" w14:textId="27931BF1" w:rsidR="005D4453" w:rsidRPr="0042028D" w:rsidRDefault="00775D11" w:rsidP="005D4453">
      <w:pPr>
        <w:pStyle w:val="a5"/>
        <w:numPr>
          <w:ilvl w:val="0"/>
          <w:numId w:val="29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图数据库介绍</w:t>
      </w:r>
    </w:p>
    <w:p w14:paraId="33CFA780" w14:textId="77777777" w:rsidR="005D4453" w:rsidRPr="0042028D" w:rsidRDefault="005D4453" w:rsidP="004E65D8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图数据库源起欧拉和图理论，也可称为面向</w:t>
      </w:r>
      <w:r w:rsidRPr="0042028D">
        <w:rPr>
          <w:rFonts w:eastAsia="等线"/>
        </w:rPr>
        <w:t>/基于图的数据库，对应的英文是</w:t>
      </w:r>
      <w:r w:rsidRPr="0042028D">
        <w:rPr>
          <w:rFonts w:ascii="Times New Roman" w:eastAsia="等线" w:hAnsi="Times New Roman"/>
        </w:rPr>
        <w:t>Graph</w:t>
      </w:r>
      <w:r w:rsidRPr="0042028D">
        <w:rPr>
          <w:rFonts w:eastAsia="等线"/>
        </w:rPr>
        <w:t xml:space="preserve"> </w:t>
      </w:r>
      <w:r w:rsidRPr="0042028D">
        <w:rPr>
          <w:rFonts w:ascii="Times New Roman" w:eastAsia="等线" w:hAnsi="Times New Roman"/>
        </w:rPr>
        <w:t>Database</w:t>
      </w:r>
      <w:r w:rsidRPr="0042028D">
        <w:rPr>
          <w:rFonts w:eastAsia="等线"/>
        </w:rPr>
        <w:t>。图数据库的基本含义是以“图”这种数据结构存储和查询数据，而不是存储图片的数据库。它的数据模型主要是以节点和关系（边）来体现，也可处理键值对。它的优点是快速解决复杂的关系问题。</w:t>
      </w:r>
    </w:p>
    <w:p w14:paraId="4059A840" w14:textId="77777777" w:rsidR="005D4453" w:rsidRPr="0042028D" w:rsidRDefault="005D4453" w:rsidP="004E65D8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说</w:t>
      </w:r>
      <w:proofErr w:type="gramStart"/>
      <w:r w:rsidRPr="0042028D">
        <w:rPr>
          <w:rFonts w:eastAsia="等线" w:hint="eastAsia"/>
        </w:rPr>
        <w:t>得正式一些</w:t>
      </w:r>
      <w:proofErr w:type="gramEnd"/>
      <w:r w:rsidRPr="0042028D">
        <w:rPr>
          <w:rFonts w:eastAsia="等线" w:hint="eastAsia"/>
        </w:rPr>
        <w:t>，图可以说是顶点和</w:t>
      </w:r>
      <w:proofErr w:type="gramStart"/>
      <w:r w:rsidRPr="0042028D">
        <w:rPr>
          <w:rFonts w:eastAsia="等线" w:hint="eastAsia"/>
        </w:rPr>
        <w:t>边</w:t>
      </w:r>
      <w:proofErr w:type="gramEnd"/>
      <w:r w:rsidRPr="0042028D">
        <w:rPr>
          <w:rFonts w:eastAsia="等线" w:hint="eastAsia"/>
        </w:rPr>
        <w:t>的集合，或者说更简单一点儿，图就是一些节点（</w:t>
      </w:r>
      <w:r w:rsidRPr="0042028D">
        <w:rPr>
          <w:rFonts w:ascii="Times New Roman" w:eastAsia="等线" w:hAnsi="Times New Roman" w:hint="eastAsia"/>
        </w:rPr>
        <w:t>node</w:t>
      </w:r>
      <w:r w:rsidRPr="0042028D">
        <w:rPr>
          <w:rFonts w:eastAsia="等线" w:hint="eastAsia"/>
        </w:rPr>
        <w:t>）和关联这些节点的联系（</w:t>
      </w:r>
      <w:r w:rsidRPr="0042028D">
        <w:rPr>
          <w:rFonts w:ascii="Times New Roman" w:eastAsia="等线" w:hAnsi="Times New Roman"/>
        </w:rPr>
        <w:t>relationship</w:t>
      </w:r>
      <w:r w:rsidRPr="0042028D">
        <w:rPr>
          <w:rFonts w:eastAsia="等线"/>
        </w:rPr>
        <w:t>）的集合。图将实体表现为节点，实体与其他实体连接的方式表现为</w:t>
      </w:r>
      <w:r w:rsidRPr="0042028D">
        <w:rPr>
          <w:rFonts w:eastAsia="等线" w:hint="eastAsia"/>
        </w:rPr>
        <w:t>关系</w:t>
      </w:r>
      <w:r w:rsidRPr="0042028D">
        <w:rPr>
          <w:rFonts w:eastAsia="等线"/>
        </w:rPr>
        <w:t>。</w:t>
      </w:r>
      <w:r w:rsidRPr="0042028D">
        <w:rPr>
          <w:rFonts w:ascii="Times New Roman" w:eastAsia="等线" w:hAnsi="Times New Roman"/>
        </w:rPr>
        <w:t>Nodes</w:t>
      </w:r>
      <w:r w:rsidRPr="0042028D">
        <w:rPr>
          <w:rFonts w:eastAsia="等线"/>
        </w:rPr>
        <w:t xml:space="preserve"> 和 </w:t>
      </w:r>
      <w:r w:rsidRPr="0042028D">
        <w:rPr>
          <w:rFonts w:ascii="Times New Roman" w:eastAsia="等线" w:hAnsi="Times New Roman"/>
        </w:rPr>
        <w:t>Relationships</w:t>
      </w:r>
      <w:r w:rsidRPr="0042028D">
        <w:rPr>
          <w:rFonts w:eastAsia="等线"/>
        </w:rPr>
        <w:t xml:space="preserve"> 包含</w:t>
      </w:r>
      <w:r w:rsidRPr="0042028D">
        <w:rPr>
          <w:rFonts w:ascii="Times New Roman" w:eastAsia="等线" w:hAnsi="Times New Roman"/>
        </w:rPr>
        <w:t>key</w:t>
      </w:r>
      <w:r w:rsidRPr="0042028D">
        <w:rPr>
          <w:rFonts w:eastAsia="等线"/>
        </w:rPr>
        <w:t>/</w:t>
      </w:r>
      <w:r w:rsidRPr="0042028D">
        <w:rPr>
          <w:rFonts w:ascii="Times New Roman" w:eastAsia="等线" w:hAnsi="Times New Roman"/>
        </w:rPr>
        <w:t>value</w:t>
      </w:r>
      <w:r w:rsidRPr="0042028D">
        <w:rPr>
          <w:rFonts w:eastAsia="等线"/>
        </w:rPr>
        <w:t>形式的属性。</w:t>
      </w:r>
      <w:r w:rsidRPr="0042028D">
        <w:rPr>
          <w:rFonts w:ascii="Times New Roman" w:eastAsia="等线" w:hAnsi="Times New Roman"/>
        </w:rPr>
        <w:t>Nodes</w:t>
      </w:r>
      <w:r w:rsidRPr="0042028D">
        <w:rPr>
          <w:rFonts w:eastAsia="等线"/>
        </w:rPr>
        <w:t>通过</w:t>
      </w:r>
      <w:r w:rsidRPr="0042028D">
        <w:rPr>
          <w:rFonts w:ascii="Times New Roman" w:eastAsia="等线" w:hAnsi="Times New Roman"/>
        </w:rPr>
        <w:t>Relationships</w:t>
      </w:r>
      <w:r w:rsidRPr="0042028D">
        <w:rPr>
          <w:rFonts w:eastAsia="等线"/>
        </w:rPr>
        <w:t>所定义的关系相连起来，形成关系型网络结构。</w:t>
      </w:r>
      <w:r w:rsidRPr="0042028D">
        <w:rPr>
          <w:rFonts w:eastAsia="等线" w:hint="eastAsia"/>
        </w:rPr>
        <w:t>如图1：</w:t>
      </w:r>
    </w:p>
    <w:p w14:paraId="4A98756B" w14:textId="77777777" w:rsidR="005D4453" w:rsidRPr="0042028D" w:rsidRDefault="005D4453" w:rsidP="005D4453">
      <w:pPr>
        <w:ind w:left="840" w:firstLine="420"/>
        <w:rPr>
          <w:rFonts w:eastAsia="等线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8A0564B" wp14:editId="2A1B371E">
                <wp:simplePos x="0" y="0"/>
                <wp:positionH relativeFrom="margin">
                  <wp:posOffset>1743075</wp:posOffset>
                </wp:positionH>
                <wp:positionV relativeFrom="page">
                  <wp:posOffset>7235576</wp:posOffset>
                </wp:positionV>
                <wp:extent cx="524510" cy="269875"/>
                <wp:effectExtent l="0" t="0" r="889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51265" w14:textId="77777777" w:rsidR="005E3C17" w:rsidRPr="0042028D" w:rsidRDefault="005E3C17" w:rsidP="005D4453">
                            <w:pPr>
                              <w:rPr>
                                <w:rFonts w:ascii="宋体" w:eastAsia="等线" w:hAnsi="宋体"/>
                                <w:sz w:val="18"/>
                                <w:szCs w:val="18"/>
                              </w:rPr>
                            </w:pPr>
                            <w:r w:rsidRPr="0042028D">
                              <w:rPr>
                                <w:rFonts w:ascii="宋体" w:eastAsia="等线" w:hAnsi="宋体"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42028D">
                              <w:rPr>
                                <w:rFonts w:ascii="宋体" w:eastAsia="等线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056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7.25pt;margin-top:569.75pt;width:41.3pt;height:21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" stroked="f">
                <v:textbox>
                  <w:txbxContent>
                    <w:p w14:paraId="6BF51265" w14:textId="77777777" w:rsidR="005E3C17" w:rsidRPr="0042028D" w:rsidRDefault="005E3C17" w:rsidP="005D4453">
                      <w:pPr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</w:pPr>
                      <w:r w:rsidRPr="0042028D"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  <w:t>图</w:t>
                      </w:r>
                      <w:r w:rsidRPr="0042028D"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1E3264" wp14:editId="2E8024E2">
            <wp:extent cx="2377440" cy="2974663"/>
            <wp:effectExtent l="0" t="0" r="3810" b="0"/>
            <wp:docPr id="3" name="图片 3" descr="http://pic.yupoo.com/ljhero/BXYqXA4M/oyN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yupoo.com/ljhero/BXYqXA4M/oyN6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87" cy="30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5F5D" w14:textId="77777777" w:rsidR="005D4453" w:rsidRPr="0042028D" w:rsidRDefault="005D4453" w:rsidP="005D4453">
      <w:pPr>
        <w:rPr>
          <w:rFonts w:eastAsia="等线"/>
          <w:b/>
        </w:rPr>
      </w:pPr>
    </w:p>
    <w:p w14:paraId="0ED06666" w14:textId="77777777" w:rsidR="005D4453" w:rsidRPr="0042028D" w:rsidRDefault="005D4453" w:rsidP="005D4453">
      <w:pPr>
        <w:pStyle w:val="a5"/>
        <w:ind w:left="840" w:firstLineChars="0" w:firstLine="0"/>
        <w:rPr>
          <w:rFonts w:eastAsia="等线"/>
          <w:b/>
        </w:rPr>
      </w:pPr>
    </w:p>
    <w:p w14:paraId="62B9A7BD" w14:textId="0FF83EEF" w:rsidR="005D4453" w:rsidRPr="0042028D" w:rsidRDefault="00775D11" w:rsidP="005D4453">
      <w:pPr>
        <w:pStyle w:val="a5"/>
        <w:numPr>
          <w:ilvl w:val="0"/>
          <w:numId w:val="29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 w:hint="eastAsia"/>
          <w:b/>
        </w:rPr>
        <w:t>Neo</w:t>
      </w:r>
      <w:r w:rsidRPr="0042028D">
        <w:rPr>
          <w:rFonts w:eastAsia="等线"/>
          <w:b/>
        </w:rPr>
        <w:t>4</w:t>
      </w:r>
      <w:r w:rsidRPr="0042028D">
        <w:rPr>
          <w:rFonts w:ascii="Times New Roman" w:eastAsia="等线" w:hAnsi="Times New Roman"/>
          <w:b/>
        </w:rPr>
        <w:t>j</w:t>
      </w:r>
      <w:r w:rsidRPr="0042028D">
        <w:rPr>
          <w:rFonts w:eastAsia="等线" w:hint="eastAsia"/>
          <w:b/>
        </w:rPr>
        <w:t>概述</w:t>
      </w:r>
    </w:p>
    <w:p w14:paraId="37DC81D3" w14:textId="77777777" w:rsidR="00775D11" w:rsidRPr="0042028D" w:rsidRDefault="00775D11" w:rsidP="00775D11">
      <w:pPr>
        <w:ind w:left="420" w:firstLine="420"/>
        <w:rPr>
          <w:rFonts w:eastAsia="等线"/>
        </w:rPr>
      </w:pPr>
      <w:r w:rsidRPr="0042028D">
        <w:rPr>
          <w:rFonts w:ascii="Times New Roman" w:eastAsia="等线" w:hAnsi="Times New Roman"/>
        </w:rPr>
        <w:t>N</w:t>
      </w:r>
      <w:r w:rsidRPr="0042028D">
        <w:rPr>
          <w:rFonts w:ascii="Times New Roman" w:eastAsia="等线" w:hAnsi="Times New Roman" w:hint="eastAsia"/>
        </w:rPr>
        <w:t>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是由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ascii="Times New Roman" w:eastAsia="等线" w:hAnsi="Times New Roman" w:hint="eastAsia"/>
        </w:rPr>
        <w:t>ava</w:t>
      </w:r>
      <w:r w:rsidRPr="0042028D">
        <w:rPr>
          <w:rFonts w:eastAsia="等线" w:hint="eastAsia"/>
        </w:rPr>
        <w:t>实现的开源</w:t>
      </w:r>
      <w:r w:rsidRPr="0042028D">
        <w:rPr>
          <w:rFonts w:ascii="Times New Roman" w:eastAsia="等线" w:hAnsi="Times New Roman"/>
        </w:rPr>
        <w:t>N</w:t>
      </w:r>
      <w:r w:rsidRPr="0042028D">
        <w:rPr>
          <w:rFonts w:ascii="Times New Roman" w:eastAsia="等线" w:hAnsi="Times New Roman" w:hint="eastAsia"/>
        </w:rPr>
        <w:t>o</w:t>
      </w:r>
      <w:r w:rsidRPr="0042028D">
        <w:rPr>
          <w:rFonts w:ascii="Times New Roman" w:eastAsia="等线" w:hAnsi="Times New Roman"/>
        </w:rPr>
        <w:t>SQL</w:t>
      </w:r>
      <w:r w:rsidRPr="0042028D">
        <w:rPr>
          <w:rFonts w:eastAsia="等线" w:hint="eastAsia"/>
        </w:rPr>
        <w:t>图数据库，</w:t>
      </w:r>
      <w:r w:rsidRPr="0042028D">
        <w:rPr>
          <w:rFonts w:eastAsia="等线"/>
        </w:rPr>
        <w:t>是世界领先的开源图形数据库。 它完全由使用</w:t>
      </w:r>
      <w:r w:rsidRPr="0042028D">
        <w:rPr>
          <w:rFonts w:ascii="Times New Roman" w:eastAsia="等线" w:hAnsi="Times New Roman"/>
        </w:rPr>
        <w:t>Java</w:t>
      </w:r>
      <w:r w:rsidRPr="0042028D">
        <w:rPr>
          <w:rFonts w:eastAsia="等线"/>
        </w:rPr>
        <w:t>语言通过新技术的发展。</w:t>
      </w:r>
      <w:r w:rsidRPr="0042028D">
        <w:rPr>
          <w:rFonts w:ascii="Times New Roman" w:eastAsia="等线" w:hAnsi="Times New Roman"/>
        </w:rPr>
        <w:t>N</w:t>
      </w:r>
      <w:r w:rsidRPr="0042028D">
        <w:rPr>
          <w:rFonts w:ascii="Times New Roman" w:eastAsia="等线" w:hAnsi="Times New Roman" w:hint="eastAsia"/>
        </w:rPr>
        <w:t>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实现了专业数据库级别的图数据模型的存储。与普通的</w:t>
      </w:r>
      <w:proofErr w:type="gramStart"/>
      <w:r w:rsidRPr="0042028D">
        <w:rPr>
          <w:rFonts w:eastAsia="等线" w:hint="eastAsia"/>
        </w:rPr>
        <w:t>图处理</w:t>
      </w:r>
      <w:proofErr w:type="gramEnd"/>
      <w:r w:rsidRPr="0042028D">
        <w:rPr>
          <w:rFonts w:eastAsia="等线" w:hint="eastAsia"/>
        </w:rPr>
        <w:t>或内存级数据库不同，</w:t>
      </w:r>
      <w:r w:rsidRPr="0042028D">
        <w:rPr>
          <w:rFonts w:ascii="Times New Roman" w:eastAsia="等线" w:hAnsi="Times New Roman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提供了完整的数据库特性，包括</w:t>
      </w:r>
      <w:r w:rsidRPr="0042028D">
        <w:rPr>
          <w:rFonts w:ascii="Times New Roman" w:eastAsia="等线" w:hAnsi="Times New Roman" w:hint="eastAsia"/>
        </w:rPr>
        <w:t>A</w:t>
      </w:r>
      <w:r w:rsidRPr="0042028D">
        <w:rPr>
          <w:rFonts w:ascii="Times New Roman" w:eastAsia="等线" w:hAnsi="Times New Roman"/>
        </w:rPr>
        <w:t>CID</w:t>
      </w:r>
      <w:r w:rsidRPr="0042028D">
        <w:rPr>
          <w:rFonts w:eastAsia="等线" w:hint="eastAsia"/>
        </w:rPr>
        <w:t>事务的支持、集群支持、备份与故障转移等，这使其适合于企业</w:t>
      </w:r>
      <w:proofErr w:type="gramStart"/>
      <w:r w:rsidRPr="0042028D">
        <w:rPr>
          <w:rFonts w:eastAsia="等线" w:hint="eastAsia"/>
        </w:rPr>
        <w:t>级生产</w:t>
      </w:r>
      <w:proofErr w:type="gramEnd"/>
      <w:r w:rsidRPr="0042028D">
        <w:rPr>
          <w:rFonts w:eastAsia="等线" w:hint="eastAsia"/>
        </w:rPr>
        <w:t>环境下的各种应用。</w:t>
      </w:r>
    </w:p>
    <w:p w14:paraId="216D5CFD" w14:textId="77777777" w:rsidR="00775D11" w:rsidRPr="0042028D" w:rsidRDefault="00775D11" w:rsidP="00775D11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另外，</w:t>
      </w:r>
      <w:r w:rsidRPr="0042028D">
        <w:rPr>
          <w:rFonts w:ascii="Times New Roman" w:eastAsia="等线" w:hAnsi="Times New Roman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一些特殊功能使得</w:t>
      </w:r>
      <w:r w:rsidRPr="0042028D">
        <w:rPr>
          <w:rFonts w:ascii="Times New Roman" w:eastAsia="等线" w:hAnsi="Times New Roman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 w:hint="eastAsia"/>
        </w:rPr>
        <w:t>j</w:t>
      </w:r>
      <w:r w:rsidRPr="0042028D">
        <w:rPr>
          <w:rFonts w:eastAsia="等线" w:hint="eastAsia"/>
        </w:rPr>
        <w:t>在用户、开发人员和</w:t>
      </w:r>
      <w:r w:rsidRPr="0042028D">
        <w:rPr>
          <w:rFonts w:ascii="Times New Roman" w:eastAsia="等线" w:hAnsi="Times New Roman" w:hint="eastAsia"/>
        </w:rPr>
        <w:t>D</w:t>
      </w:r>
      <w:r w:rsidRPr="0042028D">
        <w:rPr>
          <w:rFonts w:ascii="Times New Roman" w:eastAsia="等线" w:hAnsi="Times New Roman"/>
        </w:rPr>
        <w:t>BA</w:t>
      </w:r>
      <w:r w:rsidRPr="0042028D">
        <w:rPr>
          <w:rFonts w:eastAsia="等线" w:hint="eastAsia"/>
        </w:rPr>
        <w:t>中非常受欢迎，如图2：</w:t>
      </w:r>
    </w:p>
    <w:p w14:paraId="7B950782" w14:textId="77777777" w:rsidR="00775D11" w:rsidRPr="0042028D" w:rsidRDefault="00775D11" w:rsidP="00775D11">
      <w:pPr>
        <w:pStyle w:val="a5"/>
        <w:numPr>
          <w:ilvl w:val="0"/>
          <w:numId w:val="15"/>
        </w:numPr>
        <w:ind w:firstLineChars="0"/>
        <w:rPr>
          <w:rFonts w:eastAsia="等线"/>
        </w:rPr>
      </w:pPr>
      <w:r w:rsidRPr="0042028D">
        <w:rPr>
          <w:rFonts w:eastAsia="等线" w:hint="eastAsia"/>
          <w:b/>
        </w:rPr>
        <w:t>一个本地化的图数据库：</w:t>
      </w:r>
      <w:r w:rsidRPr="0042028D">
        <w:rPr>
          <w:rFonts w:ascii="Times New Roman" w:eastAsia="等线" w:hAnsi="Times New Roman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自底向上构建成一个图数据库，它的体系结构旨在优化快速管理，存储和遍历节点和关系。在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中，关系是数据库中最</w:t>
      </w:r>
      <w:r w:rsidRPr="0042028D">
        <w:rPr>
          <w:rFonts w:eastAsia="等线" w:hint="eastAsia"/>
        </w:rPr>
        <w:lastRenderedPageBreak/>
        <w:t>重要的元素，他代表节点之间的相互联系。众所周知，在关系数据库领域中，“关系”用于多个不同表之间的连续操作，这种操作的性能下降与关系的数量呈指数级别，但在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中测试用于从一个节点指向另一个节点，其性能却是线性级别的。</w:t>
      </w:r>
    </w:p>
    <w:p w14:paraId="1F4E0FDF" w14:textId="77777777" w:rsidR="00775D11" w:rsidRPr="0042028D" w:rsidRDefault="00775D11" w:rsidP="00775D11">
      <w:pPr>
        <w:pStyle w:val="a5"/>
        <w:numPr>
          <w:ilvl w:val="0"/>
          <w:numId w:val="15"/>
        </w:numPr>
        <w:ind w:firstLineChars="0"/>
        <w:rPr>
          <w:rFonts w:eastAsia="等线"/>
        </w:rPr>
      </w:pPr>
      <w:r w:rsidRPr="0042028D">
        <w:rPr>
          <w:rFonts w:eastAsia="等线" w:hint="eastAsia"/>
          <w:b/>
        </w:rPr>
        <w:t>界面友好：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提供了一个查询与展示一体化的</w:t>
      </w:r>
      <w:r w:rsidRPr="0042028D">
        <w:rPr>
          <w:rFonts w:ascii="Times New Roman" w:eastAsia="等线" w:hAnsi="Times New Roman" w:hint="eastAsia"/>
        </w:rPr>
        <w:t>Web</w:t>
      </w:r>
      <w:r w:rsidRPr="0042028D">
        <w:rPr>
          <w:rFonts w:eastAsia="等线" w:hint="eastAsia"/>
        </w:rPr>
        <w:t>操作界面，对于图数据模型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使用</w:t>
      </w:r>
      <w:r w:rsidRPr="0042028D">
        <w:rPr>
          <w:rFonts w:ascii="Times New Roman" w:eastAsia="等线" w:hAnsi="Times New Roman" w:hint="eastAsia"/>
        </w:rPr>
        <w:t>D</w:t>
      </w:r>
      <w:r w:rsidRPr="0042028D">
        <w:rPr>
          <w:rFonts w:eastAsia="等线"/>
        </w:rPr>
        <w:t>3.</w:t>
      </w:r>
      <w:r w:rsidRPr="0042028D">
        <w:rPr>
          <w:rFonts w:ascii="Times New Roman" w:eastAsia="等线" w:hAnsi="Times New Roman" w:hint="eastAsia"/>
        </w:rPr>
        <w:t>js</w:t>
      </w:r>
      <w:r w:rsidRPr="0042028D">
        <w:rPr>
          <w:rFonts w:eastAsia="等线" w:hint="eastAsia"/>
        </w:rPr>
        <w:t>做数据可视化，非常形象的展示了数据模型的节点和关系。</w:t>
      </w:r>
    </w:p>
    <w:p w14:paraId="10C3AB6A" w14:textId="77777777" w:rsidR="00775D11" w:rsidRPr="0042028D" w:rsidRDefault="00775D11" w:rsidP="00775D11">
      <w:pPr>
        <w:pStyle w:val="a5"/>
        <w:numPr>
          <w:ilvl w:val="0"/>
          <w:numId w:val="15"/>
        </w:numPr>
        <w:ind w:firstLineChars="0"/>
        <w:rPr>
          <w:rFonts w:eastAsia="等线"/>
        </w:rPr>
      </w:pPr>
      <w:r w:rsidRPr="0042028D">
        <w:rPr>
          <w:rFonts w:eastAsia="等线" w:hint="eastAsia"/>
          <w:b/>
        </w:rPr>
        <w:t>声明式图查询语言：</w:t>
      </w:r>
      <w:r w:rsidRPr="0042028D">
        <w:rPr>
          <w:rFonts w:ascii="Times New Roman" w:eastAsia="等线" w:hAnsi="Times New Roman" w:hint="eastAsia"/>
        </w:rPr>
        <w:t>Cypher</w:t>
      </w:r>
      <w:r w:rsidRPr="0042028D">
        <w:rPr>
          <w:rFonts w:eastAsia="等线" w:hint="eastAsia"/>
        </w:rPr>
        <w:t>是一种声明式图数据库查询语言，它表现力丰富，查询效率高，其地位和作用与关系型数据库中的</w:t>
      </w:r>
      <w:r w:rsidRPr="0042028D">
        <w:rPr>
          <w:rFonts w:ascii="Times New Roman" w:eastAsia="等线" w:hAnsi="Times New Roman"/>
        </w:rPr>
        <w:t>SQL</w:t>
      </w:r>
      <w:r w:rsidRPr="0042028D">
        <w:rPr>
          <w:rFonts w:eastAsia="等线" w:hint="eastAsia"/>
        </w:rPr>
        <w:t>语言类似。</w:t>
      </w:r>
      <w:r w:rsidRPr="0042028D">
        <w:rPr>
          <w:rFonts w:ascii="Times New Roman" w:eastAsia="等线" w:hAnsi="Times New Roman" w:hint="eastAsia"/>
        </w:rPr>
        <w:t>Cypher</w:t>
      </w:r>
      <w:r w:rsidRPr="0042028D">
        <w:rPr>
          <w:rFonts w:eastAsia="等线" w:hint="eastAsia"/>
        </w:rPr>
        <w:t>还有良好的扩展性，用户可以定制自己的查询方式（如自定义过程）。</w:t>
      </w:r>
    </w:p>
    <w:p w14:paraId="3D93CD56" w14:textId="77777777" w:rsidR="00775D11" w:rsidRPr="0042028D" w:rsidRDefault="00775D11" w:rsidP="00775D11">
      <w:pPr>
        <w:pStyle w:val="a5"/>
        <w:numPr>
          <w:ilvl w:val="0"/>
          <w:numId w:val="15"/>
        </w:numPr>
        <w:ind w:firstLineChars="0"/>
        <w:rPr>
          <w:rFonts w:eastAsia="等线"/>
        </w:rPr>
      </w:pPr>
      <w:r w:rsidRPr="0042028D">
        <w:rPr>
          <w:rFonts w:ascii="Times New Roman" w:eastAsia="等线" w:hAnsi="Times New Roman" w:hint="eastAsia"/>
          <w:b/>
        </w:rPr>
        <w:t>A</w:t>
      </w:r>
      <w:r w:rsidRPr="0042028D">
        <w:rPr>
          <w:rFonts w:ascii="Times New Roman" w:eastAsia="等线" w:hAnsi="Times New Roman"/>
          <w:b/>
        </w:rPr>
        <w:t>CID</w:t>
      </w:r>
      <w:r w:rsidRPr="0042028D">
        <w:rPr>
          <w:rFonts w:eastAsia="等线" w:hint="eastAsia"/>
          <w:b/>
        </w:rPr>
        <w:t>事务：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通过</w:t>
      </w:r>
      <w:r w:rsidRPr="0042028D">
        <w:rPr>
          <w:rFonts w:ascii="Times New Roman" w:eastAsia="等线" w:hAnsi="Times New Roman" w:hint="eastAsia"/>
        </w:rPr>
        <w:t>A</w:t>
      </w:r>
      <w:r w:rsidRPr="0042028D">
        <w:rPr>
          <w:rFonts w:ascii="Times New Roman" w:eastAsia="等线" w:hAnsi="Times New Roman"/>
        </w:rPr>
        <w:t>CID</w:t>
      </w:r>
      <w:r w:rsidRPr="0042028D">
        <w:rPr>
          <w:rFonts w:eastAsia="等线" w:hint="eastAsia"/>
        </w:rPr>
        <w:t>事务提供真正的数据安全，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使用事务来保证数据在硬件故障或系统崩溃的情况下不会丢失。</w:t>
      </w:r>
    </w:p>
    <w:p w14:paraId="6A392F30" w14:textId="77777777" w:rsidR="00775D11" w:rsidRPr="0042028D" w:rsidRDefault="00775D11" w:rsidP="00775D11">
      <w:pPr>
        <w:pStyle w:val="a5"/>
        <w:numPr>
          <w:ilvl w:val="0"/>
          <w:numId w:val="15"/>
        </w:numPr>
        <w:ind w:left="840" w:firstLineChars="0" w:firstLine="0"/>
        <w:rPr>
          <w:rFonts w:eastAsia="等线"/>
        </w:rPr>
      </w:pPr>
      <w:r w:rsidRPr="0042028D">
        <w:rPr>
          <w:rFonts w:eastAsia="等线" w:hint="eastAsia"/>
          <w:b/>
        </w:rPr>
        <w:t>高性能：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使用多副本主从复制的方式构建高可靠性集群，支持大数据集合并且可以不断扩展其容量，可存储数百万亿个实体。也就是说，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可部署在一个可容错、可扩展的集群上。此外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还提供了热备份和性能监控功能。</w:t>
      </w:r>
    </w:p>
    <w:p w14:paraId="2ED42133" w14:textId="77777777" w:rsidR="00775D11" w:rsidRPr="0042028D" w:rsidRDefault="00775D11" w:rsidP="00775D11">
      <w:pPr>
        <w:pStyle w:val="a5"/>
        <w:numPr>
          <w:ilvl w:val="0"/>
          <w:numId w:val="15"/>
        </w:numPr>
        <w:ind w:left="840" w:firstLineChars="0" w:firstLine="0"/>
        <w:rPr>
          <w:rFonts w:eastAsia="等线"/>
        </w:rPr>
      </w:pPr>
      <w:r w:rsidRPr="0042028D">
        <w:rPr>
          <w:rFonts w:eastAsia="等线" w:hint="eastAsia"/>
          <w:b/>
        </w:rPr>
        <w:t>代码开源：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将源代码公布到</w:t>
      </w:r>
      <w:r w:rsidRPr="0042028D">
        <w:rPr>
          <w:rFonts w:ascii="Times New Roman" w:eastAsia="等线" w:hAnsi="Times New Roman" w:hint="eastAsia"/>
        </w:rPr>
        <w:t>Git</w:t>
      </w:r>
      <w:r w:rsidRPr="0042028D">
        <w:rPr>
          <w:rFonts w:ascii="Times New Roman" w:eastAsia="等线" w:hAnsi="Times New Roman"/>
        </w:rPr>
        <w:t>Hub</w:t>
      </w:r>
      <w:r w:rsidRPr="0042028D">
        <w:rPr>
          <w:rFonts w:eastAsia="等线" w:hint="eastAsia"/>
        </w:rPr>
        <w:t>，任何人都可以去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的</w:t>
      </w:r>
      <w:r w:rsidRPr="0042028D">
        <w:rPr>
          <w:rFonts w:ascii="Times New Roman" w:eastAsia="等线" w:hAnsi="Times New Roman" w:hint="eastAsia"/>
        </w:rPr>
        <w:t>Git</w:t>
      </w:r>
      <w:r w:rsidRPr="0042028D">
        <w:rPr>
          <w:rFonts w:ascii="Times New Roman" w:eastAsia="等线" w:hAnsi="Times New Roman"/>
        </w:rPr>
        <w:t>Hub</w:t>
      </w:r>
      <w:r w:rsidRPr="0042028D">
        <w:rPr>
          <w:rFonts w:eastAsia="等线" w:hint="eastAsia"/>
        </w:rPr>
        <w:t>主页</w:t>
      </w:r>
      <w:proofErr w:type="gramStart"/>
      <w:r w:rsidRPr="0042028D">
        <w:rPr>
          <w:rFonts w:eastAsia="等线" w:hint="eastAsia"/>
        </w:rPr>
        <w:t>下</w:t>
      </w:r>
      <w:proofErr w:type="gramEnd"/>
      <w:r w:rsidRPr="0042028D">
        <w:rPr>
          <w:rFonts w:eastAsia="等线" w:hint="eastAsia"/>
        </w:rPr>
        <w:t>下载源代码。</w:t>
      </w:r>
    </w:p>
    <w:p w14:paraId="1B0A766C" w14:textId="77777777" w:rsidR="00775D11" w:rsidRPr="0042028D" w:rsidRDefault="00775D11" w:rsidP="00775D11">
      <w:pPr>
        <w:ind w:left="840"/>
        <w:rPr>
          <w:rFonts w:eastAsia="等线"/>
        </w:rPr>
      </w:pPr>
    </w:p>
    <w:p w14:paraId="7B6DDF5A" w14:textId="77777777" w:rsidR="00775D11" w:rsidRPr="0042028D" w:rsidRDefault="00775D11" w:rsidP="00775D11">
      <w:pPr>
        <w:ind w:left="840"/>
        <w:rPr>
          <w:rFonts w:eastAsia="等线"/>
        </w:rPr>
      </w:pPr>
    </w:p>
    <w:p w14:paraId="411E82E5" w14:textId="516460CA" w:rsidR="00775D11" w:rsidRPr="0042028D" w:rsidRDefault="004E65D8" w:rsidP="00775D11">
      <w:pPr>
        <w:ind w:left="840"/>
        <w:rPr>
          <w:rFonts w:eastAsia="等线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A0A30CB" wp14:editId="60E4AE2E">
                <wp:simplePos x="0" y="0"/>
                <wp:positionH relativeFrom="margin">
                  <wp:posOffset>1678305</wp:posOffset>
                </wp:positionH>
                <wp:positionV relativeFrom="page">
                  <wp:posOffset>7334581</wp:posOffset>
                </wp:positionV>
                <wp:extent cx="524510" cy="269875"/>
                <wp:effectExtent l="0" t="0" r="889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0F93C" w14:textId="77777777" w:rsidR="005E3C17" w:rsidRPr="0042028D" w:rsidRDefault="005E3C17" w:rsidP="00775D11">
                            <w:pPr>
                              <w:rPr>
                                <w:rFonts w:ascii="宋体" w:eastAsia="等线" w:hAnsi="宋体"/>
                                <w:sz w:val="18"/>
                                <w:szCs w:val="18"/>
                              </w:rPr>
                            </w:pPr>
                            <w:r w:rsidRPr="0042028D">
                              <w:rPr>
                                <w:rFonts w:ascii="宋体" w:eastAsia="等线" w:hAnsi="宋体"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42028D">
                              <w:rPr>
                                <w:rFonts w:ascii="宋体" w:eastAsia="等线" w:hAnsi="宋体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30CB" id="_x0000_s1027" type="#_x0000_t202" style="position:absolute;left:0;text-align:left;margin-left:132.15pt;margin-top:577.55pt;width:41.3pt;height:21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" stroked="f">
                <v:textbox>
                  <w:txbxContent>
                    <w:p w14:paraId="52C0F93C" w14:textId="77777777" w:rsidR="005E3C17" w:rsidRPr="0042028D" w:rsidRDefault="005E3C17" w:rsidP="00775D11">
                      <w:pPr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</w:pPr>
                      <w:r w:rsidRPr="0042028D"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  <w:t>图</w:t>
                      </w:r>
                      <w:r w:rsidRPr="0042028D">
                        <w:rPr>
                          <w:rFonts w:ascii="宋体" w:eastAsia="等线" w:hAnsi="宋体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5D11">
        <w:rPr>
          <w:noProof/>
        </w:rPr>
        <w:drawing>
          <wp:inline distT="0" distB="0" distL="0" distR="0" wp14:anchorId="19706A5B" wp14:editId="08ACD8EA">
            <wp:extent cx="2663687" cy="2494453"/>
            <wp:effectExtent l="0" t="0" r="381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01" cy="25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06721" w14:textId="2F3CFA8B" w:rsidR="00775D11" w:rsidRPr="0042028D" w:rsidRDefault="00775D11" w:rsidP="00775D11">
      <w:pPr>
        <w:rPr>
          <w:rFonts w:eastAsia="等线"/>
        </w:rPr>
      </w:pPr>
    </w:p>
    <w:p w14:paraId="20D131F6" w14:textId="77777777" w:rsidR="00775D11" w:rsidRPr="0042028D" w:rsidRDefault="00775D11" w:rsidP="00775D11">
      <w:pPr>
        <w:pStyle w:val="a5"/>
        <w:ind w:left="840" w:firstLineChars="0" w:firstLine="0"/>
        <w:rPr>
          <w:rFonts w:eastAsia="等线"/>
          <w:b/>
        </w:rPr>
      </w:pPr>
    </w:p>
    <w:p w14:paraId="33339666" w14:textId="77777777" w:rsidR="00775D11" w:rsidRPr="0042028D" w:rsidRDefault="00775D11" w:rsidP="00775D11">
      <w:pPr>
        <w:pStyle w:val="a5"/>
        <w:ind w:left="420" w:firstLineChars="0" w:firstLine="0"/>
        <w:rPr>
          <w:rFonts w:eastAsia="等线"/>
          <w:b/>
        </w:rPr>
      </w:pPr>
    </w:p>
    <w:p w14:paraId="22E852D2" w14:textId="1C65AD9E" w:rsidR="00D546FE" w:rsidRPr="0042028D" w:rsidRDefault="00430988" w:rsidP="00A413AB">
      <w:pPr>
        <w:pStyle w:val="a5"/>
        <w:numPr>
          <w:ilvl w:val="0"/>
          <w:numId w:val="10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 w:hint="eastAsia"/>
          <w:b/>
        </w:rPr>
        <w:t>Neo</w:t>
      </w:r>
      <w:r w:rsidRPr="0042028D">
        <w:rPr>
          <w:rFonts w:eastAsia="等线"/>
          <w:b/>
        </w:rPr>
        <w:t>4</w:t>
      </w:r>
      <w:r w:rsidRPr="0042028D">
        <w:rPr>
          <w:rFonts w:ascii="Times New Roman" w:eastAsia="等线" w:hAnsi="Times New Roman"/>
          <w:b/>
        </w:rPr>
        <w:t>j</w:t>
      </w:r>
      <w:proofErr w:type="gramStart"/>
      <w:r w:rsidRPr="0042028D">
        <w:rPr>
          <w:rFonts w:eastAsia="等线" w:hint="eastAsia"/>
          <w:b/>
        </w:rPr>
        <w:t>图数据</w:t>
      </w:r>
      <w:proofErr w:type="gramEnd"/>
      <w:r w:rsidRPr="0042028D">
        <w:rPr>
          <w:rFonts w:eastAsia="等线" w:hint="eastAsia"/>
          <w:b/>
        </w:rPr>
        <w:t>中基本元素与概念</w:t>
      </w:r>
    </w:p>
    <w:p w14:paraId="4DA32384" w14:textId="594E1F02" w:rsidR="00430988" w:rsidRPr="0042028D" w:rsidRDefault="00430988" w:rsidP="005D4453">
      <w:pPr>
        <w:pStyle w:val="a5"/>
        <w:numPr>
          <w:ilvl w:val="0"/>
          <w:numId w:val="31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节点</w:t>
      </w:r>
    </w:p>
    <w:p w14:paraId="43744988" w14:textId="77777777" w:rsidR="00463810" w:rsidRPr="0042028D" w:rsidRDefault="00463810" w:rsidP="00A413AB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节点（</w:t>
      </w:r>
      <w:r w:rsidRPr="0042028D">
        <w:rPr>
          <w:rFonts w:ascii="Times New Roman" w:eastAsia="等线" w:hAnsi="Times New Roman" w:hint="eastAsia"/>
        </w:rPr>
        <w:t>Node</w:t>
      </w:r>
      <w:r w:rsidRPr="0042028D">
        <w:rPr>
          <w:rFonts w:eastAsia="等线" w:hint="eastAsia"/>
        </w:rPr>
        <w:t>）是图数据库中的一个基本元素，用以表示一个实体记录，就像关系型数据库中的一条记录一样，在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中节点可以包含多个属性（</w:t>
      </w:r>
      <w:r w:rsidRPr="0042028D">
        <w:rPr>
          <w:rFonts w:ascii="Times New Roman" w:eastAsia="等线" w:hAnsi="Times New Roman" w:hint="eastAsia"/>
        </w:rPr>
        <w:t>Property</w:t>
      </w:r>
      <w:r w:rsidRPr="0042028D">
        <w:rPr>
          <w:rFonts w:eastAsia="等线" w:hint="eastAsia"/>
        </w:rPr>
        <w:t>）和多个标签（</w:t>
      </w:r>
      <w:r w:rsidRPr="0042028D">
        <w:rPr>
          <w:rFonts w:ascii="Times New Roman" w:eastAsia="等线" w:hAnsi="Times New Roman" w:hint="eastAsia"/>
        </w:rPr>
        <w:t>Label</w:t>
      </w:r>
      <w:r w:rsidRPr="0042028D">
        <w:rPr>
          <w:rFonts w:eastAsia="等线" w:hint="eastAsia"/>
        </w:rPr>
        <w:t>），如图3所示。</w:t>
      </w:r>
    </w:p>
    <w:p w14:paraId="5F35CA82" w14:textId="7220B761" w:rsidR="00463810" w:rsidRPr="0042028D" w:rsidRDefault="00463810" w:rsidP="00463810">
      <w:pPr>
        <w:pStyle w:val="a5"/>
        <w:ind w:left="1200" w:firstLineChars="0" w:firstLine="0"/>
        <w:rPr>
          <w:rFonts w:eastAsia="等线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DA6D0D8" wp14:editId="73A6AC5B">
                <wp:simplePos x="0" y="0"/>
                <wp:positionH relativeFrom="column">
                  <wp:posOffset>1584297</wp:posOffset>
                </wp:positionH>
                <wp:positionV relativeFrom="page">
                  <wp:posOffset>1940118</wp:posOffset>
                </wp:positionV>
                <wp:extent cx="421005" cy="298450"/>
                <wp:effectExtent l="0" t="0" r="0" b="635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8370A" w14:textId="77777777" w:rsidR="005E3C17" w:rsidRPr="0042028D" w:rsidRDefault="005E3C17" w:rsidP="00463810">
                            <w:pPr>
                              <w:rPr>
                                <w:rFonts w:eastAsia="等线"/>
                                <w:sz w:val="18"/>
                                <w:szCs w:val="18"/>
                              </w:rPr>
                            </w:pPr>
                            <w:r w:rsidRPr="0042028D">
                              <w:rPr>
                                <w:rFonts w:eastAsia="等线" w:hint="eastAsia"/>
                                <w:sz w:val="18"/>
                                <w:szCs w:val="18"/>
                              </w:rPr>
                              <w:t>图3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6D0D8" id="_x0000_s1028" type="#_x0000_t202" style="position:absolute;left:0;text-align:left;margin-left:124.75pt;margin-top:152.75pt;width:33.15pt;height:23.5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" stroked="f">
                <v:textbox style="mso-fit-shape-to-text:t">
                  <w:txbxContent>
                    <w:p w14:paraId="4E48370A" w14:textId="77777777" w:rsidR="005E3C17" w:rsidRPr="0042028D" w:rsidRDefault="005E3C17" w:rsidP="00463810">
                      <w:pPr>
                        <w:rPr>
                          <w:rFonts w:eastAsia="等线" w:hint="eastAsia"/>
                          <w:sz w:val="18"/>
                          <w:szCs w:val="18"/>
                        </w:rPr>
                      </w:pPr>
                      <w:r w:rsidRPr="0042028D">
                        <w:rPr>
                          <w:rFonts w:eastAsia="等线" w:hint="eastAsia"/>
                          <w:sz w:val="18"/>
                          <w:szCs w:val="18"/>
                        </w:rPr>
                        <w:t>图3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2028D">
        <w:rPr>
          <w:rFonts w:eastAsia="等线"/>
        </w:rPr>
        <w:tab/>
      </w:r>
      <w:r w:rsidRPr="0042028D">
        <w:rPr>
          <w:rFonts w:eastAsia="等线"/>
        </w:rPr>
        <w:tab/>
      </w:r>
      <w:r>
        <w:rPr>
          <w:noProof/>
        </w:rPr>
        <w:drawing>
          <wp:inline distT="0" distB="0" distL="0" distR="0" wp14:anchorId="5C2F209C" wp14:editId="1702DCC3">
            <wp:extent cx="1470992" cy="1263006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198" cy="1282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086645" w14:textId="77777777" w:rsidR="00463810" w:rsidRPr="0042028D" w:rsidRDefault="00463810" w:rsidP="00463810">
      <w:pPr>
        <w:pStyle w:val="a5"/>
        <w:ind w:left="1200" w:firstLineChars="0" w:firstLine="0"/>
        <w:rPr>
          <w:rFonts w:eastAsia="等线"/>
          <w:b/>
        </w:rPr>
      </w:pPr>
    </w:p>
    <w:p w14:paraId="16C1DAF1" w14:textId="5932D0F4" w:rsidR="008B76BD" w:rsidRPr="0042028D" w:rsidRDefault="00463810" w:rsidP="005D4453">
      <w:pPr>
        <w:pStyle w:val="a5"/>
        <w:numPr>
          <w:ilvl w:val="0"/>
          <w:numId w:val="31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关系</w:t>
      </w:r>
    </w:p>
    <w:p w14:paraId="51BA07FA" w14:textId="77777777" w:rsidR="008B76BD" w:rsidRPr="0042028D" w:rsidRDefault="008B76BD" w:rsidP="00A413AB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关系（</w:t>
      </w:r>
      <w:r w:rsidRPr="0042028D">
        <w:rPr>
          <w:rFonts w:ascii="Times New Roman" w:eastAsia="等线" w:hAnsi="Times New Roman" w:hint="eastAsia"/>
        </w:rPr>
        <w:t>Relation</w:t>
      </w:r>
      <w:r w:rsidRPr="0042028D">
        <w:rPr>
          <w:rFonts w:ascii="Times New Roman" w:eastAsia="等线" w:hAnsi="Times New Roman"/>
        </w:rPr>
        <w:t>ship</w:t>
      </w:r>
      <w:r w:rsidRPr="0042028D">
        <w:rPr>
          <w:rFonts w:eastAsia="等线" w:hint="eastAsia"/>
        </w:rPr>
        <w:t>）同样是图数据库中的基本元素，当数据库中已经存在节点后，需要将节点连接起来构成图。关系就是用来连接两个节点。关系也称为图论的边（</w:t>
      </w:r>
      <w:r w:rsidRPr="0042028D">
        <w:rPr>
          <w:rFonts w:ascii="Times New Roman" w:eastAsia="等线" w:hAnsi="Times New Roman" w:hint="eastAsia"/>
        </w:rPr>
        <w:t>Edge</w:t>
      </w:r>
      <w:r w:rsidRPr="0042028D">
        <w:rPr>
          <w:rFonts w:eastAsia="等线" w:hint="eastAsia"/>
        </w:rPr>
        <w:t>），其始端和末端都必须是节点，关系不能指向空也不能从空发起。关系和节点一样可以包含多个属性，但关系只能有一个类型（</w:t>
      </w:r>
      <w:r w:rsidRPr="0042028D">
        <w:rPr>
          <w:rFonts w:ascii="Times New Roman" w:eastAsia="等线" w:hAnsi="Times New Roman" w:hint="eastAsia"/>
        </w:rPr>
        <w:t>Typ</w:t>
      </w:r>
      <w:r w:rsidRPr="0042028D">
        <w:rPr>
          <w:rFonts w:ascii="Times New Roman" w:eastAsia="等线" w:hAnsi="Times New Roman"/>
        </w:rPr>
        <w:t>e</w:t>
      </w:r>
      <w:r w:rsidRPr="0042028D">
        <w:rPr>
          <w:rFonts w:eastAsia="等线" w:hint="eastAsia"/>
        </w:rPr>
        <w:t>），如图</w:t>
      </w:r>
      <w:r w:rsidRPr="0042028D">
        <w:rPr>
          <w:rFonts w:eastAsia="等线"/>
        </w:rPr>
        <w:t>4</w:t>
      </w:r>
      <w:r w:rsidRPr="0042028D">
        <w:rPr>
          <w:rFonts w:eastAsia="等线" w:hint="eastAsia"/>
        </w:rPr>
        <w:t>所示。一个节点可以被多个关系指向或作为关系的起始点，如图5所示，多个关系指向同一节点。</w:t>
      </w:r>
    </w:p>
    <w:p w14:paraId="68D0EEC4" w14:textId="77777777" w:rsidR="008B76BD" w:rsidRPr="0042028D" w:rsidRDefault="008B76BD" w:rsidP="008B76BD">
      <w:pPr>
        <w:pStyle w:val="a5"/>
        <w:ind w:left="1200" w:firstLineChars="0" w:firstLine="0"/>
        <w:rPr>
          <w:rFonts w:eastAsia="等线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BC2119B" wp14:editId="3E9D9A6C">
                <wp:simplePos x="0" y="0"/>
                <wp:positionH relativeFrom="margin">
                  <wp:posOffset>4145280</wp:posOffset>
                </wp:positionH>
                <wp:positionV relativeFrom="page">
                  <wp:posOffset>4849799</wp:posOffset>
                </wp:positionV>
                <wp:extent cx="445135" cy="269875"/>
                <wp:effectExtent l="0" t="0" r="0" b="0"/>
                <wp:wrapNone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C10A8" w14:textId="77777777" w:rsidR="005E3C17" w:rsidRPr="0042028D" w:rsidRDefault="005E3C17" w:rsidP="008B76BD">
                            <w:pPr>
                              <w:rPr>
                                <w:rFonts w:ascii="宋体" w:eastAsia="等线" w:hAnsi="宋体"/>
                                <w:sz w:val="18"/>
                                <w:szCs w:val="18"/>
                              </w:rPr>
                            </w:pPr>
                            <w:r w:rsidRPr="0042028D">
                              <w:rPr>
                                <w:rFonts w:ascii="宋体" w:eastAsia="等线" w:hAnsi="宋体"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42028D">
                              <w:rPr>
                                <w:rFonts w:ascii="宋体" w:eastAsia="等线" w:hAnsi="宋体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119B" id="_x0000_s1029" type="#_x0000_t202" style="position:absolute;left:0;text-align:left;margin-left:326.4pt;margin-top:381.85pt;width:35.05pt;height:21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" stroked="f">
                <v:textbox>
                  <w:txbxContent>
                    <w:p w14:paraId="0BAC10A8" w14:textId="77777777" w:rsidR="005E3C17" w:rsidRPr="0042028D" w:rsidRDefault="005E3C17" w:rsidP="008B76BD">
                      <w:pPr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</w:pPr>
                      <w:r w:rsidRPr="0042028D"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  <w:t>图</w:t>
                      </w:r>
                      <w:r w:rsidRPr="0042028D">
                        <w:rPr>
                          <w:rFonts w:ascii="宋体" w:eastAsia="等线" w:hAnsi="宋体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D3355">
        <w:rPr>
          <w:noProof/>
        </w:rPr>
        <w:drawing>
          <wp:anchor distT="0" distB="0" distL="114300" distR="114300" simplePos="0" relativeHeight="251666432" behindDoc="0" locked="0" layoutInCell="1" allowOverlap="1" wp14:anchorId="10FB7889" wp14:editId="1A4BD20D">
            <wp:simplePos x="0" y="0"/>
            <wp:positionH relativeFrom="column">
              <wp:posOffset>3284855</wp:posOffset>
            </wp:positionH>
            <wp:positionV relativeFrom="paragraph">
              <wp:posOffset>103201</wp:posOffset>
            </wp:positionV>
            <wp:extent cx="2183765" cy="897890"/>
            <wp:effectExtent l="0" t="0" r="6985" b="0"/>
            <wp:wrapSquare wrapText="bothSides"/>
            <wp:docPr id="97" name="图片 96">
              <a:extLst xmlns:a="http://schemas.openxmlformats.org/drawingml/2006/main">
                <a:ext uri="{FF2B5EF4-FFF2-40B4-BE49-F238E27FC236}">
                  <a16:creationId xmlns:a16="http://schemas.microsoft.com/office/drawing/2014/main" id="{FB5B1050-554B-4AD5-9E6C-9CC09F1545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6">
                      <a:extLst>
                        <a:ext uri="{FF2B5EF4-FFF2-40B4-BE49-F238E27FC236}">
                          <a16:creationId xmlns:a16="http://schemas.microsoft.com/office/drawing/2014/main" id="{FB5B1050-554B-4AD5-9E6C-9CC09F1545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9C5EBA0" wp14:editId="68ED4E16">
                <wp:simplePos x="0" y="0"/>
                <wp:positionH relativeFrom="margin">
                  <wp:posOffset>1621348</wp:posOffset>
                </wp:positionH>
                <wp:positionV relativeFrom="page">
                  <wp:posOffset>4825503</wp:posOffset>
                </wp:positionV>
                <wp:extent cx="445273" cy="269875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7B6A6" w14:textId="77777777" w:rsidR="005E3C17" w:rsidRPr="0042028D" w:rsidRDefault="005E3C17" w:rsidP="008B76BD">
                            <w:pPr>
                              <w:rPr>
                                <w:rFonts w:ascii="宋体" w:eastAsia="等线" w:hAnsi="宋体"/>
                                <w:sz w:val="18"/>
                                <w:szCs w:val="18"/>
                              </w:rPr>
                            </w:pPr>
                            <w:r w:rsidRPr="0042028D">
                              <w:rPr>
                                <w:rFonts w:ascii="宋体" w:eastAsia="等线" w:hAnsi="宋体"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42028D">
                              <w:rPr>
                                <w:rFonts w:ascii="宋体" w:eastAsia="等线" w:hAnsi="宋体"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EBA0" id="_x0000_s1030" type="#_x0000_t202" style="position:absolute;left:0;text-align:left;margin-left:127.65pt;margin-top:379.95pt;width:35.05pt;height:21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" stroked="f">
                <v:textbox>
                  <w:txbxContent>
                    <w:p w14:paraId="6307B6A6" w14:textId="77777777" w:rsidR="005E3C17" w:rsidRPr="0042028D" w:rsidRDefault="005E3C17" w:rsidP="008B76BD">
                      <w:pPr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</w:pPr>
                      <w:r w:rsidRPr="0042028D"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  <w:t>图</w:t>
                      </w:r>
                      <w:r w:rsidRPr="0042028D"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D99095" wp14:editId="1F8CA83B">
            <wp:extent cx="2258170" cy="814667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06" cy="837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4B317" w14:textId="77777777" w:rsidR="008B76BD" w:rsidRPr="0042028D" w:rsidRDefault="008B76BD" w:rsidP="008B76BD">
      <w:pPr>
        <w:rPr>
          <w:rFonts w:eastAsia="等线"/>
        </w:rPr>
      </w:pPr>
      <w:r w:rsidRPr="0042028D">
        <w:rPr>
          <w:rFonts w:eastAsia="等线"/>
        </w:rPr>
        <w:tab/>
      </w:r>
    </w:p>
    <w:p w14:paraId="161A02CB" w14:textId="04067D9B" w:rsidR="008A6C83" w:rsidRPr="0042028D" w:rsidRDefault="008A6C83" w:rsidP="008B76BD">
      <w:pPr>
        <w:ind w:left="1200" w:firstLine="480"/>
        <w:rPr>
          <w:rFonts w:eastAsia="等线"/>
        </w:rPr>
      </w:pPr>
    </w:p>
    <w:p w14:paraId="080D65C6" w14:textId="77777777" w:rsidR="008A6C83" w:rsidRPr="0042028D" w:rsidRDefault="008A6C83" w:rsidP="008B76BD">
      <w:pPr>
        <w:ind w:left="1200" w:firstLine="480"/>
        <w:rPr>
          <w:rFonts w:eastAsia="等线"/>
        </w:rPr>
      </w:pPr>
    </w:p>
    <w:p w14:paraId="5C3743AF" w14:textId="7EE9EC7A" w:rsidR="008B76BD" w:rsidRPr="0042028D" w:rsidRDefault="008B76BD" w:rsidP="008A6C83">
      <w:pPr>
        <w:ind w:left="420" w:firstLine="480"/>
        <w:rPr>
          <w:rFonts w:eastAsia="等线"/>
        </w:rPr>
      </w:pPr>
      <w:r w:rsidRPr="0042028D">
        <w:rPr>
          <w:rFonts w:eastAsia="等线" w:hint="eastAsia"/>
        </w:rPr>
        <w:t>在图的遍历操作中我们可以指定关系遍历的反向或者指定为无方向，因此在创建关系的时候不必为两个节点创建相互指向的关系，而是在遍历时不指定遍历方向即可。</w:t>
      </w:r>
    </w:p>
    <w:p w14:paraId="4F2C719B" w14:textId="61F8150D" w:rsidR="008B76BD" w:rsidRPr="0042028D" w:rsidRDefault="00CD4332" w:rsidP="00CD4332">
      <w:pPr>
        <w:ind w:left="1200"/>
        <w:rPr>
          <w:rFonts w:eastAsia="等线"/>
          <w:b/>
        </w:rPr>
      </w:pPr>
      <w:r w:rsidRPr="0042028D">
        <w:rPr>
          <w:rFonts w:eastAsia="等线" w:hint="eastAsia"/>
          <w:b/>
        </w:rPr>
        <w:t>**</w:t>
      </w:r>
      <w:r w:rsidRPr="0042028D">
        <w:rPr>
          <w:rFonts w:eastAsia="等线"/>
          <w:b/>
        </w:rPr>
        <w:t xml:space="preserve"> </w:t>
      </w:r>
      <w:r w:rsidR="008B76BD" w:rsidRPr="0042028D">
        <w:rPr>
          <w:rFonts w:eastAsia="等线" w:hint="eastAsia"/>
          <w:b/>
        </w:rPr>
        <w:t>特别注意：一个节点可以存在指向自己的关系。如图6：</w:t>
      </w:r>
    </w:p>
    <w:p w14:paraId="770F29C3" w14:textId="77777777" w:rsidR="008B76BD" w:rsidRPr="0042028D" w:rsidRDefault="008B76BD" w:rsidP="008B76BD">
      <w:pPr>
        <w:ind w:left="1200" w:firstLine="480"/>
        <w:rPr>
          <w:rFonts w:eastAsia="等线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21E9BE6" wp14:editId="1B4FB6CD">
                <wp:simplePos x="0" y="0"/>
                <wp:positionH relativeFrom="margin">
                  <wp:posOffset>1402384</wp:posOffset>
                </wp:positionH>
                <wp:positionV relativeFrom="page">
                  <wp:posOffset>6513002</wp:posOffset>
                </wp:positionV>
                <wp:extent cx="445273" cy="269875"/>
                <wp:effectExtent l="0" t="0" r="0" b="0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6F24B" w14:textId="77777777" w:rsidR="005E3C17" w:rsidRPr="0042028D" w:rsidRDefault="005E3C17" w:rsidP="008B76BD">
                            <w:pPr>
                              <w:rPr>
                                <w:rFonts w:ascii="宋体" w:eastAsia="等线" w:hAnsi="宋体"/>
                                <w:sz w:val="18"/>
                                <w:szCs w:val="18"/>
                              </w:rPr>
                            </w:pPr>
                            <w:r w:rsidRPr="0042028D">
                              <w:rPr>
                                <w:rFonts w:ascii="宋体" w:eastAsia="等线" w:hAnsi="宋体"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42028D">
                              <w:rPr>
                                <w:rFonts w:ascii="宋体" w:eastAsia="等线" w:hAnsi="宋体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9BE6" id="_x0000_s1031" type="#_x0000_t202" style="position:absolute;left:0;text-align:left;margin-left:110.4pt;margin-top:512.85pt;width:35.05pt;height:21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" stroked="f">
                <v:textbox>
                  <w:txbxContent>
                    <w:p w14:paraId="39F6F24B" w14:textId="77777777" w:rsidR="005E3C17" w:rsidRPr="0042028D" w:rsidRDefault="005E3C17" w:rsidP="008B76BD">
                      <w:pPr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</w:pPr>
                      <w:r w:rsidRPr="0042028D">
                        <w:rPr>
                          <w:rFonts w:ascii="宋体" w:eastAsia="等线" w:hAnsi="宋体" w:hint="eastAsia"/>
                          <w:sz w:val="18"/>
                          <w:szCs w:val="18"/>
                        </w:rPr>
                        <w:t>图</w:t>
                      </w:r>
                      <w:r w:rsidRPr="0042028D">
                        <w:rPr>
                          <w:rFonts w:ascii="宋体" w:eastAsia="等线" w:hAnsi="宋体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5C248DD8" wp14:editId="01627A3A">
            <wp:extent cx="1343770" cy="676259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618" cy="697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1D66D" w14:textId="77777777" w:rsidR="008B76BD" w:rsidRPr="0042028D" w:rsidRDefault="008B76BD" w:rsidP="008B76BD">
      <w:pPr>
        <w:pStyle w:val="a5"/>
        <w:ind w:left="1200" w:firstLineChars="0" w:firstLine="0"/>
        <w:rPr>
          <w:rFonts w:eastAsia="等线"/>
          <w:b/>
        </w:rPr>
      </w:pPr>
    </w:p>
    <w:p w14:paraId="55DE3988" w14:textId="0388D2B5" w:rsidR="00775D11" w:rsidRPr="0042028D" w:rsidRDefault="008B76BD" w:rsidP="005D4453">
      <w:pPr>
        <w:pStyle w:val="a5"/>
        <w:numPr>
          <w:ilvl w:val="0"/>
          <w:numId w:val="31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属性</w:t>
      </w:r>
    </w:p>
    <w:p w14:paraId="4B0A8298" w14:textId="77777777" w:rsidR="00775D11" w:rsidRPr="0042028D" w:rsidRDefault="00775D11" w:rsidP="00A413AB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上面提到节点和关系都可以有多个属性。属性</w:t>
      </w:r>
      <w:proofErr w:type="gramStart"/>
      <w:r w:rsidRPr="0042028D">
        <w:rPr>
          <w:rFonts w:eastAsia="等线" w:hint="eastAsia"/>
        </w:rPr>
        <w:t>是由键值</w:t>
      </w:r>
      <w:proofErr w:type="gramEnd"/>
      <w:r w:rsidRPr="0042028D">
        <w:rPr>
          <w:rFonts w:eastAsia="等线" w:hint="eastAsia"/>
        </w:rPr>
        <w:t>对组成的，就像</w:t>
      </w:r>
      <w:r w:rsidRPr="0042028D">
        <w:rPr>
          <w:rFonts w:ascii="Times New Roman" w:eastAsia="等线" w:hAnsi="Times New Roman" w:hint="eastAsia"/>
        </w:rPr>
        <w:t>Java</w:t>
      </w:r>
      <w:r w:rsidRPr="0042028D">
        <w:rPr>
          <w:rFonts w:eastAsia="等线" w:hint="eastAsia"/>
        </w:rPr>
        <w:t>的哈希表一样，属性</w:t>
      </w:r>
      <w:proofErr w:type="gramStart"/>
      <w:r w:rsidRPr="0042028D">
        <w:rPr>
          <w:rFonts w:eastAsia="等线" w:hint="eastAsia"/>
        </w:rPr>
        <w:t>名类似</w:t>
      </w:r>
      <w:proofErr w:type="gramEnd"/>
      <w:r w:rsidRPr="0042028D">
        <w:rPr>
          <w:rFonts w:eastAsia="等线" w:hint="eastAsia"/>
        </w:rPr>
        <w:t>变量名，属性</w:t>
      </w:r>
      <w:proofErr w:type="gramStart"/>
      <w:r w:rsidRPr="0042028D">
        <w:rPr>
          <w:rFonts w:eastAsia="等线" w:hint="eastAsia"/>
        </w:rPr>
        <w:t>值类似</w:t>
      </w:r>
      <w:proofErr w:type="gramEnd"/>
      <w:r w:rsidRPr="0042028D">
        <w:rPr>
          <w:rFonts w:eastAsia="等线" w:hint="eastAsia"/>
        </w:rPr>
        <w:t>变量值。属性值可以是基本额数据类型，或者由基本书库类型组成的数组。</w:t>
      </w:r>
    </w:p>
    <w:p w14:paraId="03F0E193" w14:textId="45474475" w:rsidR="00775D11" w:rsidRPr="0042028D" w:rsidRDefault="00775D11" w:rsidP="00A413AB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需要注意的是属性值没有</w:t>
      </w:r>
      <w:r w:rsidRPr="0042028D">
        <w:rPr>
          <w:rFonts w:ascii="Times New Roman" w:eastAsia="等线" w:hAnsi="Times New Roman" w:hint="eastAsia"/>
        </w:rPr>
        <w:t>null</w:t>
      </w:r>
      <w:r w:rsidRPr="0042028D">
        <w:rPr>
          <w:rFonts w:eastAsia="等线" w:hint="eastAsia"/>
        </w:rPr>
        <w:t>的概念，如果一个属性不要了可以直接将整个键值对都移除，在使用</w:t>
      </w:r>
      <w:r w:rsidRPr="0042028D">
        <w:rPr>
          <w:rFonts w:ascii="Times New Roman" w:eastAsia="等线" w:hAnsi="Times New Roman" w:hint="eastAsia"/>
        </w:rPr>
        <w:t>Cypher</w:t>
      </w:r>
      <w:r w:rsidRPr="0042028D">
        <w:rPr>
          <w:rFonts w:eastAsia="等线" w:hint="eastAsia"/>
        </w:rPr>
        <w:t>或</w:t>
      </w:r>
      <w:r w:rsidRPr="0042028D">
        <w:rPr>
          <w:rFonts w:ascii="Times New Roman" w:eastAsia="等线" w:hAnsi="Times New Roman" w:hint="eastAsia"/>
        </w:rPr>
        <w:t>Java</w:t>
      </w:r>
      <w:r w:rsidRPr="0042028D">
        <w:rPr>
          <w:rFonts w:eastAsia="等线"/>
        </w:rPr>
        <w:t xml:space="preserve"> </w:t>
      </w:r>
      <w:r w:rsidRPr="0042028D">
        <w:rPr>
          <w:rFonts w:ascii="Times New Roman" w:eastAsia="等线" w:hAnsi="Times New Roman"/>
        </w:rPr>
        <w:t>API</w:t>
      </w:r>
      <w:r w:rsidRPr="0042028D">
        <w:rPr>
          <w:rFonts w:eastAsia="等线" w:hint="eastAsia"/>
        </w:rPr>
        <w:t>时，可用</w:t>
      </w:r>
      <w:r w:rsidRPr="0042028D">
        <w:rPr>
          <w:rFonts w:ascii="Times New Roman" w:eastAsia="等线" w:hAnsi="Times New Roman" w:hint="eastAsia"/>
        </w:rPr>
        <w:t>I</w:t>
      </w:r>
      <w:r w:rsidRPr="0042028D">
        <w:rPr>
          <w:rFonts w:ascii="Times New Roman" w:eastAsia="等线" w:hAnsi="Times New Roman"/>
        </w:rPr>
        <w:t>S</w:t>
      </w:r>
      <w:r w:rsidRPr="0042028D">
        <w:rPr>
          <w:rFonts w:eastAsia="等线"/>
        </w:rPr>
        <w:t xml:space="preserve"> </w:t>
      </w:r>
      <w:r w:rsidRPr="0042028D">
        <w:rPr>
          <w:rFonts w:ascii="Times New Roman" w:eastAsia="等线" w:hAnsi="Times New Roman"/>
        </w:rPr>
        <w:t>NULL</w:t>
      </w:r>
      <w:r w:rsidRPr="0042028D">
        <w:rPr>
          <w:rFonts w:eastAsia="等线" w:hint="eastAsia"/>
        </w:rPr>
        <w:t>关键字判断属性是否存在。</w:t>
      </w:r>
    </w:p>
    <w:p w14:paraId="76860D0B" w14:textId="33AA58BB" w:rsidR="00775D11" w:rsidRPr="0042028D" w:rsidRDefault="00775D11" w:rsidP="005D4453">
      <w:pPr>
        <w:pStyle w:val="a5"/>
        <w:numPr>
          <w:ilvl w:val="0"/>
          <w:numId w:val="35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路径</w:t>
      </w:r>
    </w:p>
    <w:p w14:paraId="136B4FE7" w14:textId="243D5837" w:rsidR="00775D11" w:rsidRPr="0042028D" w:rsidRDefault="00775D11" w:rsidP="00A413AB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当使用节点和关系创建了一个图后，在此图中任意两个节点间都是可能存在路径的，路径也有长度的概念，也就是路径中关系的条数。</w:t>
      </w:r>
    </w:p>
    <w:p w14:paraId="606E0BC6" w14:textId="07C9F2C4" w:rsidR="00775D11" w:rsidRPr="0042028D" w:rsidRDefault="00775D11" w:rsidP="00775D11">
      <w:pPr>
        <w:rPr>
          <w:rFonts w:eastAsia="等线"/>
        </w:rPr>
      </w:pPr>
      <w:r w:rsidRPr="0042028D">
        <w:rPr>
          <w:rFonts w:eastAsia="等线"/>
        </w:rPr>
        <w:tab/>
      </w:r>
      <w:r w:rsidRPr="0042028D">
        <w:rPr>
          <w:rFonts w:eastAsia="等线"/>
        </w:rPr>
        <w:tab/>
      </w:r>
      <w:r w:rsidRPr="0042028D">
        <w:rPr>
          <w:rFonts w:eastAsia="等线" w:hint="eastAsia"/>
        </w:rPr>
        <w:t>如果两个简单的节点，中间只存在一条关系，那这条路径的长度就是1</w:t>
      </w:r>
      <w:r w:rsidRPr="0042028D">
        <w:rPr>
          <w:rFonts w:eastAsia="等线"/>
        </w:rPr>
        <w:t>.</w:t>
      </w:r>
    </w:p>
    <w:p w14:paraId="7AE15D67" w14:textId="4ED79C29" w:rsidR="00775D11" w:rsidRPr="0042028D" w:rsidRDefault="00775D11" w:rsidP="005D4453">
      <w:pPr>
        <w:pStyle w:val="a5"/>
        <w:numPr>
          <w:ilvl w:val="0"/>
          <w:numId w:val="35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遍历</w:t>
      </w:r>
    </w:p>
    <w:p w14:paraId="408EC290" w14:textId="450569AE" w:rsidR="00775D11" w:rsidRPr="0042028D" w:rsidRDefault="00775D11" w:rsidP="00A413AB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遍历一张图就是按照一定的规则，根据它们之间的关系，依次访问所有关联的节点的操作。</w:t>
      </w:r>
    </w:p>
    <w:p w14:paraId="7BB402FC" w14:textId="194D6D78" w:rsidR="00775D11" w:rsidRPr="0042028D" w:rsidRDefault="00775D11" w:rsidP="00A413AB">
      <w:pPr>
        <w:ind w:left="420" w:firstLine="420"/>
        <w:rPr>
          <w:rFonts w:eastAsia="等线"/>
        </w:rPr>
      </w:pPr>
      <w:r w:rsidRPr="0042028D">
        <w:rPr>
          <w:rFonts w:eastAsia="等线" w:hint="eastAsia"/>
        </w:rPr>
        <w:t>对于遍历操作不必自己实现，因为</w:t>
      </w:r>
      <w:r w:rsidRPr="0042028D">
        <w:rPr>
          <w:rFonts w:ascii="Times New Roman" w:eastAsia="等线" w:hAnsi="Times New Roman" w:hint="eastAsia"/>
        </w:rPr>
        <w:t>Ne</w:t>
      </w:r>
      <w:r w:rsidRPr="0042028D">
        <w:rPr>
          <w:rFonts w:ascii="Times New Roman" w:eastAsia="等线" w:hAnsi="Times New Roman"/>
        </w:rPr>
        <w:t>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 w:hint="eastAsia"/>
        </w:rPr>
        <w:t>j</w:t>
      </w:r>
      <w:r w:rsidRPr="0042028D">
        <w:rPr>
          <w:rFonts w:eastAsia="等线" w:hint="eastAsia"/>
        </w:rPr>
        <w:t>提供了一套高效的遍历</w:t>
      </w:r>
      <w:r w:rsidRPr="0042028D">
        <w:rPr>
          <w:rFonts w:ascii="Times New Roman" w:eastAsia="等线" w:hAnsi="Times New Roman" w:hint="eastAsia"/>
        </w:rPr>
        <w:t>A</w:t>
      </w:r>
      <w:r w:rsidRPr="0042028D">
        <w:rPr>
          <w:rFonts w:ascii="Times New Roman" w:eastAsia="等线" w:hAnsi="Times New Roman"/>
        </w:rPr>
        <w:t>PI</w:t>
      </w:r>
      <w:r w:rsidRPr="0042028D">
        <w:rPr>
          <w:rFonts w:eastAsia="等线" w:hint="eastAsia"/>
        </w:rPr>
        <w:t>，可以指定便</w:t>
      </w:r>
      <w:r w:rsidRPr="0042028D">
        <w:rPr>
          <w:rFonts w:eastAsia="等线" w:hint="eastAsia"/>
        </w:rPr>
        <w:lastRenderedPageBreak/>
        <w:t>利规则，然后让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自动按照遍历规则遍历并返回遍历的结果。遍历规则可以是广度优先，也可以是深度优先。</w:t>
      </w:r>
    </w:p>
    <w:p w14:paraId="7A537B6B" w14:textId="5D725C2F" w:rsidR="00775D11" w:rsidRPr="0042028D" w:rsidRDefault="00775D11" w:rsidP="00775D11">
      <w:pPr>
        <w:rPr>
          <w:rFonts w:eastAsia="等线"/>
        </w:rPr>
      </w:pPr>
    </w:p>
    <w:p w14:paraId="60253D54" w14:textId="19AC7148" w:rsidR="00243059" w:rsidRPr="0042028D" w:rsidRDefault="00243059" w:rsidP="00243059">
      <w:pPr>
        <w:pStyle w:val="a5"/>
        <w:numPr>
          <w:ilvl w:val="0"/>
          <w:numId w:val="10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/>
          <w:b/>
        </w:rPr>
        <w:t>Neo</w:t>
      </w:r>
      <w:r w:rsidRPr="0042028D">
        <w:rPr>
          <w:rFonts w:eastAsia="等线"/>
          <w:b/>
        </w:rPr>
        <w:t>4</w:t>
      </w:r>
      <w:r w:rsidRPr="0042028D">
        <w:rPr>
          <w:rFonts w:ascii="Times New Roman" w:eastAsia="等线" w:hAnsi="Times New Roman"/>
          <w:b/>
        </w:rPr>
        <w:t>j</w:t>
      </w:r>
      <w:r w:rsidRPr="0042028D">
        <w:rPr>
          <w:rFonts w:eastAsia="等线"/>
          <w:b/>
        </w:rPr>
        <w:t xml:space="preserve"> </w:t>
      </w:r>
      <w:r w:rsidR="00C37181" w:rsidRPr="0042028D">
        <w:rPr>
          <w:rFonts w:eastAsia="等线" w:hint="eastAsia"/>
          <w:b/>
        </w:rPr>
        <w:t>组成之</w:t>
      </w:r>
      <w:r w:rsidRPr="0042028D">
        <w:rPr>
          <w:rFonts w:ascii="Times New Roman" w:eastAsia="等线" w:hAnsi="Times New Roman"/>
          <w:b/>
        </w:rPr>
        <w:t>browser</w:t>
      </w:r>
    </w:p>
    <w:p w14:paraId="268EA3B8" w14:textId="77777777" w:rsidR="006909CB" w:rsidRPr="0042028D" w:rsidRDefault="006909CB" w:rsidP="006909CB">
      <w:pPr>
        <w:pStyle w:val="a5"/>
        <w:ind w:left="420" w:firstLineChars="0"/>
        <w:rPr>
          <w:rFonts w:eastAsia="等线"/>
        </w:rPr>
      </w:pPr>
      <w:r w:rsidRPr="0042028D">
        <w:rPr>
          <w:rFonts w:eastAsia="等线" w:hint="eastAsia"/>
        </w:rPr>
        <w:t>和大多数数据库一样</w:t>
      </w:r>
      <w:r w:rsidRPr="0042028D">
        <w:rPr>
          <w:rFonts w:eastAsia="等线"/>
        </w:rPr>
        <w:t>,</w:t>
      </w:r>
      <w:r w:rsidRPr="0042028D">
        <w:rPr>
          <w:rFonts w:ascii="Times New Roman" w:eastAsia="等线" w:hAnsi="Times New Roman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/>
        </w:rPr>
        <w:t>是</w:t>
      </w:r>
      <w:r w:rsidRPr="0042028D">
        <w:rPr>
          <w:rFonts w:ascii="Times New Roman" w:eastAsia="等线" w:hAnsi="Times New Roman"/>
        </w:rPr>
        <w:t>server</w:t>
      </w:r>
      <w:r w:rsidRPr="0042028D">
        <w:rPr>
          <w:rFonts w:eastAsia="等线"/>
        </w:rPr>
        <w:t>-</w:t>
      </w:r>
      <w:r w:rsidRPr="0042028D">
        <w:rPr>
          <w:rFonts w:ascii="Times New Roman" w:eastAsia="等线" w:hAnsi="Times New Roman"/>
        </w:rPr>
        <w:t>client</w:t>
      </w:r>
      <w:r w:rsidRPr="0042028D">
        <w:rPr>
          <w:rFonts w:eastAsia="等线"/>
        </w:rPr>
        <w:t>的数据库,支持</w:t>
      </w:r>
      <w:r w:rsidRPr="0042028D">
        <w:rPr>
          <w:rFonts w:ascii="Times New Roman" w:eastAsia="等线" w:hAnsi="Times New Roman"/>
        </w:rPr>
        <w:t>http</w:t>
      </w:r>
      <w:r w:rsidRPr="0042028D">
        <w:rPr>
          <w:rFonts w:eastAsia="等线"/>
        </w:rPr>
        <w:t>和</w:t>
      </w:r>
      <w:r w:rsidRPr="0042028D">
        <w:rPr>
          <w:rFonts w:ascii="Times New Roman" w:eastAsia="等线" w:hAnsi="Times New Roman"/>
        </w:rPr>
        <w:t>bolt</w:t>
      </w:r>
      <w:r w:rsidRPr="0042028D">
        <w:rPr>
          <w:rFonts w:eastAsia="等线"/>
        </w:rPr>
        <w:t xml:space="preserve"> 2种协议</w:t>
      </w:r>
      <w:r w:rsidRPr="0042028D">
        <w:rPr>
          <w:rFonts w:eastAsia="等线" w:hint="eastAsia"/>
        </w:rPr>
        <w:t>。</w:t>
      </w:r>
      <w:r w:rsidRPr="0042028D">
        <w:rPr>
          <w:rFonts w:ascii="Times New Roman" w:eastAsia="等线" w:hAnsi="Times New Roman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/>
        </w:rPr>
        <w:t>自带一个基于浏览器的客户端</w:t>
      </w:r>
      <w:r w:rsidRPr="0042028D">
        <w:rPr>
          <w:rFonts w:eastAsia="等线" w:hint="eastAsia"/>
        </w:rPr>
        <w:t>，启动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服务后，</w:t>
      </w:r>
      <w:r w:rsidRPr="0042028D">
        <w:rPr>
          <w:rFonts w:eastAsia="等线"/>
        </w:rPr>
        <w:t>只需在浏览器输入</w:t>
      </w:r>
      <w:proofErr w:type="spellStart"/>
      <w:r w:rsidRPr="0042028D">
        <w:rPr>
          <w:rFonts w:ascii="Times New Roman" w:eastAsia="等线" w:hAnsi="Times New Roman"/>
        </w:rPr>
        <w:t>server</w:t>
      </w:r>
      <w:r w:rsidRPr="0042028D">
        <w:rPr>
          <w:rFonts w:eastAsia="等线"/>
        </w:rPr>
        <w:t>_</w:t>
      </w:r>
      <w:r w:rsidRPr="0042028D">
        <w:rPr>
          <w:rFonts w:ascii="Times New Roman" w:eastAsia="等线" w:hAnsi="Times New Roman"/>
        </w:rPr>
        <w:t>ip</w:t>
      </w:r>
      <w:proofErr w:type="spellEnd"/>
      <w:r w:rsidRPr="0042028D">
        <w:rPr>
          <w:rFonts w:eastAsia="等线"/>
        </w:rPr>
        <w:t>:</w:t>
      </w:r>
      <w:r w:rsidRPr="0042028D">
        <w:rPr>
          <w:rFonts w:eastAsia="等线" w:hint="eastAsia"/>
        </w:rPr>
        <w:t>设定端口，</w:t>
      </w:r>
      <w:r w:rsidRPr="0042028D">
        <w:rPr>
          <w:rFonts w:eastAsia="等线"/>
        </w:rPr>
        <w:t>即可使用.</w:t>
      </w:r>
      <w:r w:rsidRPr="0042028D">
        <w:rPr>
          <w:rFonts w:eastAsia="等线" w:hint="eastAsia"/>
        </w:rPr>
        <w:t>。</w:t>
      </w:r>
      <w:r w:rsidRPr="0042028D">
        <w:rPr>
          <w:rFonts w:ascii="Times New Roman" w:eastAsia="等线" w:hAnsi="Times New Roman"/>
        </w:rPr>
        <w:t>neo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/>
        </w:rPr>
        <w:t xml:space="preserve"> </w:t>
      </w:r>
      <w:r w:rsidRPr="0042028D">
        <w:rPr>
          <w:rFonts w:ascii="Times New Roman" w:eastAsia="等线" w:hAnsi="Times New Roman"/>
        </w:rPr>
        <w:t>browser</w:t>
      </w:r>
      <w:r w:rsidRPr="0042028D">
        <w:rPr>
          <w:rFonts w:eastAsia="等线"/>
        </w:rPr>
        <w:t>自带教程和</w:t>
      </w:r>
      <w:r w:rsidRPr="0042028D">
        <w:rPr>
          <w:rFonts w:eastAsia="等线" w:hint="eastAsia"/>
        </w:rPr>
        <w:t>示例</w:t>
      </w:r>
      <w:r w:rsidRPr="0042028D">
        <w:rPr>
          <w:rFonts w:eastAsia="等线"/>
        </w:rPr>
        <w:t>数据库初始化脚本</w:t>
      </w:r>
      <w:r w:rsidRPr="0042028D">
        <w:rPr>
          <w:rFonts w:eastAsia="等线" w:hint="eastAsia"/>
        </w:rPr>
        <w:t>。</w:t>
      </w:r>
      <w:r w:rsidRPr="0042028D">
        <w:rPr>
          <w:rFonts w:eastAsia="等线"/>
        </w:rPr>
        <w:t>方便</w:t>
      </w:r>
      <w:r w:rsidRPr="0042028D">
        <w:rPr>
          <w:rFonts w:eastAsia="等线" w:hint="eastAsia"/>
        </w:rPr>
        <w:t>使用。</w:t>
      </w:r>
      <w:r w:rsidRPr="0042028D">
        <w:rPr>
          <w:rFonts w:eastAsia="等线"/>
        </w:rPr>
        <w:t>常用的命令</w:t>
      </w:r>
      <w:r w:rsidRPr="0042028D">
        <w:rPr>
          <w:rFonts w:eastAsia="等线" w:hint="eastAsia"/>
        </w:rPr>
        <w:t>：</w:t>
      </w:r>
    </w:p>
    <w:p w14:paraId="22018B5F" w14:textId="7200B983" w:rsidR="006909CB" w:rsidRPr="0042028D" w:rsidRDefault="006909CB" w:rsidP="004E65D8">
      <w:pPr>
        <w:pStyle w:val="a5"/>
        <w:numPr>
          <w:ilvl w:val="2"/>
          <w:numId w:val="58"/>
        </w:numPr>
        <w:ind w:firstLineChars="0"/>
        <w:rPr>
          <w:rFonts w:eastAsia="等线"/>
        </w:rPr>
      </w:pPr>
      <w:r w:rsidRPr="0042028D">
        <w:rPr>
          <w:rFonts w:eastAsia="等线"/>
          <w:b/>
        </w:rPr>
        <w:t>:</w:t>
      </w:r>
      <w:r w:rsidRPr="0042028D">
        <w:rPr>
          <w:rFonts w:ascii="Times New Roman" w:eastAsia="等线" w:hAnsi="Times New Roman"/>
          <w:b/>
        </w:rPr>
        <w:t>help</w:t>
      </w:r>
      <w:r w:rsidRPr="0042028D">
        <w:rPr>
          <w:rFonts w:eastAsia="等线"/>
        </w:rPr>
        <w:t xml:space="preserve">  </w:t>
      </w:r>
      <w:proofErr w:type="spellStart"/>
      <w:r w:rsidRPr="0042028D">
        <w:rPr>
          <w:rFonts w:ascii="Times New Roman" w:eastAsia="等线" w:hAnsi="Times New Roman"/>
        </w:rPr>
        <w:t>help</w:t>
      </w:r>
      <w:proofErr w:type="spellEnd"/>
      <w:r w:rsidRPr="0042028D">
        <w:rPr>
          <w:rFonts w:eastAsia="等线"/>
        </w:rPr>
        <w:t xml:space="preserve">命令显示各种帮助提示 </w:t>
      </w:r>
    </w:p>
    <w:p w14:paraId="2B7386F7" w14:textId="20D9DBAA" w:rsidR="006909CB" w:rsidRPr="0042028D" w:rsidRDefault="006909CB" w:rsidP="004E65D8">
      <w:pPr>
        <w:pStyle w:val="a5"/>
        <w:numPr>
          <w:ilvl w:val="2"/>
          <w:numId w:val="58"/>
        </w:numPr>
        <w:ind w:firstLineChars="0"/>
        <w:rPr>
          <w:rFonts w:eastAsia="等线"/>
        </w:rPr>
      </w:pPr>
      <w:r w:rsidRPr="0042028D">
        <w:rPr>
          <w:rFonts w:eastAsia="等线"/>
          <w:b/>
        </w:rPr>
        <w:t>:</w:t>
      </w:r>
      <w:r w:rsidRPr="0042028D">
        <w:rPr>
          <w:rFonts w:ascii="Times New Roman" w:eastAsia="等线" w:hAnsi="Times New Roman"/>
          <w:b/>
        </w:rPr>
        <w:t>play</w:t>
      </w:r>
      <w:r w:rsidRPr="0042028D">
        <w:rPr>
          <w:rFonts w:eastAsia="等线"/>
        </w:rPr>
        <w:t xml:space="preserve">  交互式学习命令. 例如</w:t>
      </w:r>
      <w:r w:rsidRPr="0042028D">
        <w:rPr>
          <w:rFonts w:eastAsia="等线" w:hint="eastAsia"/>
        </w:rPr>
        <w:t>，</w:t>
      </w:r>
      <w:r w:rsidRPr="0042028D">
        <w:rPr>
          <w:rFonts w:eastAsia="等线"/>
          <w:b/>
        </w:rPr>
        <w:t>:</w:t>
      </w:r>
      <w:r w:rsidRPr="0042028D">
        <w:rPr>
          <w:rFonts w:ascii="Times New Roman" w:eastAsia="等线" w:hAnsi="Times New Roman"/>
          <w:b/>
        </w:rPr>
        <w:t>play</w:t>
      </w:r>
      <w:r w:rsidRPr="0042028D">
        <w:rPr>
          <w:rFonts w:eastAsia="等线"/>
          <w:b/>
        </w:rPr>
        <w:t xml:space="preserve"> </w:t>
      </w:r>
      <w:r w:rsidRPr="0042028D">
        <w:rPr>
          <w:rFonts w:ascii="Times New Roman" w:eastAsia="等线" w:hAnsi="Times New Roman"/>
          <w:b/>
        </w:rPr>
        <w:t>movie</w:t>
      </w:r>
      <w:r w:rsidRPr="0042028D">
        <w:rPr>
          <w:rFonts w:eastAsia="等线"/>
          <w:b/>
        </w:rPr>
        <w:t xml:space="preserve"> </w:t>
      </w:r>
      <w:r w:rsidRPr="0042028D">
        <w:rPr>
          <w:rFonts w:ascii="Times New Roman" w:eastAsia="等线" w:hAnsi="Times New Roman"/>
          <w:b/>
        </w:rPr>
        <w:t>graph</w:t>
      </w:r>
      <w:r w:rsidRPr="0042028D">
        <w:rPr>
          <w:rFonts w:eastAsia="等线"/>
        </w:rPr>
        <w:t xml:space="preserve"> 进入基于电影数据库的教程. </w:t>
      </w:r>
    </w:p>
    <w:p w14:paraId="7D7721FA" w14:textId="1A683CBD" w:rsidR="006909CB" w:rsidRPr="0042028D" w:rsidRDefault="006909CB" w:rsidP="004E65D8">
      <w:pPr>
        <w:pStyle w:val="a5"/>
        <w:numPr>
          <w:ilvl w:val="2"/>
          <w:numId w:val="58"/>
        </w:numPr>
        <w:ind w:firstLineChars="0"/>
        <w:rPr>
          <w:rFonts w:eastAsia="等线"/>
        </w:rPr>
      </w:pPr>
      <w:r w:rsidRPr="0042028D">
        <w:rPr>
          <w:rFonts w:eastAsia="等线"/>
          <w:b/>
        </w:rPr>
        <w:t>:</w:t>
      </w:r>
      <w:r w:rsidRPr="0042028D">
        <w:rPr>
          <w:rFonts w:ascii="Times New Roman" w:eastAsia="等线" w:hAnsi="Times New Roman"/>
          <w:b/>
        </w:rPr>
        <w:t>param</w:t>
      </w:r>
      <w:r w:rsidRPr="0042028D">
        <w:rPr>
          <w:rFonts w:eastAsia="等线"/>
        </w:rPr>
        <w:t xml:space="preserve">  设置变量</w:t>
      </w:r>
      <w:r w:rsidRPr="0042028D">
        <w:rPr>
          <w:rFonts w:eastAsia="等线" w:hint="eastAsia"/>
        </w:rPr>
        <w:t>，</w:t>
      </w:r>
      <w:r w:rsidRPr="0042028D">
        <w:rPr>
          <w:rFonts w:eastAsia="等线"/>
          <w:b/>
        </w:rPr>
        <w:t>:</w:t>
      </w:r>
      <w:r w:rsidRPr="0042028D">
        <w:rPr>
          <w:rFonts w:ascii="Times New Roman" w:eastAsia="等线" w:hAnsi="Times New Roman"/>
          <w:b/>
        </w:rPr>
        <w:t>param</w:t>
      </w:r>
      <w:r w:rsidRPr="0042028D">
        <w:rPr>
          <w:rFonts w:eastAsia="等线"/>
          <w:b/>
        </w:rPr>
        <w:t xml:space="preserve"> </w:t>
      </w:r>
      <w:proofErr w:type="spellStart"/>
      <w:r w:rsidRPr="0042028D">
        <w:rPr>
          <w:rFonts w:ascii="Times New Roman" w:eastAsia="等线" w:hAnsi="Times New Roman"/>
          <w:b/>
        </w:rPr>
        <w:t>usrname</w:t>
      </w:r>
      <w:proofErr w:type="spellEnd"/>
      <w:r w:rsidRPr="0042028D">
        <w:rPr>
          <w:rFonts w:eastAsia="等线"/>
          <w:b/>
        </w:rPr>
        <w:t xml:space="preserve"> =&gt; "</w:t>
      </w:r>
      <w:proofErr w:type="spellStart"/>
      <w:r w:rsidRPr="0042028D">
        <w:rPr>
          <w:rFonts w:ascii="Times New Roman" w:eastAsia="等线" w:hAnsi="Times New Roman"/>
          <w:b/>
        </w:rPr>
        <w:t>zhangsan</w:t>
      </w:r>
      <w:proofErr w:type="spellEnd"/>
      <w:r w:rsidRPr="0042028D">
        <w:rPr>
          <w:rFonts w:eastAsia="等线"/>
          <w:b/>
        </w:rPr>
        <w:t>"</w:t>
      </w:r>
      <w:r w:rsidRPr="0042028D">
        <w:rPr>
          <w:rFonts w:eastAsia="等线"/>
        </w:rPr>
        <w:t>, 设置变量之后可以使用变量</w:t>
      </w:r>
      <w:r w:rsidRPr="0042028D">
        <w:rPr>
          <w:rFonts w:ascii="Times New Roman" w:eastAsia="等线" w:hAnsi="Times New Roman"/>
        </w:rPr>
        <w:t>MATCH</w:t>
      </w:r>
      <w:r w:rsidRPr="0042028D">
        <w:rPr>
          <w:rFonts w:eastAsia="等线"/>
        </w:rPr>
        <w:t xml:space="preserve"> (</w:t>
      </w:r>
      <w:proofErr w:type="spellStart"/>
      <w:r w:rsidRPr="0042028D">
        <w:rPr>
          <w:rFonts w:ascii="Times New Roman" w:eastAsia="等线" w:hAnsi="Times New Roman"/>
        </w:rPr>
        <w:t>n</w:t>
      </w:r>
      <w:r w:rsidRPr="0042028D">
        <w:rPr>
          <w:rFonts w:eastAsia="等线"/>
        </w:rPr>
        <w:t>:</w:t>
      </w:r>
      <w:r w:rsidRPr="0042028D">
        <w:rPr>
          <w:rFonts w:ascii="Times New Roman" w:eastAsia="等线" w:hAnsi="Times New Roman"/>
        </w:rPr>
        <w:t>Person</w:t>
      </w:r>
      <w:proofErr w:type="spellEnd"/>
      <w:r w:rsidRPr="0042028D">
        <w:rPr>
          <w:rFonts w:eastAsia="等线"/>
        </w:rPr>
        <w:t xml:space="preserve">) </w:t>
      </w:r>
      <w:r w:rsidRPr="0042028D">
        <w:rPr>
          <w:rFonts w:ascii="Times New Roman" w:eastAsia="等线" w:hAnsi="Times New Roman"/>
        </w:rPr>
        <w:t>WHERE</w:t>
      </w:r>
      <w:r w:rsidRPr="0042028D">
        <w:rPr>
          <w:rFonts w:eastAsia="等线"/>
        </w:rPr>
        <w:t xml:space="preserve"> </w:t>
      </w:r>
      <w:r w:rsidRPr="0042028D">
        <w:rPr>
          <w:rFonts w:ascii="Times New Roman" w:eastAsia="等线" w:hAnsi="Times New Roman"/>
        </w:rPr>
        <w:t>n</w:t>
      </w:r>
      <w:r w:rsidRPr="0042028D">
        <w:rPr>
          <w:rFonts w:eastAsia="等线"/>
        </w:rPr>
        <w:t>.</w:t>
      </w:r>
      <w:r w:rsidRPr="0042028D">
        <w:rPr>
          <w:rFonts w:ascii="Times New Roman" w:eastAsia="等线" w:hAnsi="Times New Roman"/>
        </w:rPr>
        <w:t>name</w:t>
      </w:r>
      <w:r w:rsidRPr="0042028D">
        <w:rPr>
          <w:rFonts w:eastAsia="等线"/>
        </w:rPr>
        <w:t xml:space="preserve"> = $</w:t>
      </w:r>
      <w:proofErr w:type="spellStart"/>
      <w:r w:rsidRPr="0042028D">
        <w:rPr>
          <w:rFonts w:ascii="Times New Roman" w:eastAsia="等线" w:hAnsi="Times New Roman"/>
        </w:rPr>
        <w:t>usrname</w:t>
      </w:r>
      <w:proofErr w:type="spellEnd"/>
      <w:r w:rsidRPr="0042028D">
        <w:rPr>
          <w:rFonts w:eastAsia="等线"/>
        </w:rPr>
        <w:t xml:space="preserve"> </w:t>
      </w:r>
    </w:p>
    <w:p w14:paraId="3AC9F726" w14:textId="1B0BB43F" w:rsidR="00243059" w:rsidRPr="0042028D" w:rsidRDefault="006909CB" w:rsidP="00C37181">
      <w:pPr>
        <w:pStyle w:val="a5"/>
        <w:numPr>
          <w:ilvl w:val="2"/>
          <w:numId w:val="58"/>
        </w:numPr>
        <w:ind w:firstLineChars="0"/>
        <w:rPr>
          <w:rFonts w:eastAsia="等线"/>
        </w:rPr>
      </w:pPr>
      <w:r w:rsidRPr="0042028D">
        <w:rPr>
          <w:rFonts w:eastAsia="等线"/>
          <w:b/>
        </w:rPr>
        <w:t>:</w:t>
      </w:r>
      <w:r w:rsidRPr="0042028D">
        <w:rPr>
          <w:rFonts w:ascii="Times New Roman" w:eastAsia="等线" w:hAnsi="Times New Roman"/>
          <w:b/>
        </w:rPr>
        <w:t>params</w:t>
      </w:r>
      <w:r w:rsidRPr="0042028D">
        <w:rPr>
          <w:rFonts w:eastAsia="等线"/>
        </w:rPr>
        <w:t xml:space="preserve">  显示当前已经设置的所有变量. 也可以使用</w:t>
      </w:r>
      <w:r w:rsidRPr="0042028D">
        <w:rPr>
          <w:rFonts w:eastAsia="等线"/>
          <w:b/>
        </w:rPr>
        <w:t>:</w:t>
      </w:r>
      <w:r w:rsidRPr="0042028D">
        <w:rPr>
          <w:rFonts w:ascii="Times New Roman" w:eastAsia="等线" w:hAnsi="Times New Roman"/>
          <w:b/>
        </w:rPr>
        <w:t>params</w:t>
      </w:r>
      <w:r w:rsidRPr="0042028D">
        <w:rPr>
          <w:rFonts w:eastAsia="等线"/>
          <w:b/>
        </w:rPr>
        <w:t xml:space="preserve"> {</w:t>
      </w:r>
      <w:r w:rsidRPr="0042028D">
        <w:rPr>
          <w:rFonts w:ascii="Times New Roman" w:eastAsia="等线" w:hAnsi="Times New Roman"/>
          <w:b/>
        </w:rPr>
        <w:t>name</w:t>
      </w:r>
      <w:r w:rsidRPr="0042028D">
        <w:rPr>
          <w:rFonts w:eastAsia="等线"/>
          <w:b/>
        </w:rPr>
        <w:t>: '</w:t>
      </w:r>
      <w:r w:rsidRPr="0042028D">
        <w:rPr>
          <w:rFonts w:ascii="Times New Roman" w:eastAsia="等线" w:hAnsi="Times New Roman"/>
          <w:b/>
        </w:rPr>
        <w:t>Stella</w:t>
      </w:r>
      <w:r w:rsidRPr="0042028D">
        <w:rPr>
          <w:rFonts w:eastAsia="等线"/>
          <w:b/>
        </w:rPr>
        <w:t xml:space="preserve">', </w:t>
      </w:r>
      <w:r w:rsidRPr="0042028D">
        <w:rPr>
          <w:rFonts w:ascii="Times New Roman" w:eastAsia="等线" w:hAnsi="Times New Roman"/>
          <w:b/>
        </w:rPr>
        <w:t>age</w:t>
      </w:r>
      <w:r w:rsidRPr="0042028D">
        <w:rPr>
          <w:rFonts w:eastAsia="等线"/>
          <w:b/>
        </w:rPr>
        <w:t xml:space="preserve">: 24} </w:t>
      </w:r>
      <w:r w:rsidRPr="0042028D">
        <w:rPr>
          <w:rFonts w:eastAsia="等线"/>
        </w:rPr>
        <w:t>覆盖目前的变量</w:t>
      </w:r>
      <w:r w:rsidRPr="0042028D">
        <w:rPr>
          <w:rFonts w:eastAsia="等线" w:hint="eastAsia"/>
        </w:rPr>
        <w:t>，</w:t>
      </w:r>
      <w:r w:rsidRPr="0042028D">
        <w:rPr>
          <w:rFonts w:eastAsia="等线"/>
        </w:rPr>
        <w:t>但是这个命令没用类型安全</w:t>
      </w:r>
      <w:r w:rsidRPr="0042028D">
        <w:rPr>
          <w:rFonts w:eastAsia="等线" w:hint="eastAsia"/>
        </w:rPr>
        <w:t>。</w:t>
      </w:r>
    </w:p>
    <w:p w14:paraId="6BB371D0" w14:textId="7F1EF4A9" w:rsidR="00243059" w:rsidRPr="0042028D" w:rsidRDefault="00243059" w:rsidP="00243059">
      <w:pPr>
        <w:pStyle w:val="a5"/>
        <w:numPr>
          <w:ilvl w:val="0"/>
          <w:numId w:val="10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/>
          <w:b/>
        </w:rPr>
        <w:t>N</w:t>
      </w:r>
      <w:r w:rsidR="0046160C" w:rsidRPr="0042028D">
        <w:rPr>
          <w:rFonts w:ascii="Times New Roman" w:eastAsia="等线" w:hAnsi="Times New Roman" w:hint="eastAsia"/>
          <w:b/>
        </w:rPr>
        <w:t>eo</w:t>
      </w:r>
      <w:r w:rsidR="0046160C" w:rsidRPr="0042028D">
        <w:rPr>
          <w:rFonts w:eastAsia="等线"/>
          <w:b/>
        </w:rPr>
        <w:t>4</w:t>
      </w:r>
      <w:r w:rsidR="0046160C" w:rsidRPr="0042028D">
        <w:rPr>
          <w:rFonts w:ascii="Times New Roman" w:eastAsia="等线" w:hAnsi="Times New Roman"/>
          <w:b/>
        </w:rPr>
        <w:t>j</w:t>
      </w:r>
      <w:r w:rsidR="004E65D8" w:rsidRPr="0042028D">
        <w:rPr>
          <w:rFonts w:eastAsia="等线" w:hint="eastAsia"/>
          <w:b/>
        </w:rPr>
        <w:t>组成</w:t>
      </w:r>
      <w:r w:rsidR="0046160C" w:rsidRPr="0042028D">
        <w:rPr>
          <w:rFonts w:eastAsia="等线" w:hint="eastAsia"/>
          <w:b/>
        </w:rPr>
        <w:t>之</w:t>
      </w:r>
      <w:r w:rsidRPr="0042028D">
        <w:rPr>
          <w:rFonts w:ascii="Times New Roman" w:eastAsia="等线" w:hAnsi="Times New Roman"/>
          <w:b/>
        </w:rPr>
        <w:t>Cypher</w:t>
      </w:r>
    </w:p>
    <w:p w14:paraId="7FE71704" w14:textId="77777777" w:rsidR="008A6C83" w:rsidRPr="0042028D" w:rsidRDefault="008A6C83" w:rsidP="008A6C83">
      <w:pPr>
        <w:pStyle w:val="a5"/>
        <w:numPr>
          <w:ilvl w:val="0"/>
          <w:numId w:val="54"/>
        </w:numPr>
        <w:ind w:firstLineChars="0"/>
        <w:rPr>
          <w:rFonts w:ascii="Times New Roman" w:eastAsia="等线" w:hAnsi="Times New Roman"/>
          <w:b/>
        </w:rPr>
      </w:pPr>
      <w:r w:rsidRPr="0042028D">
        <w:rPr>
          <w:rFonts w:ascii="Times New Roman" w:eastAsia="等线" w:hAnsi="Times New Roman" w:hint="eastAsia"/>
          <w:b/>
        </w:rPr>
        <w:t>Cypher</w:t>
      </w:r>
      <w:r w:rsidRPr="0042028D">
        <w:rPr>
          <w:rFonts w:ascii="Times New Roman" w:eastAsia="等线" w:hAnsi="Times New Roman" w:hint="eastAsia"/>
          <w:b/>
        </w:rPr>
        <w:t>简介</w:t>
      </w:r>
    </w:p>
    <w:p w14:paraId="6D23B50C" w14:textId="3E4533F5" w:rsidR="008A6C83" w:rsidRPr="0042028D" w:rsidRDefault="008A6C83" w:rsidP="008A6C83">
      <w:pPr>
        <w:ind w:left="420" w:firstLine="420"/>
        <w:rPr>
          <w:rFonts w:ascii="Times New Roman" w:eastAsia="等线" w:hAnsi="Times New Roman"/>
        </w:rPr>
      </w:pPr>
      <w:r w:rsidRPr="0042028D">
        <w:rPr>
          <w:rFonts w:ascii="Times New Roman" w:eastAsia="等线" w:hAnsi="Times New Roman" w:hint="eastAsia"/>
        </w:rPr>
        <w:t>C</w:t>
      </w:r>
      <w:r w:rsidRPr="0042028D">
        <w:rPr>
          <w:rFonts w:ascii="Times New Roman" w:eastAsia="等线" w:hAnsi="Times New Roman"/>
        </w:rPr>
        <w:t>ypher</w:t>
      </w:r>
      <w:r w:rsidRPr="0042028D">
        <w:rPr>
          <w:rFonts w:ascii="Times New Roman" w:eastAsia="等线" w:hAnsi="Times New Roman" w:hint="eastAsia"/>
        </w:rPr>
        <w:t>是一种声明式图数据库查询语言，它具有丰富的表现力，能高效地查询和更新图数据。</w:t>
      </w:r>
      <w:proofErr w:type="spellStart"/>
      <w:r w:rsidRPr="0042028D">
        <w:rPr>
          <w:rFonts w:ascii="Times New Roman" w:eastAsia="等线" w:hAnsi="Times New Roman"/>
        </w:rPr>
        <w:t>Cyper</w:t>
      </w:r>
      <w:proofErr w:type="spellEnd"/>
      <w:r w:rsidRPr="0042028D">
        <w:rPr>
          <w:rFonts w:ascii="Times New Roman" w:eastAsia="等线" w:hAnsi="Times New Roman"/>
        </w:rPr>
        <w:t>通过一系列不同的方法和建立于确定的实践为表达查询而激发的。许多关键字如</w:t>
      </w:r>
      <w:r w:rsidRPr="0042028D">
        <w:rPr>
          <w:rFonts w:ascii="Times New Roman" w:eastAsia="等线" w:hAnsi="Times New Roman"/>
        </w:rPr>
        <w:t>like</w:t>
      </w:r>
      <w:r w:rsidRPr="0042028D">
        <w:rPr>
          <w:rFonts w:ascii="Times New Roman" w:eastAsia="等线" w:hAnsi="Times New Roman"/>
        </w:rPr>
        <w:t>和</w:t>
      </w:r>
      <w:r w:rsidRPr="0042028D">
        <w:rPr>
          <w:rFonts w:ascii="Times New Roman" w:eastAsia="等线" w:hAnsi="Times New Roman"/>
        </w:rPr>
        <w:t>order by</w:t>
      </w:r>
      <w:r w:rsidRPr="0042028D">
        <w:rPr>
          <w:rFonts w:ascii="Times New Roman" w:eastAsia="等线" w:hAnsi="Times New Roman"/>
        </w:rPr>
        <w:t>是受</w:t>
      </w:r>
      <w:r w:rsidRPr="0042028D">
        <w:rPr>
          <w:rFonts w:ascii="Times New Roman" w:eastAsia="等线" w:hAnsi="Times New Roman"/>
        </w:rPr>
        <w:t>SQL</w:t>
      </w:r>
      <w:r w:rsidRPr="0042028D">
        <w:rPr>
          <w:rFonts w:ascii="Times New Roman" w:eastAsia="等线" w:hAnsi="Times New Roman"/>
        </w:rPr>
        <w:t>的启发。模式匹配的表达式来自于</w:t>
      </w:r>
      <w:r w:rsidRPr="0042028D">
        <w:rPr>
          <w:rFonts w:ascii="Times New Roman" w:eastAsia="等线" w:hAnsi="Times New Roman"/>
        </w:rPr>
        <w:t>SPARQL</w:t>
      </w:r>
      <w:r w:rsidRPr="0042028D">
        <w:rPr>
          <w:rFonts w:ascii="Times New Roman" w:eastAsia="等线" w:hAnsi="Times New Roman"/>
        </w:rPr>
        <w:t>。正则表达式匹配实现实用</w:t>
      </w:r>
      <w:r w:rsidRPr="0042028D">
        <w:rPr>
          <w:rFonts w:ascii="Times New Roman" w:eastAsia="等线" w:hAnsi="Times New Roman"/>
        </w:rPr>
        <w:t>Scala programming language</w:t>
      </w:r>
      <w:r w:rsidRPr="0042028D">
        <w:rPr>
          <w:rFonts w:ascii="Times New Roman" w:eastAsia="等线" w:hAnsi="Times New Roman"/>
        </w:rPr>
        <w:t>语言</w:t>
      </w:r>
      <w:r w:rsidRPr="0042028D">
        <w:rPr>
          <w:rFonts w:ascii="Times New Roman" w:eastAsia="等线" w:hAnsi="Times New Roman" w:hint="eastAsia"/>
        </w:rPr>
        <w:t>。</w:t>
      </w:r>
    </w:p>
    <w:p w14:paraId="0DE57A15" w14:textId="77777777" w:rsidR="008A6C83" w:rsidRPr="0042028D" w:rsidRDefault="008A6C83" w:rsidP="008A6C83">
      <w:pPr>
        <w:ind w:left="420" w:firstLine="420"/>
        <w:rPr>
          <w:rFonts w:ascii="Times New Roman" w:eastAsia="等线" w:hAnsi="Times New Roman"/>
        </w:rPr>
      </w:pPr>
      <w:r w:rsidRPr="0042028D">
        <w:rPr>
          <w:rFonts w:ascii="Times New Roman" w:eastAsia="等线" w:hAnsi="Times New Roman"/>
        </w:rPr>
        <w:t>它的焦点在于从图中如何找回（</w:t>
      </w:r>
      <w:r w:rsidRPr="0042028D">
        <w:rPr>
          <w:rFonts w:ascii="Times New Roman" w:eastAsia="等线" w:hAnsi="Times New Roman"/>
        </w:rPr>
        <w:t>what to retrieve</w:t>
      </w:r>
      <w:r w:rsidRPr="0042028D">
        <w:rPr>
          <w:rFonts w:ascii="Times New Roman" w:eastAsia="等线" w:hAnsi="Times New Roman"/>
        </w:rPr>
        <w:t>），而不是怎么去做。这使得在不对用户公布的实现细节</w:t>
      </w:r>
      <w:proofErr w:type="gramStart"/>
      <w:r w:rsidRPr="0042028D">
        <w:rPr>
          <w:rFonts w:ascii="Times New Roman" w:eastAsia="等线" w:hAnsi="Times New Roman"/>
        </w:rPr>
        <w:t>里关心</w:t>
      </w:r>
      <w:proofErr w:type="gramEnd"/>
      <w:r w:rsidRPr="0042028D">
        <w:rPr>
          <w:rFonts w:ascii="Times New Roman" w:eastAsia="等线" w:hAnsi="Times New Roman"/>
        </w:rPr>
        <w:t>的是怎么优化查询。</w:t>
      </w:r>
    </w:p>
    <w:p w14:paraId="48EDB741" w14:textId="378940AF" w:rsidR="008A6C83" w:rsidRPr="0042028D" w:rsidRDefault="008A6C83" w:rsidP="008A6C83">
      <w:pPr>
        <w:ind w:left="420" w:firstLine="420"/>
        <w:rPr>
          <w:rFonts w:ascii="Times New Roman" w:eastAsia="等线" w:hAnsi="Times New Roman"/>
        </w:rPr>
      </w:pPr>
      <w:r w:rsidRPr="0042028D">
        <w:rPr>
          <w:rFonts w:ascii="Times New Roman" w:eastAsia="等线" w:hAnsi="Times New Roman"/>
        </w:rPr>
        <w:t>Neo4j</w:t>
      </w:r>
      <w:r w:rsidRPr="0042028D">
        <w:rPr>
          <w:rFonts w:ascii="Times New Roman" w:eastAsia="等线" w:hAnsi="Times New Roman"/>
        </w:rPr>
        <w:t>使用</w:t>
      </w:r>
      <w:r w:rsidRPr="0042028D">
        <w:rPr>
          <w:rFonts w:ascii="Times New Roman" w:eastAsia="等线" w:hAnsi="Times New Roman"/>
        </w:rPr>
        <w:t>Cypher</w:t>
      </w:r>
      <w:r w:rsidRPr="0042028D">
        <w:rPr>
          <w:rFonts w:ascii="Times New Roman" w:eastAsia="等线" w:hAnsi="Times New Roman"/>
        </w:rPr>
        <w:t>查询图形数据，和</w:t>
      </w:r>
      <w:r w:rsidRPr="0042028D">
        <w:rPr>
          <w:rFonts w:ascii="Times New Roman" w:eastAsia="等线" w:hAnsi="Times New Roman"/>
        </w:rPr>
        <w:t>SQL</w:t>
      </w:r>
      <w:r w:rsidRPr="0042028D">
        <w:rPr>
          <w:rFonts w:ascii="Times New Roman" w:eastAsia="等线" w:hAnsi="Times New Roman"/>
        </w:rPr>
        <w:t>很相似，</w:t>
      </w:r>
      <w:r w:rsidRPr="0042028D">
        <w:rPr>
          <w:rFonts w:ascii="Times New Roman" w:eastAsia="等线" w:hAnsi="Times New Roman"/>
        </w:rPr>
        <w:t>Cypher</w:t>
      </w:r>
      <w:r w:rsidRPr="0042028D">
        <w:rPr>
          <w:rFonts w:ascii="Times New Roman" w:eastAsia="等线" w:hAnsi="Times New Roman"/>
        </w:rPr>
        <w:t>语言的关键字不区分大小写，但是属性值，标签，关系类型和变量是区分大小写的。</w:t>
      </w:r>
    </w:p>
    <w:p w14:paraId="39EC00A9" w14:textId="0BF630B7" w:rsidR="00350288" w:rsidRPr="0042028D" w:rsidRDefault="008A6C83" w:rsidP="008A6C83">
      <w:pPr>
        <w:pStyle w:val="a5"/>
        <w:numPr>
          <w:ilvl w:val="0"/>
          <w:numId w:val="54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/>
          <w:b/>
        </w:rPr>
        <w:t>C</w:t>
      </w:r>
      <w:r w:rsidRPr="0042028D">
        <w:rPr>
          <w:rFonts w:ascii="Times New Roman" w:eastAsia="等线" w:hAnsi="Times New Roman" w:hint="eastAsia"/>
          <w:b/>
        </w:rPr>
        <w:t>ypher</w:t>
      </w:r>
      <w:r w:rsidRPr="0042028D">
        <w:rPr>
          <w:rFonts w:eastAsia="等线" w:hint="eastAsia"/>
          <w:b/>
        </w:rPr>
        <w:t>组成</w:t>
      </w:r>
    </w:p>
    <w:p w14:paraId="19F18AA2" w14:textId="77777777" w:rsidR="008A6C83" w:rsidRPr="0042028D" w:rsidRDefault="008A6C83" w:rsidP="008A6C83">
      <w:pPr>
        <w:ind w:left="360" w:firstLine="420"/>
        <w:rPr>
          <w:rFonts w:ascii="Times New Roman" w:eastAsia="等线" w:hAnsi="Times New Roman"/>
        </w:rPr>
      </w:pPr>
      <w:r w:rsidRPr="0042028D">
        <w:rPr>
          <w:rFonts w:ascii="Times New Roman" w:eastAsia="等线" w:hAnsi="Times New Roman" w:hint="eastAsia"/>
        </w:rPr>
        <w:t>这个查询语言包含以下几个明显的部分：</w:t>
      </w:r>
    </w:p>
    <w:p w14:paraId="6260367A" w14:textId="77777777" w:rsidR="008A6C83" w:rsidRPr="0042028D" w:rsidRDefault="008A6C83" w:rsidP="008A6C83">
      <w:pPr>
        <w:pStyle w:val="a5"/>
        <w:numPr>
          <w:ilvl w:val="0"/>
          <w:numId w:val="56"/>
        </w:numPr>
        <w:ind w:firstLineChars="0"/>
        <w:rPr>
          <w:rFonts w:ascii="Times New Roman" w:eastAsia="等线" w:hAnsi="Times New Roman"/>
        </w:rPr>
      </w:pPr>
      <w:r w:rsidRPr="0042028D">
        <w:rPr>
          <w:rFonts w:ascii="Times New Roman" w:eastAsia="等线" w:hAnsi="Times New Roman"/>
        </w:rPr>
        <w:t>START</w:t>
      </w:r>
      <w:r w:rsidRPr="0042028D">
        <w:rPr>
          <w:rFonts w:ascii="Times New Roman" w:eastAsia="等线" w:hAnsi="Times New Roman"/>
        </w:rPr>
        <w:t>：在图中的开始点，通过元素的</w:t>
      </w:r>
      <w:r w:rsidRPr="0042028D">
        <w:rPr>
          <w:rFonts w:ascii="Times New Roman" w:eastAsia="等线" w:hAnsi="Times New Roman"/>
        </w:rPr>
        <w:t>ID</w:t>
      </w:r>
      <w:proofErr w:type="gramStart"/>
      <w:r w:rsidRPr="0042028D">
        <w:rPr>
          <w:rFonts w:ascii="Times New Roman" w:eastAsia="等线" w:hAnsi="Times New Roman"/>
        </w:rPr>
        <w:t>或所以</w:t>
      </w:r>
      <w:proofErr w:type="gramEnd"/>
      <w:r w:rsidRPr="0042028D">
        <w:rPr>
          <w:rFonts w:ascii="Times New Roman" w:eastAsia="等线" w:hAnsi="Times New Roman"/>
        </w:rPr>
        <w:t>查找获得。</w:t>
      </w:r>
    </w:p>
    <w:p w14:paraId="2016C70E" w14:textId="77777777" w:rsidR="008A6C83" w:rsidRPr="0042028D" w:rsidRDefault="008A6C83" w:rsidP="008A6C83">
      <w:pPr>
        <w:pStyle w:val="a5"/>
        <w:numPr>
          <w:ilvl w:val="0"/>
          <w:numId w:val="56"/>
        </w:numPr>
        <w:ind w:firstLineChars="0"/>
        <w:rPr>
          <w:rFonts w:ascii="Times New Roman" w:eastAsia="等线" w:hAnsi="Times New Roman"/>
        </w:rPr>
      </w:pPr>
      <w:r w:rsidRPr="0042028D">
        <w:rPr>
          <w:rFonts w:ascii="Times New Roman" w:eastAsia="等线" w:hAnsi="Times New Roman"/>
        </w:rPr>
        <w:t>MATCH</w:t>
      </w:r>
      <w:r w:rsidRPr="0042028D">
        <w:rPr>
          <w:rFonts w:ascii="Times New Roman" w:eastAsia="等线" w:hAnsi="Times New Roman"/>
        </w:rPr>
        <w:t>：图形的匹配模式，束缚于开始点。</w:t>
      </w:r>
    </w:p>
    <w:p w14:paraId="24DF2AAC" w14:textId="77777777" w:rsidR="008A6C83" w:rsidRPr="0042028D" w:rsidRDefault="008A6C83" w:rsidP="008A6C83">
      <w:pPr>
        <w:pStyle w:val="a5"/>
        <w:numPr>
          <w:ilvl w:val="0"/>
          <w:numId w:val="56"/>
        </w:numPr>
        <w:ind w:firstLineChars="0"/>
        <w:rPr>
          <w:rFonts w:ascii="Times New Roman" w:eastAsia="等线" w:hAnsi="Times New Roman"/>
        </w:rPr>
      </w:pPr>
      <w:r w:rsidRPr="0042028D">
        <w:rPr>
          <w:rFonts w:ascii="Times New Roman" w:eastAsia="等线" w:hAnsi="Times New Roman"/>
        </w:rPr>
        <w:t>WHERE</w:t>
      </w:r>
      <w:r w:rsidRPr="0042028D">
        <w:rPr>
          <w:rFonts w:ascii="Times New Roman" w:eastAsia="等线" w:hAnsi="Times New Roman"/>
        </w:rPr>
        <w:t>：过滤条件。</w:t>
      </w:r>
    </w:p>
    <w:p w14:paraId="2202B743" w14:textId="2074C002" w:rsidR="008A6C83" w:rsidRPr="0042028D" w:rsidRDefault="008A6C83" w:rsidP="008A6C83">
      <w:pPr>
        <w:pStyle w:val="a5"/>
        <w:numPr>
          <w:ilvl w:val="0"/>
          <w:numId w:val="56"/>
        </w:numPr>
        <w:ind w:firstLineChars="0"/>
        <w:rPr>
          <w:rFonts w:ascii="Times New Roman" w:eastAsia="等线" w:hAnsi="Times New Roman"/>
        </w:rPr>
      </w:pPr>
      <w:r w:rsidRPr="0042028D">
        <w:rPr>
          <w:rFonts w:ascii="Times New Roman" w:eastAsia="等线" w:hAnsi="Times New Roman"/>
        </w:rPr>
        <w:t>RETURN</w:t>
      </w:r>
      <w:r w:rsidRPr="0042028D">
        <w:rPr>
          <w:rFonts w:ascii="Times New Roman" w:eastAsia="等线" w:hAnsi="Times New Roman"/>
        </w:rPr>
        <w:t>：返回所需要的</w:t>
      </w:r>
    </w:p>
    <w:p w14:paraId="53AEED53" w14:textId="29E02944" w:rsidR="00EA2928" w:rsidRPr="0042028D" w:rsidRDefault="00EA2928" w:rsidP="00350288">
      <w:pPr>
        <w:pStyle w:val="5"/>
        <w:ind w:firstLine="360"/>
        <w:rPr>
          <w:rFonts w:eastAsia="等线"/>
        </w:rPr>
      </w:pP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 w:hint="eastAsia"/>
        </w:rPr>
        <w:t>4</w:t>
      </w:r>
      <w:r w:rsidRPr="0042028D">
        <w:rPr>
          <w:rFonts w:ascii="Times New Roman" w:eastAsia="等线" w:hAnsi="Times New Roman" w:hint="eastAsia"/>
        </w:rPr>
        <w:t>j</w:t>
      </w:r>
      <w:r w:rsidRPr="0042028D">
        <w:rPr>
          <w:rFonts w:eastAsia="等线" w:hint="eastAsia"/>
        </w:rPr>
        <w:t>的细节架构</w:t>
      </w:r>
    </w:p>
    <w:p w14:paraId="179BE282" w14:textId="38A8D242" w:rsidR="004E65D8" w:rsidRPr="0042028D" w:rsidRDefault="004E65D8" w:rsidP="004E65D8">
      <w:pPr>
        <w:pStyle w:val="a5"/>
        <w:numPr>
          <w:ilvl w:val="0"/>
          <w:numId w:val="59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 w:hint="eastAsia"/>
          <w:b/>
        </w:rPr>
        <w:t>Neo</w:t>
      </w:r>
      <w:r w:rsidRPr="0042028D">
        <w:rPr>
          <w:rFonts w:eastAsia="等线"/>
          <w:b/>
        </w:rPr>
        <w:t>4</w:t>
      </w:r>
      <w:r w:rsidRPr="0042028D">
        <w:rPr>
          <w:rFonts w:ascii="Times New Roman" w:eastAsia="等线" w:hAnsi="Times New Roman"/>
          <w:b/>
        </w:rPr>
        <w:t>j</w:t>
      </w:r>
      <w:r w:rsidRPr="0042028D">
        <w:rPr>
          <w:rFonts w:eastAsia="等线"/>
          <w:b/>
        </w:rPr>
        <w:t xml:space="preserve"> </w:t>
      </w:r>
      <w:r w:rsidRPr="0042028D">
        <w:rPr>
          <w:rFonts w:eastAsia="等线" w:hint="eastAsia"/>
          <w:b/>
        </w:rPr>
        <w:t>数据库管理相关管理工具</w:t>
      </w:r>
    </w:p>
    <w:p w14:paraId="3F9710F5" w14:textId="1AE20ABD" w:rsidR="004E65D8" w:rsidRPr="0042028D" w:rsidRDefault="004E65D8" w:rsidP="004E65D8">
      <w:pPr>
        <w:pStyle w:val="a5"/>
        <w:numPr>
          <w:ilvl w:val="0"/>
          <w:numId w:val="60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导入工具</w:t>
      </w:r>
    </w:p>
    <w:p w14:paraId="058A97EE" w14:textId="77777777" w:rsidR="00C37181" w:rsidRPr="0042028D" w:rsidRDefault="00C37181" w:rsidP="00C37181">
      <w:pPr>
        <w:pStyle w:val="a5"/>
        <w:numPr>
          <w:ilvl w:val="0"/>
          <w:numId w:val="61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简单导入示例：</w:t>
      </w:r>
    </w:p>
    <w:p w14:paraId="30F339FD" w14:textId="7A6FA752" w:rsidR="00C37181" w:rsidRDefault="00C37181" w:rsidP="00C37181">
      <w:pPr>
        <w:ind w:left="420" w:firstLine="360"/>
        <w:rPr>
          <w:rFonts w:asciiTheme="minorEastAsia" w:eastAsia="等线" w:hAnsiTheme="minorEastAsia"/>
        </w:rPr>
      </w:pPr>
      <w:r w:rsidRPr="0042028D">
        <w:rPr>
          <w:rFonts w:asciiTheme="minorEastAsia" w:eastAsia="等线" w:hAnsiTheme="minorEastAsia" w:hint="eastAsia"/>
        </w:rPr>
        <w:t>以电影、演员和角色</w:t>
      </w:r>
      <w:proofErr w:type="gramStart"/>
      <w:r w:rsidRPr="0042028D">
        <w:rPr>
          <w:rFonts w:asciiTheme="minorEastAsia" w:eastAsia="等线" w:hAnsiTheme="minorEastAsia" w:hint="eastAsia"/>
        </w:rPr>
        <w:t>图数据</w:t>
      </w:r>
      <w:proofErr w:type="gramEnd"/>
      <w:r w:rsidRPr="0042028D">
        <w:rPr>
          <w:rFonts w:asciiTheme="minorEastAsia" w:eastAsia="等线" w:hAnsiTheme="minorEastAsia" w:hint="eastAsia"/>
        </w:rPr>
        <w:t>集为例，先将</w:t>
      </w:r>
      <w:proofErr w:type="spellStart"/>
      <w:r w:rsidRPr="0042028D">
        <w:rPr>
          <w:rFonts w:ascii="Times New Roman" w:eastAsia="等线" w:hAnsi="Times New Roman" w:hint="eastAsia"/>
          <w:b/>
        </w:rPr>
        <w:t>path</w:t>
      </w:r>
      <w:r w:rsidRPr="0042028D">
        <w:rPr>
          <w:rFonts w:asciiTheme="minorEastAsia" w:eastAsia="等线" w:hAnsiTheme="minorEastAsia" w:hint="eastAsia"/>
          <w:b/>
        </w:rPr>
        <w:t>_</w:t>
      </w:r>
      <w:r w:rsidRPr="0042028D">
        <w:rPr>
          <w:rFonts w:ascii="Times New Roman" w:eastAsia="等线" w:hAnsi="Times New Roman" w:hint="eastAsia"/>
          <w:b/>
        </w:rPr>
        <w:t>to</w:t>
      </w:r>
      <w:r w:rsidRPr="0042028D">
        <w:rPr>
          <w:rFonts w:asciiTheme="minorEastAsia" w:eastAsia="等线" w:hAnsiTheme="minorEastAsia" w:hint="eastAsia"/>
          <w:b/>
        </w:rPr>
        <w:t>_</w:t>
      </w:r>
      <w:r w:rsidRPr="0042028D">
        <w:rPr>
          <w:rFonts w:ascii="Times New Roman" w:eastAsia="等线" w:hAnsi="Times New Roman" w:hint="eastAsia"/>
          <w:b/>
        </w:rPr>
        <w:t>target</w:t>
      </w:r>
      <w:r w:rsidRPr="0042028D">
        <w:rPr>
          <w:rFonts w:asciiTheme="minorEastAsia" w:eastAsia="等线" w:hAnsiTheme="minorEastAsia" w:hint="eastAsia"/>
          <w:b/>
        </w:rPr>
        <w:t>_</w:t>
      </w:r>
      <w:r w:rsidRPr="0042028D">
        <w:rPr>
          <w:rFonts w:ascii="Times New Roman" w:eastAsia="等线" w:hAnsi="Times New Roman" w:hint="eastAsia"/>
          <w:b/>
        </w:rPr>
        <w:t>directory</w:t>
      </w:r>
      <w:proofErr w:type="spellEnd"/>
      <w:r w:rsidRPr="0042028D">
        <w:rPr>
          <w:rFonts w:asciiTheme="minorEastAsia" w:eastAsia="等线" w:hAnsiTheme="minorEastAsia" w:hint="eastAsia"/>
        </w:rPr>
        <w:t>修改为数据库文件目录，默认安装下</w:t>
      </w:r>
      <w:proofErr w:type="spellStart"/>
      <w:r w:rsidRPr="0042028D">
        <w:rPr>
          <w:rFonts w:ascii="Times New Roman" w:eastAsia="等线" w:hAnsi="Times New Roman" w:hint="eastAsia"/>
          <w:b/>
        </w:rPr>
        <w:t>path</w:t>
      </w:r>
      <w:r w:rsidRPr="0042028D">
        <w:rPr>
          <w:rFonts w:asciiTheme="minorEastAsia" w:eastAsia="等线" w:hAnsiTheme="minorEastAsia" w:hint="eastAsia"/>
          <w:b/>
        </w:rPr>
        <w:t>_</w:t>
      </w:r>
      <w:r w:rsidRPr="0042028D">
        <w:rPr>
          <w:rFonts w:ascii="Times New Roman" w:eastAsia="等线" w:hAnsi="Times New Roman" w:hint="eastAsia"/>
          <w:b/>
        </w:rPr>
        <w:t>to</w:t>
      </w:r>
      <w:r w:rsidRPr="0042028D">
        <w:rPr>
          <w:rFonts w:asciiTheme="minorEastAsia" w:eastAsia="等线" w:hAnsiTheme="minorEastAsia" w:hint="eastAsia"/>
          <w:b/>
        </w:rPr>
        <w:t>_</w:t>
      </w:r>
      <w:r w:rsidRPr="0042028D">
        <w:rPr>
          <w:rFonts w:ascii="Times New Roman" w:eastAsia="等线" w:hAnsi="Times New Roman" w:hint="eastAsia"/>
          <w:b/>
        </w:rPr>
        <w:t>target</w:t>
      </w:r>
      <w:r w:rsidRPr="0042028D">
        <w:rPr>
          <w:rFonts w:asciiTheme="minorEastAsia" w:eastAsia="等线" w:hAnsiTheme="minorEastAsia" w:hint="eastAsia"/>
          <w:b/>
        </w:rPr>
        <w:t>_</w:t>
      </w:r>
      <w:r w:rsidRPr="0042028D">
        <w:rPr>
          <w:rFonts w:ascii="Times New Roman" w:eastAsia="等线" w:hAnsi="Times New Roman" w:hint="eastAsia"/>
          <w:b/>
        </w:rPr>
        <w:t>directory</w:t>
      </w:r>
      <w:proofErr w:type="spellEnd"/>
      <w:r w:rsidRPr="0042028D">
        <w:rPr>
          <w:rFonts w:asciiTheme="minorEastAsia" w:eastAsia="等线" w:hAnsiTheme="minorEastAsia" w:hint="eastAsia"/>
        </w:rPr>
        <w:t>指向</w:t>
      </w:r>
      <w:r w:rsidRPr="0042028D">
        <w:rPr>
          <w:rFonts w:asciiTheme="minorEastAsia" w:eastAsia="等线" w:hAnsiTheme="minorEastAsia" w:hint="eastAsia"/>
          <w:b/>
        </w:rPr>
        <w:t>&lt;</w:t>
      </w:r>
      <w:r w:rsidRPr="0042028D">
        <w:rPr>
          <w:rFonts w:ascii="Times New Roman" w:eastAsia="等线" w:hAnsi="Times New Roman" w:hint="eastAsia"/>
          <w:b/>
        </w:rPr>
        <w:t>neo</w:t>
      </w:r>
      <w:r w:rsidRPr="0042028D">
        <w:rPr>
          <w:rFonts w:asciiTheme="minorEastAsia" w:eastAsia="等线" w:hAnsiTheme="minorEastAsia" w:hint="eastAsia"/>
          <w:b/>
        </w:rPr>
        <w:t>4</w:t>
      </w:r>
      <w:r w:rsidRPr="0042028D">
        <w:rPr>
          <w:rFonts w:ascii="Times New Roman" w:eastAsia="等线" w:hAnsi="Times New Roman" w:hint="eastAsia"/>
          <w:b/>
        </w:rPr>
        <w:t>j</w:t>
      </w:r>
      <w:r w:rsidRPr="0042028D">
        <w:rPr>
          <w:rFonts w:asciiTheme="minorEastAsia" w:eastAsia="等线" w:hAnsiTheme="minorEastAsia" w:hint="eastAsia"/>
          <w:b/>
        </w:rPr>
        <w:t>-</w:t>
      </w:r>
      <w:r w:rsidRPr="0042028D">
        <w:rPr>
          <w:rFonts w:ascii="Times New Roman" w:eastAsia="等线" w:hAnsi="Times New Roman" w:hint="eastAsia"/>
          <w:b/>
        </w:rPr>
        <w:t>home</w:t>
      </w:r>
      <w:r w:rsidRPr="0042028D">
        <w:rPr>
          <w:rFonts w:asciiTheme="minorEastAsia" w:eastAsia="等线" w:hAnsiTheme="minorEastAsia" w:hint="eastAsia"/>
          <w:b/>
        </w:rPr>
        <w:t>&gt;/</w:t>
      </w:r>
      <w:r w:rsidRPr="0042028D">
        <w:rPr>
          <w:rFonts w:ascii="Times New Roman" w:eastAsia="等线" w:hAnsi="Times New Roman" w:hint="eastAsia"/>
          <w:b/>
        </w:rPr>
        <w:t>data</w:t>
      </w:r>
      <w:r w:rsidRPr="0042028D">
        <w:rPr>
          <w:rFonts w:asciiTheme="minorEastAsia" w:eastAsia="等线" w:hAnsiTheme="minorEastAsia" w:hint="eastAsia"/>
          <w:b/>
        </w:rPr>
        <w:t>/</w:t>
      </w:r>
      <w:r w:rsidRPr="0042028D">
        <w:rPr>
          <w:rFonts w:ascii="Times New Roman" w:eastAsia="等线" w:hAnsi="Times New Roman" w:hint="eastAsia"/>
          <w:b/>
        </w:rPr>
        <w:t>databases</w:t>
      </w:r>
      <w:r w:rsidRPr="0042028D">
        <w:rPr>
          <w:rFonts w:asciiTheme="minorEastAsia" w:eastAsia="等线" w:hAnsiTheme="minorEastAsia" w:hint="eastAsia"/>
          <w:b/>
        </w:rPr>
        <w:t>/</w:t>
      </w:r>
      <w:proofErr w:type="spellStart"/>
      <w:r w:rsidRPr="0042028D">
        <w:rPr>
          <w:rFonts w:ascii="Times New Roman" w:eastAsia="等线" w:hAnsi="Times New Roman" w:hint="eastAsia"/>
          <w:b/>
        </w:rPr>
        <w:t>graph</w:t>
      </w:r>
      <w:r w:rsidRPr="0042028D">
        <w:rPr>
          <w:rFonts w:asciiTheme="minorEastAsia" w:eastAsia="等线" w:hAnsiTheme="minorEastAsia" w:hint="eastAsia"/>
          <w:b/>
        </w:rPr>
        <w:t>.</w:t>
      </w:r>
      <w:r w:rsidRPr="0042028D">
        <w:rPr>
          <w:rFonts w:ascii="Times New Roman" w:eastAsia="等线" w:hAnsi="Times New Roman" w:hint="eastAsia"/>
          <w:b/>
        </w:rPr>
        <w:t>db</w:t>
      </w:r>
      <w:proofErr w:type="spellEnd"/>
      <w:r w:rsidRPr="0042028D">
        <w:rPr>
          <w:rFonts w:asciiTheme="minorEastAsia" w:eastAsia="等线" w:hAnsiTheme="minorEastAsia" w:hint="eastAsia"/>
        </w:rPr>
        <w:t>文件。其中电影节点文件为</w:t>
      </w:r>
      <w:r w:rsidRPr="0042028D">
        <w:rPr>
          <w:rFonts w:ascii="Times New Roman" w:eastAsia="等线" w:hAnsi="Times New Roman"/>
          <w:b/>
        </w:rPr>
        <w:t>movies</w:t>
      </w:r>
      <w:r w:rsidRPr="0042028D">
        <w:rPr>
          <w:rFonts w:asciiTheme="minorEastAsia" w:eastAsia="等线" w:hAnsiTheme="minorEastAsia"/>
          <w:b/>
        </w:rPr>
        <w:t>.</w:t>
      </w:r>
      <w:r w:rsidRPr="0042028D">
        <w:rPr>
          <w:rFonts w:ascii="Times New Roman" w:eastAsia="等线" w:hAnsi="Times New Roman"/>
          <w:b/>
        </w:rPr>
        <w:t>csv</w:t>
      </w:r>
      <w:r w:rsidRPr="0042028D">
        <w:rPr>
          <w:rFonts w:asciiTheme="minorEastAsia" w:eastAsia="等线" w:hAnsiTheme="minorEastAsia" w:hint="eastAsia"/>
        </w:rPr>
        <w:t>，每部电影都有一个编号</w:t>
      </w:r>
      <w:r w:rsidRPr="0042028D">
        <w:rPr>
          <w:rFonts w:ascii="Times New Roman" w:eastAsia="等线" w:hAnsi="Times New Roman" w:hint="eastAsia"/>
        </w:rPr>
        <w:t>id</w:t>
      </w:r>
      <w:r w:rsidRPr="0042028D">
        <w:rPr>
          <w:rFonts w:asciiTheme="minorEastAsia" w:eastAsia="等线" w:hAnsiTheme="minorEastAsia" w:hint="eastAsia"/>
        </w:rPr>
        <w:t>，便于外部数据源的引用，另外每部电影都有电影名和年份属性，并为每个节点添加了</w:t>
      </w:r>
      <w:r w:rsidRPr="0042028D">
        <w:rPr>
          <w:rFonts w:ascii="Times New Roman" w:eastAsia="等线" w:hAnsi="Times New Roman" w:hint="eastAsia"/>
          <w:b/>
        </w:rPr>
        <w:t>Movie</w:t>
      </w:r>
      <w:r w:rsidRPr="0042028D">
        <w:rPr>
          <w:rFonts w:asciiTheme="minorEastAsia" w:eastAsia="等线" w:hAnsiTheme="minorEastAsia" w:hint="eastAsia"/>
        </w:rPr>
        <w:t>和</w:t>
      </w:r>
      <w:r w:rsidRPr="0042028D">
        <w:rPr>
          <w:rFonts w:ascii="Times New Roman" w:eastAsia="等线" w:hAnsi="Times New Roman" w:hint="eastAsia"/>
          <w:b/>
        </w:rPr>
        <w:t>Sequel</w:t>
      </w:r>
      <w:r w:rsidRPr="0042028D">
        <w:rPr>
          <w:rFonts w:asciiTheme="minorEastAsia" w:eastAsia="等线" w:hAnsiTheme="minorEastAsia" w:hint="eastAsia"/>
        </w:rPr>
        <w:t>标签。该文件内容示例如下：</w:t>
      </w:r>
    </w:p>
    <w:p w14:paraId="2872EC74" w14:textId="77777777" w:rsidR="0042028D" w:rsidRPr="0042028D" w:rsidRDefault="0042028D" w:rsidP="00C37181">
      <w:pPr>
        <w:ind w:left="420" w:firstLine="360"/>
        <w:rPr>
          <w:rFonts w:asciiTheme="minorEastAsia" w:eastAsia="等线" w:hAnsiTheme="minorEastAsia"/>
        </w:rPr>
      </w:pPr>
    </w:p>
    <w:p w14:paraId="7E045F0C" w14:textId="77777777" w:rsidR="00C37181" w:rsidRPr="0042028D" w:rsidRDefault="00C37181" w:rsidP="00C37181">
      <w:pPr>
        <w:ind w:left="420" w:firstLine="360"/>
        <w:rPr>
          <w:rFonts w:asciiTheme="minorEastAsia" w:eastAsia="等线" w:hAnsiTheme="minorEastAsia"/>
        </w:rPr>
      </w:pPr>
    </w:p>
    <w:p w14:paraId="08BF3BC9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lastRenderedPageBreak/>
        <w:t>movieId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:</w:t>
      </w:r>
      <w:proofErr w:type="gram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title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</w:t>
      </w:r>
      <w:proofErr w:type="spell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year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: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int</w:t>
      </w:r>
      <w:proofErr w:type="spell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,: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LABEL</w:t>
      </w:r>
    </w:p>
    <w:p w14:paraId="2B653B34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0133093,"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The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 xml:space="preserve"> 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Matrix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1999,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Movie</w:t>
      </w:r>
      <w:proofErr w:type="gramEnd"/>
    </w:p>
    <w:p w14:paraId="659D01AC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0234215,"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The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 xml:space="preserve"> 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Matrix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 xml:space="preserve"> 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Reloaded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2003,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Movie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;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Sequel</w:t>
      </w:r>
    </w:p>
    <w:p w14:paraId="5355FDC6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0242653,"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The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 xml:space="preserve"> 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Matrix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 xml:space="preserve"> 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Revolutions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2003,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Movie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;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Sequel</w:t>
      </w:r>
    </w:p>
    <w:p w14:paraId="24F56A0D" w14:textId="77777777" w:rsidR="00C37181" w:rsidRPr="0042028D" w:rsidRDefault="00C37181" w:rsidP="00C37181">
      <w:pPr>
        <w:pStyle w:val="ad"/>
        <w:spacing w:before="156" w:after="156"/>
        <w:rPr>
          <w:rFonts w:eastAsia="等线"/>
        </w:rPr>
      </w:pPr>
      <w:r w:rsidRPr="0042028D">
        <w:rPr>
          <w:rFonts w:eastAsia="等线" w:hint="eastAsia"/>
        </w:rPr>
        <w:t>演员节点文件为</w:t>
      </w:r>
      <w:r w:rsidRPr="0042028D">
        <w:rPr>
          <w:rFonts w:eastAsia="等线"/>
          <w:b/>
        </w:rPr>
        <w:t>actors.csv</w:t>
      </w:r>
      <w:r w:rsidRPr="0042028D">
        <w:rPr>
          <w:rFonts w:eastAsia="等线" w:hint="eastAsia"/>
        </w:rPr>
        <w:t>，每个演员有两个属性：编号（姓名的缩写）、姓名，并带有</w:t>
      </w:r>
      <w:r w:rsidRPr="0042028D">
        <w:rPr>
          <w:rFonts w:eastAsia="等线"/>
        </w:rPr>
        <w:t>Actor</w:t>
      </w:r>
      <w:r w:rsidRPr="0042028D">
        <w:rPr>
          <w:rFonts w:eastAsia="等线" w:hint="eastAsia"/>
        </w:rPr>
        <w:t>标签，该文件内容示例如下：</w:t>
      </w:r>
    </w:p>
    <w:p w14:paraId="75F23562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proofErr w:type="spell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personId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:</w:t>
      </w:r>
      <w:proofErr w:type="gram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name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,:</w:t>
      </w:r>
      <w:proofErr w:type="gramEnd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LABEL</w:t>
      </w:r>
      <w:proofErr w:type="spellEnd"/>
    </w:p>
    <w:p w14:paraId="67F6E770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proofErr w:type="spell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keanu</w:t>
      </w:r>
      <w:proofErr w:type="spell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Keanu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 xml:space="preserve"> </w:t>
      </w:r>
      <w:proofErr w:type="spell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Reeves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Actor</w:t>
      </w:r>
      <w:proofErr w:type="spellEnd"/>
      <w:proofErr w:type="gramEnd"/>
    </w:p>
    <w:p w14:paraId="061990D4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proofErr w:type="spell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laurence</w:t>
      </w:r>
      <w:proofErr w:type="spell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Laurence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 xml:space="preserve"> </w:t>
      </w:r>
      <w:proofErr w:type="spell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Fishburne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Actor</w:t>
      </w:r>
      <w:proofErr w:type="spellEnd"/>
      <w:proofErr w:type="gramEnd"/>
    </w:p>
    <w:p w14:paraId="1DD5C007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Fonts w:ascii="Consolas" w:eastAsia="等线" w:hAnsi="Consolas" w:cs="Consolas"/>
          <w:color w:val="333333"/>
          <w:sz w:val="20"/>
          <w:szCs w:val="20"/>
        </w:rPr>
      </w:pPr>
      <w:proofErr w:type="spell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carrieanne</w:t>
      </w:r>
      <w:proofErr w:type="spell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Carrie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-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Anne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 xml:space="preserve"> </w:t>
      </w:r>
      <w:proofErr w:type="spell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Moss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Actor</w:t>
      </w:r>
      <w:proofErr w:type="spellEnd"/>
      <w:proofErr w:type="gramEnd"/>
    </w:p>
    <w:p w14:paraId="2C348A10" w14:textId="77777777" w:rsidR="00C37181" w:rsidRPr="0042028D" w:rsidRDefault="00C37181" w:rsidP="00C37181">
      <w:pPr>
        <w:pStyle w:val="ad"/>
        <w:spacing w:before="156" w:after="156"/>
        <w:rPr>
          <w:rFonts w:eastAsia="等线"/>
        </w:rPr>
      </w:pPr>
      <w:r w:rsidRPr="0042028D">
        <w:rPr>
          <w:rFonts w:eastAsia="等线" w:hint="eastAsia"/>
        </w:rPr>
        <w:t>角色文件为</w:t>
      </w:r>
      <w:r w:rsidRPr="0042028D">
        <w:rPr>
          <w:rFonts w:eastAsia="等线"/>
        </w:rPr>
        <w:t>roles.csv</w:t>
      </w:r>
      <w:r w:rsidRPr="0042028D">
        <w:rPr>
          <w:rFonts w:eastAsia="等线" w:hint="eastAsia"/>
        </w:rPr>
        <w:t>，保存演员与电影之间的关系，</w:t>
      </w:r>
      <w:r w:rsidRPr="0042028D">
        <w:rPr>
          <w:rFonts w:eastAsia="等线" w:hint="eastAsia"/>
        </w:rPr>
        <w:t>START_ID</w:t>
      </w:r>
      <w:r w:rsidRPr="0042028D">
        <w:rPr>
          <w:rFonts w:eastAsia="等线" w:hint="eastAsia"/>
        </w:rPr>
        <w:t>为演员节点中的编号，</w:t>
      </w:r>
      <w:r w:rsidRPr="0042028D">
        <w:rPr>
          <w:rFonts w:eastAsia="等线" w:hint="eastAsia"/>
        </w:rPr>
        <w:t>END_ID</w:t>
      </w:r>
      <w:r w:rsidRPr="0042028D">
        <w:rPr>
          <w:rFonts w:eastAsia="等线" w:hint="eastAsia"/>
        </w:rPr>
        <w:t>为电影中的编号，</w:t>
      </w:r>
      <w:r w:rsidRPr="0042028D">
        <w:rPr>
          <w:rFonts w:eastAsia="等线" w:hint="eastAsia"/>
        </w:rPr>
        <w:t>role</w:t>
      </w:r>
      <w:r w:rsidRPr="0042028D">
        <w:rPr>
          <w:rFonts w:eastAsia="等线" w:hint="eastAsia"/>
        </w:rPr>
        <w:t>字段为该演员在这部电影中所扮演的角色名，</w:t>
      </w:r>
      <w:r w:rsidRPr="0042028D">
        <w:rPr>
          <w:rFonts w:eastAsia="等线" w:hint="eastAsia"/>
        </w:rPr>
        <w:t>TYPE</w:t>
      </w:r>
      <w:r w:rsidRPr="0042028D">
        <w:rPr>
          <w:rFonts w:eastAsia="等线" w:hint="eastAsia"/>
        </w:rPr>
        <w:t>字段为关系类型（在本例中为</w:t>
      </w:r>
      <w:r w:rsidRPr="0042028D">
        <w:rPr>
          <w:rFonts w:eastAsia="等线" w:hint="eastAsia"/>
        </w:rPr>
        <w:t>ACTED_IN</w:t>
      </w:r>
      <w:r w:rsidRPr="0042028D">
        <w:rPr>
          <w:rFonts w:eastAsia="等线" w:hint="eastAsia"/>
        </w:rPr>
        <w:t>）。该文件内容示例如下：</w:t>
      </w:r>
    </w:p>
    <w:p w14:paraId="76A14028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:</w:t>
      </w:r>
      <w:proofErr w:type="spellStart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START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role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,: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END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,: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TYPE</w:t>
      </w:r>
      <w:proofErr w:type="spellEnd"/>
    </w:p>
    <w:p w14:paraId="23272F27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keanu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Neo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</w:t>
      </w:r>
      <w:bookmarkStart w:id="65" w:name="_GoBack"/>
      <w:bookmarkEnd w:id="65"/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0133093,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</w:t>
      </w:r>
    </w:p>
    <w:p w14:paraId="31489EF2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keanu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Neo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0234215,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</w:t>
      </w:r>
    </w:p>
    <w:p w14:paraId="4A067118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keanu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Neo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0242653,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</w:t>
      </w:r>
    </w:p>
    <w:p w14:paraId="742D94FC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laurence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Morpheus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0133093,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</w:t>
      </w:r>
    </w:p>
    <w:p w14:paraId="13B97DA3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laurence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Morpheus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0234215,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</w:t>
      </w:r>
    </w:p>
    <w:p w14:paraId="4E1593E1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laurence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Morpheus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0242653,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</w:t>
      </w:r>
    </w:p>
    <w:p w14:paraId="2CD70B63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carrieanne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Trinity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0133093,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</w:t>
      </w:r>
    </w:p>
    <w:p w14:paraId="50DC96FA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Style w:val="HTML"/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carrieanne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Trinity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0234215,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</w:t>
      </w:r>
    </w:p>
    <w:p w14:paraId="3998CFA2" w14:textId="77777777" w:rsidR="00C37181" w:rsidRPr="0042028D" w:rsidRDefault="00C37181" w:rsidP="00C37181">
      <w:pPr>
        <w:pStyle w:val="HTML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rPr>
          <w:rFonts w:ascii="Consolas" w:eastAsia="等线" w:hAnsi="Consolas" w:cs="Consolas"/>
          <w:color w:val="333333"/>
          <w:sz w:val="20"/>
          <w:szCs w:val="20"/>
        </w:rPr>
      </w:pP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carrieanne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,"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Trinity</w:t>
      </w:r>
      <w:proofErr w:type="gramStart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",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tt</w:t>
      </w:r>
      <w:proofErr w:type="gramEnd"/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0242653,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ACTED</w:t>
      </w:r>
      <w:r w:rsidRPr="0042028D">
        <w:rPr>
          <w:rStyle w:val="HTML"/>
          <w:rFonts w:ascii="Consolas" w:eastAsia="等线" w:hAnsi="Consolas" w:cs="Consolas"/>
          <w:color w:val="333333"/>
          <w:sz w:val="20"/>
          <w:szCs w:val="20"/>
        </w:rPr>
        <w:t>_</w:t>
      </w:r>
      <w:r w:rsidRPr="0042028D">
        <w:rPr>
          <w:rStyle w:val="HTML"/>
          <w:rFonts w:ascii="Times New Roman" w:eastAsia="等线" w:hAnsi="Times New Roman" w:cs="Consolas"/>
          <w:color w:val="333333"/>
          <w:sz w:val="20"/>
          <w:szCs w:val="20"/>
        </w:rPr>
        <w:t>IN</w:t>
      </w:r>
    </w:p>
    <w:p w14:paraId="36625963" w14:textId="77777777" w:rsidR="00C37181" w:rsidRPr="0042028D" w:rsidRDefault="00C37181" w:rsidP="00C37181">
      <w:pPr>
        <w:pStyle w:val="ad"/>
        <w:spacing w:before="156" w:after="156"/>
        <w:ind w:firstLine="0"/>
        <w:rPr>
          <w:rFonts w:eastAsia="等线"/>
        </w:rPr>
      </w:pPr>
      <w:r w:rsidRPr="0042028D">
        <w:rPr>
          <w:rFonts w:eastAsia="等线" w:hint="eastAsia"/>
        </w:rPr>
        <w:t>接下来调用数据导入</w:t>
      </w:r>
      <w:r w:rsidRPr="0042028D">
        <w:rPr>
          <w:rFonts w:eastAsia="等线"/>
        </w:rPr>
        <w:t>neo4j-import</w:t>
      </w:r>
      <w:r w:rsidRPr="0042028D">
        <w:rPr>
          <w:rFonts w:eastAsia="等线" w:hint="eastAsia"/>
        </w:rPr>
        <w:t>命令如下：</w:t>
      </w:r>
    </w:p>
    <w:p w14:paraId="760BF524" w14:textId="77777777" w:rsidR="00C37181" w:rsidRPr="0042028D" w:rsidRDefault="00C37181" w:rsidP="00C37181">
      <w:pPr>
        <w:widowControl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jc w:val="left"/>
        <w:rPr>
          <w:rFonts w:ascii="宋体" w:eastAsia="等线" w:hAnsi="宋体" w:cs="宋体"/>
          <w:kern w:val="0"/>
          <w:sz w:val="24"/>
        </w:rPr>
      </w:pP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neo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4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j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_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home</w:t>
      </w:r>
      <w:proofErr w:type="gramStart"/>
      <w:r w:rsidRPr="0042028D">
        <w:rPr>
          <w:rFonts w:ascii="Courier New" w:eastAsia="等线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 xml:space="preserve">$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.</w:t>
      </w:r>
      <w:proofErr w:type="gramEnd"/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bin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neo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4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j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-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import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--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into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path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_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to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_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target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_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directory</w:t>
      </w:r>
      <w:proofErr w:type="spellEnd"/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--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nodes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movies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.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csv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--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nodes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actors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.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csv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--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relationships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roles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.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csv</w:t>
      </w:r>
    </w:p>
    <w:p w14:paraId="43C85F89" w14:textId="77777777" w:rsidR="00C37181" w:rsidRPr="0042028D" w:rsidRDefault="00C37181" w:rsidP="00C37181">
      <w:pPr>
        <w:pStyle w:val="ad"/>
        <w:spacing w:before="156" w:after="156"/>
        <w:ind w:firstLine="0"/>
        <w:rPr>
          <w:rFonts w:eastAsia="等线"/>
        </w:rPr>
      </w:pPr>
      <w:r w:rsidRPr="0042028D">
        <w:rPr>
          <w:rFonts w:eastAsia="等线" w:hint="eastAsia"/>
        </w:rPr>
        <w:t>完成后则可以启动数据库，命令如下：</w:t>
      </w:r>
    </w:p>
    <w:p w14:paraId="7905F58A" w14:textId="77777777" w:rsidR="00C37181" w:rsidRPr="0042028D" w:rsidRDefault="00C37181" w:rsidP="00C37181">
      <w:pPr>
        <w:widowControl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jc w:val="left"/>
        <w:rPr>
          <w:rFonts w:ascii="宋体" w:eastAsia="等线" w:hAnsi="宋体" w:cs="宋体"/>
          <w:kern w:val="0"/>
          <w:sz w:val="24"/>
        </w:rPr>
      </w:pP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neo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4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j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_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home</w:t>
      </w:r>
      <w:proofErr w:type="gramStart"/>
      <w:r w:rsidRPr="0042028D">
        <w:rPr>
          <w:rFonts w:ascii="Courier New" w:eastAsia="等线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 xml:space="preserve">$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.</w:t>
      </w:r>
      <w:proofErr w:type="gramEnd"/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bin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neo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>4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j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start</w:t>
      </w:r>
    </w:p>
    <w:p w14:paraId="67880DC0" w14:textId="77777777" w:rsidR="00060D14" w:rsidRPr="0042028D" w:rsidRDefault="00060D14" w:rsidP="00C37181">
      <w:pPr>
        <w:pStyle w:val="ad"/>
        <w:spacing w:before="156" w:after="156"/>
        <w:rPr>
          <w:rFonts w:eastAsia="等线"/>
        </w:rPr>
      </w:pPr>
      <w:r w:rsidRPr="0042028D">
        <w:rPr>
          <w:rFonts w:eastAsia="等线" w:hint="eastAsia"/>
        </w:rPr>
        <w:t>在</w:t>
      </w:r>
      <w:r w:rsidRPr="0042028D">
        <w:rPr>
          <w:rFonts w:eastAsia="等线" w:hint="eastAsia"/>
        </w:rPr>
        <w:t>Unix/Linux/OSX</w:t>
      </w:r>
      <w:r w:rsidRPr="0042028D">
        <w:rPr>
          <w:rFonts w:eastAsia="等线" w:hint="eastAsia"/>
        </w:rPr>
        <w:t>操作系统中，导入工具命令名为</w:t>
      </w:r>
      <w:r w:rsidRPr="0042028D">
        <w:rPr>
          <w:rFonts w:eastAsia="等线" w:hint="eastAsia"/>
        </w:rPr>
        <w:t>neo4j-import</w:t>
      </w:r>
      <w:r w:rsidRPr="0042028D">
        <w:rPr>
          <w:rFonts w:eastAsia="等线" w:hint="eastAsia"/>
        </w:rPr>
        <w:t>。与安装配置相关，导入工具可能在任意路径下调用，可能仅在安装目录中执行。而</w:t>
      </w:r>
      <w:r w:rsidRPr="0042028D">
        <w:rPr>
          <w:rFonts w:eastAsia="等线" w:hint="eastAsia"/>
        </w:rPr>
        <w:t>Windows</w:t>
      </w:r>
      <w:r w:rsidRPr="0042028D">
        <w:rPr>
          <w:rFonts w:eastAsia="等线" w:hint="eastAsia"/>
        </w:rPr>
        <w:t>系统则在安装目录下执行</w:t>
      </w:r>
      <w:r w:rsidRPr="0042028D">
        <w:rPr>
          <w:rFonts w:eastAsia="等线" w:hint="eastAsia"/>
        </w:rPr>
        <w:t>bin\neo4j-import</w:t>
      </w:r>
      <w:r w:rsidRPr="0042028D">
        <w:rPr>
          <w:rFonts w:eastAsia="等线" w:hint="eastAsia"/>
        </w:rPr>
        <w:t>命令即可。该命令有如下参数：</w:t>
      </w:r>
    </w:p>
    <w:p w14:paraId="69846BEB" w14:textId="77777777" w:rsidR="00060D14" w:rsidRPr="0042028D" w:rsidRDefault="00060D14" w:rsidP="00C37181">
      <w:pPr>
        <w:pStyle w:val="ad"/>
        <w:numPr>
          <w:ilvl w:val="0"/>
          <w:numId w:val="63"/>
        </w:numPr>
        <w:spacing w:before="156" w:after="156"/>
        <w:rPr>
          <w:rFonts w:eastAsia="等线"/>
        </w:rPr>
      </w:pPr>
      <w:r w:rsidRPr="0042028D">
        <w:rPr>
          <w:rFonts w:eastAsia="等线"/>
        </w:rPr>
        <w:t>--into &lt;store-</w:t>
      </w:r>
      <w:proofErr w:type="spellStart"/>
      <w:r w:rsidRPr="0042028D">
        <w:rPr>
          <w:rFonts w:eastAsia="等线"/>
        </w:rPr>
        <w:t>dir</w:t>
      </w:r>
      <w:proofErr w:type="spellEnd"/>
      <w:r w:rsidRPr="0042028D">
        <w:rPr>
          <w:rFonts w:eastAsia="等线"/>
        </w:rPr>
        <w:t>&gt;</w:t>
      </w:r>
      <w:r w:rsidRPr="0042028D">
        <w:rPr>
          <w:rFonts w:eastAsia="等线" w:hint="eastAsia"/>
        </w:rPr>
        <w:t>：要导入到的数据库目录，该目录下不能包含已有数据库。</w:t>
      </w:r>
    </w:p>
    <w:p w14:paraId="182D092A" w14:textId="77777777" w:rsidR="00060D14" w:rsidRPr="0042028D" w:rsidRDefault="00060D14" w:rsidP="00C37181">
      <w:pPr>
        <w:pStyle w:val="ad"/>
        <w:numPr>
          <w:ilvl w:val="0"/>
          <w:numId w:val="63"/>
        </w:numPr>
        <w:spacing w:before="156" w:after="156"/>
        <w:rPr>
          <w:rFonts w:eastAsia="等线"/>
        </w:rPr>
      </w:pPr>
      <w:r w:rsidRPr="0042028D">
        <w:rPr>
          <w:rFonts w:eastAsia="等线"/>
        </w:rPr>
        <w:t>--</w:t>
      </w:r>
      <w:proofErr w:type="gramStart"/>
      <w:r w:rsidRPr="0042028D">
        <w:rPr>
          <w:rFonts w:eastAsia="等线"/>
        </w:rPr>
        <w:t>nodes[</w:t>
      </w:r>
      <w:proofErr w:type="gramEnd"/>
      <w:r w:rsidRPr="0042028D">
        <w:rPr>
          <w:rFonts w:eastAsia="等线"/>
        </w:rPr>
        <w:t>:Label1:Label2] "&lt;file1&gt;,&lt;file2&gt;,…​"</w:t>
      </w:r>
      <w:r w:rsidRPr="0042028D">
        <w:rPr>
          <w:rFonts w:eastAsia="等线" w:hint="eastAsia"/>
        </w:rPr>
        <w:t>：节点</w:t>
      </w:r>
      <w:r w:rsidRPr="0042028D">
        <w:rPr>
          <w:rFonts w:eastAsia="等线" w:hint="eastAsia"/>
        </w:rPr>
        <w:t>CSV</w:t>
      </w:r>
      <w:r w:rsidRPr="0042028D">
        <w:rPr>
          <w:rFonts w:eastAsia="等线" w:hint="eastAsia"/>
        </w:rPr>
        <w:t>标题和数据，如果带有多个文件将在逻辑上视为一个大文件。第一行必须为标题，每个数据源都有自己的标题。注意，一组文件必须用引号括起来。</w:t>
      </w:r>
    </w:p>
    <w:p w14:paraId="12C54E3A" w14:textId="77777777" w:rsidR="00060D14" w:rsidRPr="0042028D" w:rsidRDefault="00060D14" w:rsidP="00C37181">
      <w:pPr>
        <w:pStyle w:val="ad"/>
        <w:numPr>
          <w:ilvl w:val="0"/>
          <w:numId w:val="63"/>
        </w:numPr>
        <w:spacing w:before="156" w:after="156"/>
        <w:rPr>
          <w:rFonts w:eastAsia="等线"/>
        </w:rPr>
      </w:pPr>
      <w:r w:rsidRPr="0042028D">
        <w:rPr>
          <w:rFonts w:eastAsia="等线"/>
        </w:rPr>
        <w:t>--relationships</w:t>
      </w:r>
      <w:proofErr w:type="gramStart"/>
      <w:r w:rsidRPr="0042028D">
        <w:rPr>
          <w:rFonts w:eastAsia="等线"/>
        </w:rPr>
        <w:t>[:RELATIONSHIP</w:t>
      </w:r>
      <w:proofErr w:type="gramEnd"/>
      <w:r w:rsidRPr="0042028D">
        <w:rPr>
          <w:rFonts w:eastAsia="等线"/>
        </w:rPr>
        <w:t>_TYPE] "&lt;file1&gt;,&lt;file2&gt;,…​"</w:t>
      </w:r>
      <w:r w:rsidRPr="0042028D">
        <w:rPr>
          <w:rFonts w:eastAsia="等线" w:hint="eastAsia"/>
        </w:rPr>
        <w:t>：关系</w:t>
      </w:r>
      <w:r w:rsidRPr="0042028D">
        <w:rPr>
          <w:rFonts w:eastAsia="等线" w:hint="eastAsia"/>
        </w:rPr>
        <w:t>CSV</w:t>
      </w:r>
      <w:r w:rsidRPr="0042028D">
        <w:rPr>
          <w:rFonts w:eastAsia="等线" w:hint="eastAsia"/>
        </w:rPr>
        <w:t>标题和数据。同样，多个文件将在逻辑上视为一个大文件，第一行必须为标题，每个数据源都有</w:t>
      </w:r>
      <w:r w:rsidRPr="0042028D">
        <w:rPr>
          <w:rFonts w:eastAsia="等线" w:hint="eastAsia"/>
        </w:rPr>
        <w:lastRenderedPageBreak/>
        <w:t>自己的标题，一组文件必须用引号括起来。</w:t>
      </w:r>
    </w:p>
    <w:p w14:paraId="671706D7" w14:textId="77777777" w:rsidR="00060D14" w:rsidRPr="0042028D" w:rsidRDefault="00060D14" w:rsidP="00C37181">
      <w:pPr>
        <w:pStyle w:val="ad"/>
        <w:numPr>
          <w:ilvl w:val="0"/>
          <w:numId w:val="63"/>
        </w:numPr>
        <w:spacing w:before="156" w:after="156"/>
        <w:rPr>
          <w:rFonts w:eastAsia="等线"/>
        </w:rPr>
      </w:pPr>
      <w:r w:rsidRPr="0042028D">
        <w:rPr>
          <w:rFonts w:eastAsia="等线"/>
        </w:rPr>
        <w:t>--multiline-fields &lt;true/false&gt;</w:t>
      </w:r>
      <w:r w:rsidRPr="0042028D">
        <w:rPr>
          <w:rFonts w:eastAsia="等线" w:hint="eastAsia"/>
        </w:rPr>
        <w:t>：来自输入字段是否可以跨行，即是否包含换行符，默认不包含，</w:t>
      </w:r>
      <w:proofErr w:type="gramStart"/>
      <w:r w:rsidRPr="0042028D">
        <w:rPr>
          <w:rFonts w:eastAsia="等线" w:hint="eastAsia"/>
        </w:rPr>
        <w:t>即值为</w:t>
      </w:r>
      <w:proofErr w:type="gramEnd"/>
      <w:r w:rsidRPr="0042028D">
        <w:rPr>
          <w:rFonts w:eastAsia="等线" w:hint="eastAsia"/>
        </w:rPr>
        <w:t>：</w:t>
      </w:r>
      <w:r w:rsidRPr="0042028D">
        <w:rPr>
          <w:rFonts w:eastAsia="等线" w:hint="eastAsia"/>
        </w:rPr>
        <w:t>false</w:t>
      </w:r>
      <w:r w:rsidRPr="0042028D">
        <w:rPr>
          <w:rFonts w:eastAsia="等线" w:hint="eastAsia"/>
        </w:rPr>
        <w:t>。</w:t>
      </w:r>
    </w:p>
    <w:p w14:paraId="796E50F3" w14:textId="0D7D4C3A" w:rsidR="00060D14" w:rsidRPr="0042028D" w:rsidRDefault="00060D14" w:rsidP="00C37181">
      <w:pPr>
        <w:pStyle w:val="ad"/>
        <w:numPr>
          <w:ilvl w:val="0"/>
          <w:numId w:val="63"/>
        </w:numPr>
        <w:spacing w:before="156" w:after="156"/>
        <w:rPr>
          <w:rFonts w:eastAsia="等线"/>
        </w:rPr>
      </w:pPr>
      <w:r w:rsidRPr="0042028D">
        <w:rPr>
          <w:rFonts w:eastAsia="等线"/>
        </w:rPr>
        <w:t>--input-encoding &lt;character set&gt;</w:t>
      </w:r>
      <w:r w:rsidRPr="0042028D">
        <w:rPr>
          <w:rFonts w:eastAsia="等线" w:hint="eastAsia"/>
        </w:rPr>
        <w:t>：输入数据的编码字符集，必须是</w:t>
      </w:r>
      <w:r w:rsidRPr="0042028D">
        <w:rPr>
          <w:rFonts w:eastAsia="等线" w:hint="eastAsia"/>
        </w:rPr>
        <w:t>JVM</w:t>
      </w:r>
      <w:r w:rsidRPr="0042028D">
        <w:rPr>
          <w:rFonts w:eastAsia="等线" w:hint="eastAsia"/>
        </w:rPr>
        <w:t>中的可用字符集，如果未指定编码，则使用</w:t>
      </w:r>
      <w:r w:rsidRPr="0042028D">
        <w:rPr>
          <w:rFonts w:eastAsia="等线" w:hint="eastAsia"/>
        </w:rPr>
        <w:t>JVM</w:t>
      </w:r>
      <w:r w:rsidRPr="0042028D">
        <w:rPr>
          <w:rFonts w:eastAsia="等线" w:hint="eastAsia"/>
        </w:rPr>
        <w:t>的缺省字符集。</w:t>
      </w:r>
    </w:p>
    <w:p w14:paraId="4A985123" w14:textId="77777777" w:rsidR="00060D14" w:rsidRPr="0042028D" w:rsidRDefault="00060D14" w:rsidP="00C37181">
      <w:pPr>
        <w:pStyle w:val="ad"/>
        <w:numPr>
          <w:ilvl w:val="0"/>
          <w:numId w:val="63"/>
        </w:numPr>
        <w:spacing w:before="156" w:after="156"/>
        <w:rPr>
          <w:rFonts w:eastAsia="等线"/>
        </w:rPr>
      </w:pPr>
      <w:r w:rsidRPr="0042028D">
        <w:rPr>
          <w:rFonts w:eastAsia="等线"/>
        </w:rPr>
        <w:t>--id-type &lt;id-type&gt;</w:t>
      </w:r>
      <w:r w:rsidRPr="0042028D">
        <w:rPr>
          <w:rFonts w:eastAsia="等线" w:hint="eastAsia"/>
        </w:rPr>
        <w:t>：指定节点</w:t>
      </w:r>
      <w:r w:rsidRPr="0042028D">
        <w:rPr>
          <w:rFonts w:eastAsia="等线" w:hint="eastAsia"/>
        </w:rPr>
        <w:t>/</w:t>
      </w:r>
      <w:r w:rsidRPr="0042028D">
        <w:rPr>
          <w:rFonts w:eastAsia="等线" w:hint="eastAsia"/>
        </w:rPr>
        <w:t>关系中编号字段的数据类型，可以为：</w:t>
      </w:r>
      <w:r w:rsidRPr="0042028D">
        <w:rPr>
          <w:rFonts w:eastAsia="等线" w:hint="eastAsia"/>
        </w:rPr>
        <w:t>STRING</w:t>
      </w:r>
      <w:r w:rsidRPr="0042028D">
        <w:rPr>
          <w:rFonts w:eastAsia="等线" w:hint="eastAsia"/>
        </w:rPr>
        <w:t>、</w:t>
      </w:r>
      <w:r w:rsidRPr="0042028D">
        <w:rPr>
          <w:rFonts w:eastAsia="等线" w:hint="eastAsia"/>
        </w:rPr>
        <w:t>INTEGER</w:t>
      </w:r>
      <w:r w:rsidRPr="0042028D">
        <w:rPr>
          <w:rFonts w:eastAsia="等线" w:hint="eastAsia"/>
        </w:rPr>
        <w:t>、</w:t>
      </w:r>
      <w:r w:rsidRPr="0042028D">
        <w:rPr>
          <w:rFonts w:eastAsia="等线" w:hint="eastAsia"/>
        </w:rPr>
        <w:t>ACTUAL</w:t>
      </w:r>
      <w:r w:rsidRPr="0042028D">
        <w:rPr>
          <w:rFonts w:eastAsia="等线" w:hint="eastAsia"/>
        </w:rPr>
        <w:t>。</w:t>
      </w:r>
      <w:r w:rsidRPr="0042028D">
        <w:rPr>
          <w:rFonts w:eastAsia="等线" w:hint="eastAsia"/>
        </w:rPr>
        <w:t>STRING</w:t>
      </w:r>
      <w:r w:rsidRPr="0042028D">
        <w:rPr>
          <w:rFonts w:eastAsia="等线" w:hint="eastAsia"/>
        </w:rPr>
        <w:t>：为字符串；</w:t>
      </w:r>
      <w:r w:rsidRPr="0042028D">
        <w:rPr>
          <w:rFonts w:eastAsia="等线" w:hint="eastAsia"/>
        </w:rPr>
        <w:t>INTEGER</w:t>
      </w:r>
      <w:r w:rsidRPr="0042028D">
        <w:rPr>
          <w:rFonts w:eastAsia="等线" w:hint="eastAsia"/>
        </w:rPr>
        <w:t>：为整数值；</w:t>
      </w:r>
      <w:r w:rsidRPr="0042028D">
        <w:rPr>
          <w:rFonts w:eastAsia="等线" w:hint="eastAsia"/>
        </w:rPr>
        <w:t>ACTUAL</w:t>
      </w:r>
      <w:r w:rsidRPr="0042028D">
        <w:rPr>
          <w:rFonts w:eastAsia="等线" w:hint="eastAsia"/>
        </w:rPr>
        <w:t>：以实际节点标识为其类型。默认值为：</w:t>
      </w:r>
      <w:r w:rsidRPr="0042028D">
        <w:rPr>
          <w:rFonts w:eastAsia="等线" w:hint="eastAsia"/>
        </w:rPr>
        <w:t>STRING</w:t>
      </w:r>
      <w:r w:rsidRPr="0042028D">
        <w:rPr>
          <w:rFonts w:eastAsia="等线" w:hint="eastAsia"/>
        </w:rPr>
        <w:t>。</w:t>
      </w:r>
    </w:p>
    <w:p w14:paraId="153643EC" w14:textId="77777777" w:rsidR="00060D14" w:rsidRPr="0042028D" w:rsidRDefault="00060D14" w:rsidP="00C37181">
      <w:pPr>
        <w:pStyle w:val="ad"/>
        <w:numPr>
          <w:ilvl w:val="0"/>
          <w:numId w:val="63"/>
        </w:numPr>
        <w:spacing w:before="156" w:after="156"/>
        <w:rPr>
          <w:rFonts w:eastAsia="等线"/>
        </w:rPr>
      </w:pPr>
      <w:r w:rsidRPr="0042028D">
        <w:rPr>
          <w:rFonts w:eastAsia="等线"/>
        </w:rPr>
        <w:t>--</w:t>
      </w:r>
      <w:proofErr w:type="spellStart"/>
      <w:r w:rsidRPr="0042028D">
        <w:rPr>
          <w:rFonts w:eastAsia="等线"/>
        </w:rPr>
        <w:t>stacktrace</w:t>
      </w:r>
      <w:proofErr w:type="spellEnd"/>
      <w:r w:rsidRPr="0042028D">
        <w:rPr>
          <w:rFonts w:eastAsia="等线"/>
        </w:rPr>
        <w:t xml:space="preserve"> &lt;true/false&gt;</w:t>
      </w:r>
      <w:r w:rsidRPr="0042028D">
        <w:rPr>
          <w:rFonts w:eastAsia="等线" w:hint="eastAsia"/>
        </w:rPr>
        <w:t>：是否启用打印错误堆栈跟踪信息。</w:t>
      </w:r>
    </w:p>
    <w:p w14:paraId="564D214F" w14:textId="77777777" w:rsidR="00060D14" w:rsidRPr="0042028D" w:rsidRDefault="00060D14" w:rsidP="00C37181">
      <w:pPr>
        <w:pStyle w:val="ad"/>
        <w:numPr>
          <w:ilvl w:val="0"/>
          <w:numId w:val="63"/>
        </w:numPr>
        <w:spacing w:before="156" w:after="156"/>
        <w:rPr>
          <w:rFonts w:eastAsia="等线"/>
        </w:rPr>
      </w:pPr>
      <w:r w:rsidRPr="0042028D">
        <w:rPr>
          <w:rFonts w:eastAsia="等线"/>
        </w:rPr>
        <w:t>--skip-bad-relationships &lt;true/false&gt;</w:t>
      </w:r>
      <w:r w:rsidRPr="0042028D">
        <w:rPr>
          <w:rFonts w:eastAsia="等线" w:hint="eastAsia"/>
        </w:rPr>
        <w:t>：导入是否跳过缺失节点编号的关系，即关系中未指定开始或结束节点编号，默认跳过，值为</w:t>
      </w:r>
      <w:r w:rsidRPr="0042028D">
        <w:rPr>
          <w:rFonts w:eastAsia="等线" w:hint="eastAsia"/>
        </w:rPr>
        <w:t>true</w:t>
      </w:r>
      <w:r w:rsidRPr="0042028D">
        <w:rPr>
          <w:rFonts w:eastAsia="等线" w:hint="eastAsia"/>
        </w:rPr>
        <w:t>。</w:t>
      </w:r>
    </w:p>
    <w:p w14:paraId="1CC73AAF" w14:textId="77777777" w:rsidR="00060D14" w:rsidRPr="0042028D" w:rsidRDefault="00060D14" w:rsidP="00C37181">
      <w:pPr>
        <w:pStyle w:val="ad"/>
        <w:numPr>
          <w:ilvl w:val="0"/>
          <w:numId w:val="63"/>
        </w:numPr>
        <w:spacing w:before="156" w:after="156"/>
        <w:rPr>
          <w:rFonts w:eastAsia="等线"/>
        </w:rPr>
      </w:pPr>
      <w:r w:rsidRPr="0042028D">
        <w:rPr>
          <w:rFonts w:eastAsia="等线"/>
        </w:rPr>
        <w:t>--</w:t>
      </w:r>
      <w:proofErr w:type="spellStart"/>
      <w:r w:rsidRPr="0042028D">
        <w:rPr>
          <w:rFonts w:eastAsia="等线"/>
        </w:rPr>
        <w:t>db</w:t>
      </w:r>
      <w:proofErr w:type="spellEnd"/>
      <w:r w:rsidRPr="0042028D">
        <w:rPr>
          <w:rFonts w:eastAsia="等线"/>
        </w:rPr>
        <w:t>-config &lt;path/to/neo4j.conf&gt;</w:t>
      </w:r>
      <w:r w:rsidRPr="0042028D">
        <w:rPr>
          <w:rFonts w:eastAsia="等线" w:hint="eastAsia"/>
        </w:rPr>
        <w:t>：（高级选项）指定数据库特定配置的文件路径。与导入工具相关的配置参数有三个，分别为：</w:t>
      </w:r>
      <w:proofErr w:type="spellStart"/>
      <w:r w:rsidRPr="0042028D">
        <w:rPr>
          <w:rFonts w:eastAsia="等线"/>
        </w:rPr>
        <w:t>dbms.relationship_grouping_threshold</w:t>
      </w:r>
      <w:proofErr w:type="spellEnd"/>
      <w:r w:rsidRPr="0042028D">
        <w:rPr>
          <w:rFonts w:eastAsia="等线" w:hint="eastAsia"/>
        </w:rPr>
        <w:t>、</w:t>
      </w:r>
      <w:proofErr w:type="spellStart"/>
      <w:r w:rsidRPr="0042028D">
        <w:rPr>
          <w:rFonts w:eastAsia="等线"/>
        </w:rPr>
        <w:t>unsupported.dbms.block_size.strings</w:t>
      </w:r>
      <w:proofErr w:type="spellEnd"/>
      <w:r w:rsidRPr="0042028D">
        <w:rPr>
          <w:rFonts w:eastAsia="等线" w:hint="eastAsia"/>
        </w:rPr>
        <w:t>、</w:t>
      </w:r>
      <w:proofErr w:type="spellStart"/>
      <w:r w:rsidRPr="0042028D">
        <w:rPr>
          <w:rFonts w:eastAsia="等线"/>
        </w:rPr>
        <w:t>unsupported.dbms.block_size.array_properties</w:t>
      </w:r>
      <w:proofErr w:type="spellEnd"/>
      <w:r w:rsidRPr="0042028D">
        <w:rPr>
          <w:rFonts w:eastAsia="等线" w:hint="eastAsia"/>
        </w:rPr>
        <w:t>。</w:t>
      </w:r>
    </w:p>
    <w:p w14:paraId="442C83F2" w14:textId="3A1771DB" w:rsidR="00060D14" w:rsidRPr="0042028D" w:rsidRDefault="008729D9" w:rsidP="008729D9">
      <w:pPr>
        <w:ind w:firstLine="420"/>
        <w:rPr>
          <w:rFonts w:eastAsia="等线"/>
          <w:b/>
          <w:lang w:val="en"/>
        </w:rPr>
      </w:pPr>
      <w:r w:rsidRPr="0042028D">
        <w:rPr>
          <w:rFonts w:eastAsia="等线" w:hint="eastAsia"/>
          <w:b/>
        </w:rPr>
        <w:t>注：导入时不需要创建索引，导入完成后再添加。如果无法使用此工具进行数据导入，且加载的</w:t>
      </w:r>
      <w:r w:rsidRPr="0042028D">
        <w:rPr>
          <w:rFonts w:ascii="Times New Roman" w:eastAsia="等线" w:hAnsi="Times New Roman" w:hint="eastAsia"/>
          <w:b/>
        </w:rPr>
        <w:t>CSV</w:t>
      </w:r>
      <w:r w:rsidRPr="0042028D">
        <w:rPr>
          <w:rFonts w:eastAsia="等线" w:hint="eastAsia"/>
          <w:b/>
        </w:rPr>
        <w:t>文件为中小型，可以使用</w:t>
      </w:r>
      <w:r w:rsidRPr="0042028D">
        <w:rPr>
          <w:rFonts w:ascii="Times New Roman" w:eastAsia="等线" w:hAnsi="Times New Roman" w:hint="eastAsia"/>
          <w:b/>
        </w:rPr>
        <w:t>LOAD</w:t>
      </w:r>
      <w:r w:rsidRPr="0042028D">
        <w:rPr>
          <w:rFonts w:eastAsia="等线" w:hint="eastAsia"/>
          <w:b/>
        </w:rPr>
        <w:t xml:space="preserve"> </w:t>
      </w:r>
      <w:r w:rsidRPr="0042028D">
        <w:rPr>
          <w:rFonts w:ascii="Times New Roman" w:eastAsia="等线" w:hAnsi="Times New Roman" w:hint="eastAsia"/>
          <w:b/>
        </w:rPr>
        <w:t>CSV</w:t>
      </w:r>
      <w:r w:rsidRPr="0042028D">
        <w:rPr>
          <w:rFonts w:eastAsia="等线" w:hint="eastAsia"/>
          <w:b/>
        </w:rPr>
        <w:t>方式。</w:t>
      </w:r>
    </w:p>
    <w:p w14:paraId="7D8D8A33" w14:textId="19895F1C" w:rsidR="004E65D8" w:rsidRPr="0042028D" w:rsidRDefault="004E65D8" w:rsidP="004E65D8">
      <w:pPr>
        <w:pStyle w:val="a5"/>
        <w:numPr>
          <w:ilvl w:val="0"/>
          <w:numId w:val="60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 w:hint="eastAsia"/>
          <w:b/>
        </w:rPr>
        <w:t>Cypher</w:t>
      </w:r>
      <w:r w:rsidRPr="0042028D">
        <w:rPr>
          <w:rFonts w:eastAsia="等线"/>
          <w:b/>
        </w:rPr>
        <w:t xml:space="preserve"> </w:t>
      </w:r>
      <w:r w:rsidRPr="0042028D">
        <w:rPr>
          <w:rFonts w:ascii="Times New Roman" w:eastAsia="等线" w:hAnsi="Times New Roman"/>
          <w:b/>
        </w:rPr>
        <w:t>Shell</w:t>
      </w:r>
    </w:p>
    <w:p w14:paraId="4D05E5CD" w14:textId="6DD7BD19" w:rsidR="008729D9" w:rsidRPr="0042028D" w:rsidRDefault="008729D9" w:rsidP="008729D9">
      <w:pPr>
        <w:pStyle w:val="ad"/>
        <w:spacing w:before="156" w:after="156"/>
        <w:rPr>
          <w:rFonts w:eastAsia="等线"/>
        </w:rPr>
      </w:pPr>
      <w:r w:rsidRPr="0042028D">
        <w:rPr>
          <w:rFonts w:eastAsia="等线" w:hint="eastAsia"/>
        </w:rPr>
        <w:t>Cypher Shell</w:t>
      </w:r>
      <w:r w:rsidRPr="0042028D">
        <w:rPr>
          <w:rFonts w:eastAsia="等线" w:hint="eastAsia"/>
        </w:rPr>
        <w:t>是</w:t>
      </w:r>
      <w:r w:rsidRPr="0042028D">
        <w:rPr>
          <w:rFonts w:eastAsia="等线" w:hint="eastAsia"/>
        </w:rPr>
        <w:t>Neo4j</w:t>
      </w:r>
      <w:r w:rsidRPr="0042028D">
        <w:rPr>
          <w:rFonts w:eastAsia="等线" w:hint="eastAsia"/>
        </w:rPr>
        <w:t>数据库的一个命令行工具，可以用于数据库连接、调用</w:t>
      </w:r>
      <w:r w:rsidRPr="0042028D">
        <w:rPr>
          <w:rFonts w:eastAsia="等线" w:hint="eastAsia"/>
        </w:rPr>
        <w:t>Cypher</w:t>
      </w:r>
      <w:r w:rsidRPr="0042028D">
        <w:rPr>
          <w:rFonts w:eastAsia="等线" w:hint="eastAsia"/>
        </w:rPr>
        <w:t>语句进行数据查询、或定义相关模式和执行管理任务。</w:t>
      </w:r>
      <w:r w:rsidRPr="0042028D">
        <w:rPr>
          <w:rFonts w:eastAsia="等线" w:hint="eastAsia"/>
        </w:rPr>
        <w:t>Cypher Shell</w:t>
      </w:r>
      <w:r w:rsidRPr="0042028D">
        <w:rPr>
          <w:rFonts w:eastAsia="等线" w:hint="eastAsia"/>
        </w:rPr>
        <w:t>采用显式事务方式，允许将多个操作分组一并执行或回滚，通信方式采用加密的二进制</w:t>
      </w:r>
      <w:r w:rsidRPr="0042028D">
        <w:rPr>
          <w:rFonts w:eastAsia="等线" w:hint="eastAsia"/>
        </w:rPr>
        <w:t>Bolt</w:t>
      </w:r>
      <w:r w:rsidRPr="0042028D">
        <w:rPr>
          <w:rFonts w:eastAsia="等线" w:hint="eastAsia"/>
        </w:rPr>
        <w:t>协议。</w:t>
      </w:r>
      <w:r w:rsidRPr="0042028D">
        <w:rPr>
          <w:rFonts w:eastAsia="等线" w:hint="eastAsia"/>
        </w:rPr>
        <w:t>Cypher Shell</w:t>
      </w:r>
      <w:r w:rsidRPr="0042028D">
        <w:rPr>
          <w:rFonts w:eastAsia="等线" w:hint="eastAsia"/>
        </w:rPr>
        <w:t>位于</w:t>
      </w:r>
      <w:r w:rsidRPr="0042028D">
        <w:rPr>
          <w:rFonts w:eastAsia="等线" w:hint="eastAsia"/>
        </w:rPr>
        <w:t>bin</w:t>
      </w:r>
      <w:r w:rsidRPr="0042028D">
        <w:rPr>
          <w:rFonts w:eastAsia="等线" w:hint="eastAsia"/>
        </w:rPr>
        <w:t>目录中，运行时可带上一组参数，第一次运行</w:t>
      </w:r>
      <w:r w:rsidRPr="0042028D">
        <w:rPr>
          <w:rFonts w:eastAsia="等线" w:hint="eastAsia"/>
        </w:rPr>
        <w:t>Cypher Shell</w:t>
      </w:r>
      <w:r w:rsidRPr="0042028D">
        <w:rPr>
          <w:rFonts w:eastAsia="等线" w:hint="eastAsia"/>
        </w:rPr>
        <w:t>时，系统将提示您输入相关的安全信息，按照提示输入即可。其语法为：</w:t>
      </w:r>
      <w:r w:rsidRPr="0042028D">
        <w:rPr>
          <w:rFonts w:eastAsia="等线"/>
        </w:rPr>
        <w:t>cypher-shell [-h] [-a ADDRESS] [-u USERNAME] [-p PASSWORD] [--encryption {</w:t>
      </w:r>
      <w:proofErr w:type="spellStart"/>
      <w:r w:rsidRPr="0042028D">
        <w:rPr>
          <w:rFonts w:eastAsia="等线"/>
        </w:rPr>
        <w:t>true,false</w:t>
      </w:r>
      <w:proofErr w:type="spellEnd"/>
      <w:r w:rsidRPr="0042028D">
        <w:rPr>
          <w:rFonts w:eastAsia="等线"/>
        </w:rPr>
        <w:t>}] [--format {</w:t>
      </w:r>
      <w:proofErr w:type="spellStart"/>
      <w:r w:rsidRPr="0042028D">
        <w:rPr>
          <w:rFonts w:eastAsia="等线"/>
        </w:rPr>
        <w:t>verbose,plain</w:t>
      </w:r>
      <w:proofErr w:type="spellEnd"/>
      <w:r w:rsidRPr="0042028D">
        <w:rPr>
          <w:rFonts w:eastAsia="等线"/>
        </w:rPr>
        <w:t>}] [--debug] [--fail-fast | --fail-at-end] [cypher]</w:t>
      </w:r>
      <w:r w:rsidRPr="0042028D">
        <w:rPr>
          <w:rFonts w:eastAsia="等线" w:hint="eastAsia"/>
        </w:rPr>
        <w:t>。各参数的具体说明如表</w:t>
      </w:r>
      <w:r w:rsidRPr="0042028D">
        <w:rPr>
          <w:rFonts w:eastAsia="等线"/>
        </w:rPr>
        <w:t>1</w:t>
      </w:r>
      <w:r w:rsidRPr="0042028D">
        <w:rPr>
          <w:rFonts w:eastAsia="等线" w:hint="eastAsia"/>
        </w:rPr>
        <w:t>所示：</w:t>
      </w:r>
    </w:p>
    <w:p w14:paraId="764DCC26" w14:textId="799C90DF" w:rsidR="008729D9" w:rsidRPr="0042028D" w:rsidRDefault="008729D9" w:rsidP="008729D9">
      <w:pPr>
        <w:pStyle w:val="10"/>
        <w:numPr>
          <w:ilvl w:val="0"/>
          <w:numId w:val="0"/>
        </w:numPr>
        <w:ind w:left="2100" w:firstLine="420"/>
        <w:jc w:val="both"/>
        <w:rPr>
          <w:rFonts w:eastAsia="等线"/>
          <w:sz w:val="18"/>
          <w:szCs w:val="18"/>
        </w:rPr>
      </w:pPr>
      <w:r w:rsidRPr="0042028D">
        <w:rPr>
          <w:rFonts w:eastAsia="等线" w:hint="eastAsia"/>
          <w:sz w:val="18"/>
          <w:szCs w:val="18"/>
        </w:rPr>
        <w:t>表</w:t>
      </w:r>
      <w:r w:rsidRPr="0042028D">
        <w:rPr>
          <w:rFonts w:eastAsia="等线" w:hint="eastAsia"/>
          <w:sz w:val="18"/>
          <w:szCs w:val="18"/>
        </w:rPr>
        <w:t>1</w:t>
      </w:r>
      <w:r w:rsidRPr="0042028D">
        <w:rPr>
          <w:rFonts w:eastAsia="等线"/>
          <w:sz w:val="18"/>
          <w:szCs w:val="18"/>
        </w:rPr>
        <w:t xml:space="preserve">  </w:t>
      </w:r>
      <w:r w:rsidRPr="0042028D">
        <w:rPr>
          <w:rFonts w:eastAsia="等线" w:hint="eastAsia"/>
          <w:sz w:val="18"/>
          <w:szCs w:val="18"/>
        </w:rPr>
        <w:t>Cypher Shell</w:t>
      </w:r>
      <w:r w:rsidRPr="0042028D">
        <w:rPr>
          <w:rFonts w:eastAsia="等线" w:hint="eastAsia"/>
          <w:sz w:val="18"/>
          <w:szCs w:val="18"/>
        </w:rPr>
        <w:t>参数说明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185"/>
        <w:gridCol w:w="5036"/>
      </w:tblGrid>
      <w:tr w:rsidR="008729D9" w14:paraId="1F89388E" w14:textId="77777777" w:rsidTr="0042028D">
        <w:trPr>
          <w:jc w:val="center"/>
        </w:trPr>
        <w:tc>
          <w:tcPr>
            <w:tcW w:w="648" w:type="pct"/>
            <w:shd w:val="clear" w:color="auto" w:fill="auto"/>
            <w:vAlign w:val="center"/>
          </w:tcPr>
          <w:p w14:paraId="219DD67A" w14:textId="77777777" w:rsidR="008729D9" w:rsidRPr="00331DFD" w:rsidRDefault="008729D9" w:rsidP="00C723E0">
            <w:pPr>
              <w:pStyle w:val="af0"/>
            </w:pPr>
            <w:r w:rsidRPr="0042028D">
              <w:rPr>
                <w:rFonts w:eastAsia="等线" w:hint="eastAsia"/>
              </w:rPr>
              <w:t>参数类型</w:t>
            </w:r>
          </w:p>
        </w:tc>
        <w:tc>
          <w:tcPr>
            <w:tcW w:w="1317" w:type="pct"/>
            <w:vAlign w:val="center"/>
          </w:tcPr>
          <w:p w14:paraId="3F39C5C9" w14:textId="77777777" w:rsidR="008729D9" w:rsidRPr="00331DFD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参数名</w:t>
            </w:r>
          </w:p>
        </w:tc>
        <w:tc>
          <w:tcPr>
            <w:tcW w:w="3035" w:type="pct"/>
            <w:vAlign w:val="center"/>
          </w:tcPr>
          <w:p w14:paraId="26658417" w14:textId="77777777" w:rsidR="008729D9" w:rsidRPr="00331DFD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描述</w:t>
            </w:r>
          </w:p>
        </w:tc>
      </w:tr>
      <w:tr w:rsidR="008729D9" w14:paraId="4362E5C0" w14:textId="77777777" w:rsidTr="0042028D">
        <w:trPr>
          <w:jc w:val="center"/>
        </w:trPr>
        <w:tc>
          <w:tcPr>
            <w:tcW w:w="648" w:type="pct"/>
            <w:shd w:val="clear" w:color="auto" w:fill="auto"/>
            <w:vAlign w:val="center"/>
          </w:tcPr>
          <w:p w14:paraId="6E4B5D06" w14:textId="77777777" w:rsidR="008729D9" w:rsidRPr="00407D3A" w:rsidRDefault="008729D9" w:rsidP="00C723E0">
            <w:pPr>
              <w:pStyle w:val="af0"/>
            </w:pPr>
            <w:r w:rsidRPr="0042028D">
              <w:rPr>
                <w:rFonts w:eastAsia="等线" w:hint="eastAsia"/>
              </w:rPr>
              <w:t>位置参数</w:t>
            </w:r>
          </w:p>
        </w:tc>
        <w:tc>
          <w:tcPr>
            <w:tcW w:w="1317" w:type="pct"/>
          </w:tcPr>
          <w:p w14:paraId="5C3CAD48" w14:textId="77777777" w:rsidR="008729D9" w:rsidRPr="00407D3A" w:rsidRDefault="008729D9" w:rsidP="0042028D">
            <w:pPr>
              <w:pStyle w:val="af0"/>
              <w:jc w:val="center"/>
            </w:pPr>
            <w:r w:rsidRPr="0042028D">
              <w:rPr>
                <w:rFonts w:eastAsia="等线"/>
              </w:rPr>
              <w:t>cypher</w:t>
            </w:r>
          </w:p>
        </w:tc>
        <w:tc>
          <w:tcPr>
            <w:tcW w:w="3035" w:type="pct"/>
          </w:tcPr>
          <w:p w14:paraId="1ED097F9" w14:textId="77777777" w:rsidR="008729D9" w:rsidRPr="00407D3A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cypher</w:t>
            </w:r>
            <w:r w:rsidRPr="0042028D">
              <w:rPr>
                <w:rFonts w:eastAsia="等线" w:hint="eastAsia"/>
              </w:rPr>
              <w:t>执行后退出的可选字符串</w:t>
            </w:r>
          </w:p>
        </w:tc>
      </w:tr>
      <w:tr w:rsidR="008729D9" w14:paraId="044B077A" w14:textId="77777777" w:rsidTr="0042028D">
        <w:trPr>
          <w:jc w:val="center"/>
        </w:trPr>
        <w:tc>
          <w:tcPr>
            <w:tcW w:w="648" w:type="pct"/>
            <w:vMerge w:val="restart"/>
            <w:shd w:val="clear" w:color="auto" w:fill="auto"/>
            <w:vAlign w:val="center"/>
          </w:tcPr>
          <w:p w14:paraId="4414DCBA" w14:textId="77777777" w:rsidR="008729D9" w:rsidRPr="00407D3A" w:rsidRDefault="008729D9" w:rsidP="00C723E0">
            <w:pPr>
              <w:pStyle w:val="af0"/>
            </w:pPr>
            <w:r w:rsidRPr="0042028D">
              <w:rPr>
                <w:rFonts w:eastAsia="等线" w:hint="eastAsia"/>
              </w:rPr>
              <w:t>可选参数</w:t>
            </w:r>
          </w:p>
        </w:tc>
        <w:tc>
          <w:tcPr>
            <w:tcW w:w="1317" w:type="pct"/>
          </w:tcPr>
          <w:p w14:paraId="6F64AD93" w14:textId="77777777" w:rsidR="008729D9" w:rsidRPr="00407D3A" w:rsidRDefault="008729D9" w:rsidP="0042028D">
            <w:pPr>
              <w:pStyle w:val="af0"/>
              <w:jc w:val="center"/>
            </w:pPr>
            <w:r w:rsidRPr="0042028D">
              <w:rPr>
                <w:rFonts w:eastAsia="等线"/>
              </w:rPr>
              <w:t>-h, --help</w:t>
            </w:r>
          </w:p>
        </w:tc>
        <w:tc>
          <w:tcPr>
            <w:tcW w:w="3035" w:type="pct"/>
          </w:tcPr>
          <w:p w14:paraId="0463D0B9" w14:textId="77777777" w:rsidR="008729D9" w:rsidRPr="00407D3A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显示帮助消息并退出</w:t>
            </w:r>
          </w:p>
        </w:tc>
      </w:tr>
      <w:tr w:rsidR="008729D9" w14:paraId="5D1027B4" w14:textId="77777777" w:rsidTr="0042028D">
        <w:trPr>
          <w:jc w:val="center"/>
        </w:trPr>
        <w:tc>
          <w:tcPr>
            <w:tcW w:w="648" w:type="pct"/>
            <w:vMerge/>
            <w:shd w:val="clear" w:color="auto" w:fill="auto"/>
            <w:vAlign w:val="center"/>
          </w:tcPr>
          <w:p w14:paraId="4D6A849F" w14:textId="77777777" w:rsidR="008729D9" w:rsidRPr="00A86D97" w:rsidRDefault="008729D9" w:rsidP="00C723E0">
            <w:pPr>
              <w:pStyle w:val="af0"/>
            </w:pPr>
          </w:p>
        </w:tc>
        <w:tc>
          <w:tcPr>
            <w:tcW w:w="1317" w:type="pct"/>
          </w:tcPr>
          <w:p w14:paraId="0A6EB589" w14:textId="77777777" w:rsidR="008729D9" w:rsidRPr="00742CD0" w:rsidRDefault="008729D9" w:rsidP="0042028D">
            <w:pPr>
              <w:pStyle w:val="af0"/>
              <w:jc w:val="center"/>
            </w:pPr>
            <w:r w:rsidRPr="0042028D">
              <w:rPr>
                <w:rFonts w:eastAsia="等线"/>
              </w:rPr>
              <w:t>--fail-fast</w:t>
            </w:r>
          </w:p>
        </w:tc>
        <w:tc>
          <w:tcPr>
            <w:tcW w:w="3035" w:type="pct"/>
          </w:tcPr>
          <w:p w14:paraId="54370037" w14:textId="77777777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文件读取时，遇到第一个错误就退出并报告失败（这是缺省行为）</w:t>
            </w:r>
          </w:p>
        </w:tc>
      </w:tr>
      <w:tr w:rsidR="008729D9" w14:paraId="247F995F" w14:textId="77777777" w:rsidTr="0042028D">
        <w:trPr>
          <w:jc w:val="center"/>
        </w:trPr>
        <w:tc>
          <w:tcPr>
            <w:tcW w:w="648" w:type="pct"/>
            <w:vMerge/>
            <w:shd w:val="clear" w:color="auto" w:fill="auto"/>
            <w:vAlign w:val="center"/>
          </w:tcPr>
          <w:p w14:paraId="4FD0098B" w14:textId="77777777" w:rsidR="008729D9" w:rsidRPr="00A86D97" w:rsidRDefault="008729D9" w:rsidP="00C723E0">
            <w:pPr>
              <w:pStyle w:val="af0"/>
            </w:pPr>
          </w:p>
        </w:tc>
        <w:tc>
          <w:tcPr>
            <w:tcW w:w="1317" w:type="pct"/>
          </w:tcPr>
          <w:p w14:paraId="7B0AFB93" w14:textId="77777777" w:rsidR="008729D9" w:rsidRPr="00CF5624" w:rsidRDefault="008729D9" w:rsidP="00134133">
            <w:pPr>
              <w:pStyle w:val="af0"/>
              <w:jc w:val="center"/>
            </w:pPr>
            <w:r w:rsidRPr="0042028D">
              <w:rPr>
                <w:rFonts w:eastAsia="等线"/>
              </w:rPr>
              <w:t>--fail-at-end</w:t>
            </w:r>
          </w:p>
        </w:tc>
        <w:tc>
          <w:tcPr>
            <w:tcW w:w="3035" w:type="pct"/>
          </w:tcPr>
          <w:p w14:paraId="6F622DB0" w14:textId="77777777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文件读取时，在输入结束时退出并报告错误</w:t>
            </w:r>
          </w:p>
        </w:tc>
      </w:tr>
      <w:tr w:rsidR="008729D9" w14:paraId="6F7F8CE9" w14:textId="77777777" w:rsidTr="0042028D">
        <w:trPr>
          <w:jc w:val="center"/>
        </w:trPr>
        <w:tc>
          <w:tcPr>
            <w:tcW w:w="648" w:type="pct"/>
            <w:vMerge/>
            <w:shd w:val="clear" w:color="auto" w:fill="auto"/>
            <w:vAlign w:val="center"/>
          </w:tcPr>
          <w:p w14:paraId="4E2BA2A9" w14:textId="77777777" w:rsidR="008729D9" w:rsidRPr="00A86D97" w:rsidRDefault="008729D9" w:rsidP="00C723E0">
            <w:pPr>
              <w:pStyle w:val="af0"/>
            </w:pPr>
          </w:p>
        </w:tc>
        <w:tc>
          <w:tcPr>
            <w:tcW w:w="1317" w:type="pct"/>
          </w:tcPr>
          <w:p w14:paraId="7B0BFC5E" w14:textId="3841BEA1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/>
              </w:rPr>
              <w:t>--format</w:t>
            </w:r>
            <w:r w:rsidR="0042028D">
              <w:rPr>
                <w:rFonts w:eastAsia="等线"/>
              </w:rPr>
              <w:t xml:space="preserve"> </w:t>
            </w:r>
            <w:r w:rsidRPr="0042028D">
              <w:rPr>
                <w:rFonts w:eastAsia="等线"/>
              </w:rPr>
              <w:t>{</w:t>
            </w:r>
            <w:proofErr w:type="spellStart"/>
            <w:proofErr w:type="gramStart"/>
            <w:r w:rsidRPr="0042028D">
              <w:rPr>
                <w:rFonts w:eastAsia="等线"/>
              </w:rPr>
              <w:t>verbose,plain</w:t>
            </w:r>
            <w:proofErr w:type="spellEnd"/>
            <w:proofErr w:type="gramEnd"/>
            <w:r w:rsidRPr="0042028D">
              <w:rPr>
                <w:rFonts w:eastAsia="等线"/>
              </w:rPr>
              <w:t>}</w:t>
            </w:r>
          </w:p>
        </w:tc>
        <w:tc>
          <w:tcPr>
            <w:tcW w:w="3035" w:type="pct"/>
          </w:tcPr>
          <w:p w14:paraId="15DD8D39" w14:textId="77777777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指定输出格式，</w:t>
            </w:r>
            <w:r w:rsidRPr="0042028D">
              <w:rPr>
                <w:rFonts w:eastAsia="等线" w:hint="eastAsia"/>
              </w:rPr>
              <w:t>verbose</w:t>
            </w:r>
            <w:r w:rsidRPr="0042028D">
              <w:rPr>
                <w:rFonts w:eastAsia="等线" w:hint="eastAsia"/>
              </w:rPr>
              <w:t>显示统计信息，</w:t>
            </w:r>
            <w:r w:rsidRPr="0042028D">
              <w:rPr>
                <w:rFonts w:eastAsia="等线" w:hint="eastAsia"/>
              </w:rPr>
              <w:t>plain</w:t>
            </w:r>
            <w:r w:rsidRPr="0042028D">
              <w:rPr>
                <w:rFonts w:eastAsia="等线" w:hint="eastAsia"/>
              </w:rPr>
              <w:t>仅显示数据，缺省值为：</w:t>
            </w:r>
            <w:r w:rsidRPr="0042028D">
              <w:rPr>
                <w:rFonts w:eastAsia="等线" w:hint="eastAsia"/>
              </w:rPr>
              <w:t>verbose</w:t>
            </w:r>
          </w:p>
        </w:tc>
      </w:tr>
      <w:tr w:rsidR="008729D9" w14:paraId="57EC7E14" w14:textId="77777777" w:rsidTr="0042028D">
        <w:trPr>
          <w:jc w:val="center"/>
        </w:trPr>
        <w:tc>
          <w:tcPr>
            <w:tcW w:w="648" w:type="pct"/>
            <w:vMerge/>
            <w:shd w:val="clear" w:color="auto" w:fill="auto"/>
            <w:vAlign w:val="center"/>
          </w:tcPr>
          <w:p w14:paraId="0B4DB23F" w14:textId="77777777" w:rsidR="008729D9" w:rsidRPr="00A86D97" w:rsidRDefault="008729D9" w:rsidP="00C723E0">
            <w:pPr>
              <w:pStyle w:val="af0"/>
            </w:pPr>
          </w:p>
        </w:tc>
        <w:tc>
          <w:tcPr>
            <w:tcW w:w="1317" w:type="pct"/>
          </w:tcPr>
          <w:p w14:paraId="3EBBC812" w14:textId="77777777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/>
              </w:rPr>
              <w:t>--debug</w:t>
            </w:r>
          </w:p>
        </w:tc>
        <w:tc>
          <w:tcPr>
            <w:tcW w:w="3035" w:type="pct"/>
          </w:tcPr>
          <w:p w14:paraId="44F72252" w14:textId="77777777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打印调试信息（缺省值：</w:t>
            </w:r>
            <w:r w:rsidRPr="0042028D">
              <w:rPr>
                <w:rFonts w:eastAsia="等线" w:hint="eastAsia"/>
              </w:rPr>
              <w:t>false</w:t>
            </w:r>
            <w:r w:rsidRPr="0042028D">
              <w:rPr>
                <w:rFonts w:eastAsia="等线" w:hint="eastAsia"/>
              </w:rPr>
              <w:t>）</w:t>
            </w:r>
          </w:p>
        </w:tc>
      </w:tr>
      <w:tr w:rsidR="008729D9" w14:paraId="5357B281" w14:textId="77777777" w:rsidTr="0042028D">
        <w:trPr>
          <w:jc w:val="center"/>
        </w:trPr>
        <w:tc>
          <w:tcPr>
            <w:tcW w:w="648" w:type="pct"/>
            <w:vMerge w:val="restart"/>
            <w:shd w:val="clear" w:color="auto" w:fill="auto"/>
            <w:vAlign w:val="center"/>
          </w:tcPr>
          <w:p w14:paraId="26AD9A63" w14:textId="77777777" w:rsidR="008729D9" w:rsidRPr="00A86D97" w:rsidRDefault="008729D9" w:rsidP="00C723E0">
            <w:pPr>
              <w:pStyle w:val="af0"/>
            </w:pPr>
            <w:r w:rsidRPr="0042028D">
              <w:rPr>
                <w:rFonts w:eastAsia="等线" w:hint="eastAsia"/>
              </w:rPr>
              <w:t>连接参数</w:t>
            </w:r>
          </w:p>
        </w:tc>
        <w:tc>
          <w:tcPr>
            <w:tcW w:w="1317" w:type="pct"/>
          </w:tcPr>
          <w:p w14:paraId="689A29F0" w14:textId="77777777" w:rsidR="0042028D" w:rsidRDefault="008729D9" w:rsidP="0042028D">
            <w:pPr>
              <w:pStyle w:val="af0"/>
              <w:jc w:val="center"/>
              <w:rPr>
                <w:rFonts w:eastAsia="等线"/>
              </w:rPr>
            </w:pPr>
            <w:r w:rsidRPr="0042028D">
              <w:rPr>
                <w:rFonts w:eastAsia="等线"/>
              </w:rPr>
              <w:t>-a ADDRESS,</w:t>
            </w:r>
          </w:p>
          <w:p w14:paraId="6D0888A0" w14:textId="4D3AECC5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/>
              </w:rPr>
              <w:t xml:space="preserve"> --address</w:t>
            </w:r>
          </w:p>
        </w:tc>
        <w:tc>
          <w:tcPr>
            <w:tcW w:w="3035" w:type="pct"/>
          </w:tcPr>
          <w:p w14:paraId="7B6E58F5" w14:textId="77777777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要连接的</w:t>
            </w:r>
            <w:r w:rsidRPr="0042028D">
              <w:rPr>
                <w:rFonts w:eastAsia="等线" w:hint="eastAsia"/>
              </w:rPr>
              <w:t>IP</w:t>
            </w:r>
            <w:r w:rsidRPr="0042028D">
              <w:rPr>
                <w:rFonts w:eastAsia="等线" w:hint="eastAsia"/>
              </w:rPr>
              <w:t>地址和端口（缺省值：</w:t>
            </w:r>
            <w:r w:rsidRPr="0042028D">
              <w:rPr>
                <w:rFonts w:eastAsia="等线" w:hint="eastAsia"/>
              </w:rPr>
              <w:t>localhost:7687</w:t>
            </w:r>
            <w:r w:rsidRPr="0042028D">
              <w:rPr>
                <w:rFonts w:eastAsia="等线" w:hint="eastAsia"/>
              </w:rPr>
              <w:t>）</w:t>
            </w:r>
          </w:p>
        </w:tc>
      </w:tr>
      <w:tr w:rsidR="008729D9" w14:paraId="127A0069" w14:textId="77777777" w:rsidTr="0042028D">
        <w:trPr>
          <w:jc w:val="center"/>
        </w:trPr>
        <w:tc>
          <w:tcPr>
            <w:tcW w:w="648" w:type="pct"/>
            <w:vMerge/>
            <w:shd w:val="clear" w:color="auto" w:fill="auto"/>
          </w:tcPr>
          <w:p w14:paraId="6667D04F" w14:textId="77777777" w:rsidR="008729D9" w:rsidRDefault="008729D9" w:rsidP="00C723E0">
            <w:pPr>
              <w:pStyle w:val="af0"/>
            </w:pPr>
          </w:p>
        </w:tc>
        <w:tc>
          <w:tcPr>
            <w:tcW w:w="1317" w:type="pct"/>
          </w:tcPr>
          <w:p w14:paraId="49041852" w14:textId="77777777" w:rsidR="0042028D" w:rsidRDefault="008729D9" w:rsidP="0042028D">
            <w:pPr>
              <w:pStyle w:val="af0"/>
              <w:jc w:val="center"/>
              <w:rPr>
                <w:rFonts w:eastAsia="等线"/>
              </w:rPr>
            </w:pPr>
            <w:r w:rsidRPr="0042028D">
              <w:rPr>
                <w:rFonts w:eastAsia="等线"/>
              </w:rPr>
              <w:t>-u USERNAME,</w:t>
            </w:r>
          </w:p>
          <w:p w14:paraId="37AF518C" w14:textId="7D47DD5C" w:rsidR="008729D9" w:rsidRPr="001614CA" w:rsidRDefault="008729D9" w:rsidP="0042028D">
            <w:pPr>
              <w:pStyle w:val="af0"/>
              <w:jc w:val="center"/>
            </w:pPr>
            <w:r w:rsidRPr="0042028D">
              <w:rPr>
                <w:rFonts w:eastAsia="等线"/>
              </w:rPr>
              <w:t xml:space="preserve"> --username</w:t>
            </w:r>
          </w:p>
        </w:tc>
        <w:tc>
          <w:tcPr>
            <w:tcW w:w="3035" w:type="pct"/>
          </w:tcPr>
          <w:p w14:paraId="1B2026A4" w14:textId="77777777" w:rsidR="008729D9" w:rsidRDefault="008729D9" w:rsidP="0042028D">
            <w:pPr>
              <w:pStyle w:val="af0"/>
              <w:jc w:val="center"/>
              <w:rPr>
                <w:rFonts w:eastAsia="等线"/>
              </w:rPr>
            </w:pPr>
            <w:r w:rsidRPr="0042028D">
              <w:rPr>
                <w:rFonts w:eastAsia="等线" w:hint="eastAsia"/>
              </w:rPr>
              <w:t>连接的用户名，也可以使用环境变量</w:t>
            </w:r>
            <w:r w:rsidRPr="0042028D">
              <w:rPr>
                <w:rFonts w:eastAsia="等线" w:hint="eastAsia"/>
              </w:rPr>
              <w:t>NEO4J_USERNAME</w:t>
            </w:r>
            <w:r w:rsidRPr="0042028D">
              <w:rPr>
                <w:rFonts w:eastAsia="等线" w:hint="eastAsia"/>
              </w:rPr>
              <w:t>指定（缺省为空）</w:t>
            </w:r>
          </w:p>
          <w:p w14:paraId="5BD84272" w14:textId="5BE5D4C3" w:rsidR="0042028D" w:rsidRPr="00CF5624" w:rsidRDefault="0042028D" w:rsidP="0042028D">
            <w:pPr>
              <w:pStyle w:val="af0"/>
              <w:jc w:val="center"/>
            </w:pPr>
          </w:p>
        </w:tc>
      </w:tr>
      <w:tr w:rsidR="008729D9" w14:paraId="237E9887" w14:textId="77777777" w:rsidTr="0042028D">
        <w:trPr>
          <w:jc w:val="center"/>
        </w:trPr>
        <w:tc>
          <w:tcPr>
            <w:tcW w:w="648" w:type="pct"/>
            <w:vMerge/>
            <w:shd w:val="clear" w:color="auto" w:fill="auto"/>
          </w:tcPr>
          <w:p w14:paraId="6D6E6C52" w14:textId="77777777" w:rsidR="008729D9" w:rsidRDefault="008729D9" w:rsidP="00C723E0">
            <w:pPr>
              <w:pStyle w:val="af0"/>
            </w:pPr>
          </w:p>
        </w:tc>
        <w:tc>
          <w:tcPr>
            <w:tcW w:w="1317" w:type="pct"/>
          </w:tcPr>
          <w:p w14:paraId="652CEC33" w14:textId="77777777" w:rsidR="0042028D" w:rsidRDefault="008729D9" w:rsidP="0042028D">
            <w:pPr>
              <w:pStyle w:val="af0"/>
              <w:jc w:val="center"/>
              <w:rPr>
                <w:rFonts w:eastAsia="等线"/>
              </w:rPr>
            </w:pPr>
            <w:r w:rsidRPr="0042028D">
              <w:rPr>
                <w:rFonts w:eastAsia="等线"/>
              </w:rPr>
              <w:t xml:space="preserve">-p PASSWORD, </w:t>
            </w:r>
          </w:p>
          <w:p w14:paraId="403E7E20" w14:textId="3B772756" w:rsidR="008729D9" w:rsidRPr="001614CA" w:rsidRDefault="008729D9" w:rsidP="0042028D">
            <w:pPr>
              <w:pStyle w:val="af0"/>
              <w:jc w:val="center"/>
            </w:pPr>
            <w:r w:rsidRPr="0042028D">
              <w:rPr>
                <w:rFonts w:eastAsia="等线"/>
              </w:rPr>
              <w:t>--password</w:t>
            </w:r>
          </w:p>
        </w:tc>
        <w:tc>
          <w:tcPr>
            <w:tcW w:w="3035" w:type="pct"/>
          </w:tcPr>
          <w:p w14:paraId="387960AD" w14:textId="77777777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连接的密码，也可以使用环境变量</w:t>
            </w:r>
            <w:r w:rsidRPr="0042028D">
              <w:rPr>
                <w:rFonts w:eastAsia="等线" w:hint="eastAsia"/>
              </w:rPr>
              <w:t>NEO4J_PASSWORD</w:t>
            </w:r>
            <w:r w:rsidRPr="0042028D">
              <w:rPr>
                <w:rFonts w:eastAsia="等线" w:hint="eastAsia"/>
              </w:rPr>
              <w:t>指定（缺省为空）</w:t>
            </w:r>
          </w:p>
        </w:tc>
      </w:tr>
      <w:tr w:rsidR="008729D9" w14:paraId="590C33A5" w14:textId="77777777" w:rsidTr="0042028D">
        <w:trPr>
          <w:jc w:val="center"/>
        </w:trPr>
        <w:tc>
          <w:tcPr>
            <w:tcW w:w="648" w:type="pct"/>
            <w:vMerge/>
            <w:shd w:val="clear" w:color="auto" w:fill="auto"/>
          </w:tcPr>
          <w:p w14:paraId="4AAE380D" w14:textId="77777777" w:rsidR="008729D9" w:rsidRDefault="008729D9" w:rsidP="00C723E0">
            <w:pPr>
              <w:pStyle w:val="af0"/>
            </w:pPr>
          </w:p>
        </w:tc>
        <w:tc>
          <w:tcPr>
            <w:tcW w:w="1317" w:type="pct"/>
          </w:tcPr>
          <w:p w14:paraId="18A92FBB" w14:textId="77777777" w:rsidR="008729D9" w:rsidRPr="001614CA" w:rsidRDefault="008729D9" w:rsidP="0042028D">
            <w:pPr>
              <w:pStyle w:val="af0"/>
              <w:jc w:val="center"/>
            </w:pPr>
            <w:r w:rsidRPr="0042028D">
              <w:rPr>
                <w:rFonts w:eastAsia="等线"/>
              </w:rPr>
              <w:t>--encryption {</w:t>
            </w:r>
            <w:proofErr w:type="spellStart"/>
            <w:proofErr w:type="gramStart"/>
            <w:r w:rsidRPr="0042028D">
              <w:rPr>
                <w:rFonts w:eastAsia="等线"/>
              </w:rPr>
              <w:t>true,false</w:t>
            </w:r>
            <w:proofErr w:type="spellEnd"/>
            <w:proofErr w:type="gramEnd"/>
            <w:r w:rsidRPr="0042028D">
              <w:rPr>
                <w:rFonts w:eastAsia="等线"/>
              </w:rPr>
              <w:t>}</w:t>
            </w:r>
          </w:p>
        </w:tc>
        <w:tc>
          <w:tcPr>
            <w:tcW w:w="3035" w:type="pct"/>
          </w:tcPr>
          <w:p w14:paraId="2D98C6B7" w14:textId="77777777" w:rsidR="008729D9" w:rsidRPr="00CF5624" w:rsidRDefault="008729D9" w:rsidP="0042028D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连接是否加密，必须与</w:t>
            </w:r>
            <w:r w:rsidRPr="0042028D">
              <w:rPr>
                <w:rFonts w:eastAsia="等线" w:hint="eastAsia"/>
              </w:rPr>
              <w:t>Neo4j</w:t>
            </w:r>
            <w:r w:rsidRPr="0042028D">
              <w:rPr>
                <w:rFonts w:eastAsia="等线" w:hint="eastAsia"/>
              </w:rPr>
              <w:t>的配置一致（缺省值：</w:t>
            </w:r>
            <w:r w:rsidRPr="0042028D">
              <w:rPr>
                <w:rFonts w:eastAsia="等线" w:hint="eastAsia"/>
              </w:rPr>
              <w:t>true</w:t>
            </w:r>
            <w:r w:rsidRPr="0042028D">
              <w:rPr>
                <w:rFonts w:eastAsia="等线" w:hint="eastAsia"/>
              </w:rPr>
              <w:t>）</w:t>
            </w:r>
          </w:p>
        </w:tc>
      </w:tr>
    </w:tbl>
    <w:p w14:paraId="46127456" w14:textId="77777777" w:rsidR="008729D9" w:rsidRPr="0042028D" w:rsidRDefault="008729D9" w:rsidP="008729D9">
      <w:pPr>
        <w:pStyle w:val="a5"/>
        <w:ind w:left="780" w:firstLineChars="0" w:firstLine="0"/>
        <w:rPr>
          <w:rFonts w:eastAsia="等线"/>
          <w:b/>
        </w:rPr>
      </w:pPr>
    </w:p>
    <w:p w14:paraId="683B9A15" w14:textId="23DC5C52" w:rsidR="004E65D8" w:rsidRPr="0042028D" w:rsidRDefault="004E65D8" w:rsidP="008729D9">
      <w:pPr>
        <w:pStyle w:val="a5"/>
        <w:numPr>
          <w:ilvl w:val="0"/>
          <w:numId w:val="60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一致性检查工具</w:t>
      </w:r>
    </w:p>
    <w:p w14:paraId="2A1868C8" w14:textId="4A39CC78" w:rsidR="008729D9" w:rsidRPr="0042028D" w:rsidRDefault="008729D9" w:rsidP="008729D9">
      <w:pPr>
        <w:pStyle w:val="ad"/>
        <w:spacing w:before="156" w:after="156"/>
        <w:rPr>
          <w:rFonts w:eastAsia="等线"/>
        </w:rPr>
      </w:pPr>
      <w:r w:rsidRPr="0042028D">
        <w:rPr>
          <w:rFonts w:eastAsia="等线" w:hint="eastAsia"/>
        </w:rPr>
        <w:t>一致性检查可以使用</w:t>
      </w:r>
      <w:r w:rsidRPr="0042028D">
        <w:rPr>
          <w:rFonts w:eastAsia="等线" w:hint="eastAsia"/>
        </w:rPr>
        <w:t>neo4j-admin</w:t>
      </w:r>
      <w:r w:rsidRPr="0042028D">
        <w:rPr>
          <w:rFonts w:eastAsia="等线" w:hint="eastAsia"/>
        </w:rPr>
        <w:t>工具的</w:t>
      </w:r>
      <w:r w:rsidRPr="0042028D">
        <w:rPr>
          <w:rFonts w:eastAsia="等线" w:hint="eastAsia"/>
        </w:rPr>
        <w:t>check-consistency</w:t>
      </w:r>
      <w:r w:rsidRPr="0042028D">
        <w:rPr>
          <w:rFonts w:eastAsia="等线" w:hint="eastAsia"/>
        </w:rPr>
        <w:t>参数来检查数据库的一致性。该</w:t>
      </w:r>
      <w:r w:rsidRPr="0042028D">
        <w:rPr>
          <w:rFonts w:eastAsia="等线" w:hint="eastAsia"/>
        </w:rPr>
        <w:t>neo4j-admin</w:t>
      </w:r>
      <w:r w:rsidRPr="0042028D">
        <w:rPr>
          <w:rFonts w:eastAsia="等线" w:hint="eastAsia"/>
        </w:rPr>
        <w:t>工具位于</w:t>
      </w:r>
      <w:r w:rsidRPr="0042028D">
        <w:rPr>
          <w:rFonts w:eastAsia="等线" w:hint="eastAsia"/>
        </w:rPr>
        <w:t>bin</w:t>
      </w:r>
      <w:r w:rsidRPr="0042028D">
        <w:rPr>
          <w:rFonts w:eastAsia="等线" w:hint="eastAsia"/>
        </w:rPr>
        <w:t>目录中，语法调用为：</w:t>
      </w:r>
      <w:r w:rsidRPr="0042028D">
        <w:rPr>
          <w:rFonts w:eastAsia="等线"/>
        </w:rPr>
        <w:t>neo4j-admin check-consistency --database=&lt;database&gt; [--report-</w:t>
      </w:r>
      <w:proofErr w:type="spellStart"/>
      <w:r w:rsidRPr="0042028D">
        <w:rPr>
          <w:rFonts w:eastAsia="等线"/>
        </w:rPr>
        <w:t>dir</w:t>
      </w:r>
      <w:proofErr w:type="spellEnd"/>
      <w:r w:rsidRPr="0042028D">
        <w:rPr>
          <w:rFonts w:eastAsia="等线"/>
        </w:rPr>
        <w:t>=&lt;directory&gt;] [--additional-config=&lt;file&gt;] [--verbose]</w:t>
      </w:r>
      <w:r w:rsidRPr="0042028D">
        <w:rPr>
          <w:rFonts w:eastAsia="等线" w:hint="eastAsia"/>
        </w:rPr>
        <w:t>。命令中的参数详细介绍如表</w:t>
      </w:r>
      <w:r w:rsidRPr="0042028D">
        <w:rPr>
          <w:rFonts w:eastAsia="等线"/>
        </w:rPr>
        <w:t>2</w:t>
      </w:r>
      <w:r w:rsidRPr="0042028D">
        <w:rPr>
          <w:rFonts w:eastAsia="等线" w:hint="eastAsia"/>
        </w:rPr>
        <w:t>所示：</w:t>
      </w:r>
    </w:p>
    <w:p w14:paraId="05789A59" w14:textId="5614D32F" w:rsidR="008729D9" w:rsidRPr="0042028D" w:rsidRDefault="008729D9" w:rsidP="008729D9">
      <w:pPr>
        <w:pStyle w:val="10"/>
        <w:numPr>
          <w:ilvl w:val="0"/>
          <w:numId w:val="0"/>
        </w:numPr>
        <w:ind w:left="2940" w:firstLine="420"/>
        <w:jc w:val="both"/>
        <w:rPr>
          <w:rFonts w:eastAsia="等线"/>
          <w:sz w:val="18"/>
          <w:szCs w:val="18"/>
        </w:rPr>
      </w:pPr>
      <w:r w:rsidRPr="0042028D">
        <w:rPr>
          <w:rFonts w:eastAsia="等线" w:hint="eastAsia"/>
          <w:color w:val="000000"/>
          <w:sz w:val="18"/>
          <w:szCs w:val="18"/>
        </w:rPr>
        <w:t>表</w:t>
      </w:r>
      <w:r w:rsidRPr="0042028D">
        <w:rPr>
          <w:rFonts w:eastAsia="等线" w:hint="eastAsia"/>
          <w:color w:val="000000"/>
          <w:sz w:val="18"/>
          <w:szCs w:val="18"/>
        </w:rPr>
        <w:t>2</w:t>
      </w:r>
      <w:r w:rsidRPr="0042028D">
        <w:rPr>
          <w:rFonts w:eastAsia="等线"/>
          <w:color w:val="000000"/>
          <w:sz w:val="18"/>
          <w:szCs w:val="18"/>
        </w:rPr>
        <w:t xml:space="preserve"> </w:t>
      </w:r>
      <w:r w:rsidRPr="0042028D">
        <w:rPr>
          <w:rFonts w:eastAsia="等线" w:hint="eastAsia"/>
          <w:sz w:val="18"/>
          <w:szCs w:val="18"/>
        </w:rPr>
        <w:t>一致性检查命令参数说明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5640"/>
      </w:tblGrid>
      <w:tr w:rsidR="008729D9" w:rsidRPr="00465025" w14:paraId="6E4FD7BF" w14:textId="77777777" w:rsidTr="00C723E0">
        <w:trPr>
          <w:jc w:val="center"/>
        </w:trPr>
        <w:tc>
          <w:tcPr>
            <w:tcW w:w="1601" w:type="pct"/>
            <w:vAlign w:val="center"/>
          </w:tcPr>
          <w:p w14:paraId="7EC60C10" w14:textId="77777777" w:rsidR="008729D9" w:rsidRPr="00465025" w:rsidRDefault="008729D9" w:rsidP="00C723E0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参数名</w:t>
            </w:r>
          </w:p>
        </w:tc>
        <w:tc>
          <w:tcPr>
            <w:tcW w:w="3399" w:type="pct"/>
            <w:vAlign w:val="center"/>
          </w:tcPr>
          <w:p w14:paraId="0EC9C9D0" w14:textId="77777777" w:rsidR="008729D9" w:rsidRPr="00465025" w:rsidRDefault="008729D9" w:rsidP="00C723E0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描述</w:t>
            </w:r>
          </w:p>
        </w:tc>
      </w:tr>
      <w:tr w:rsidR="008729D9" w:rsidRPr="00465025" w14:paraId="3744DE49" w14:textId="77777777" w:rsidTr="00C723E0">
        <w:trPr>
          <w:jc w:val="center"/>
        </w:trPr>
        <w:tc>
          <w:tcPr>
            <w:tcW w:w="1601" w:type="pct"/>
          </w:tcPr>
          <w:p w14:paraId="0814BA85" w14:textId="77777777" w:rsidR="008729D9" w:rsidRPr="00465025" w:rsidRDefault="008729D9" w:rsidP="00C37437">
            <w:pPr>
              <w:pStyle w:val="af0"/>
              <w:jc w:val="center"/>
            </w:pPr>
            <w:r w:rsidRPr="0042028D">
              <w:rPr>
                <w:rFonts w:eastAsia="等线"/>
              </w:rPr>
              <w:t>--database</w:t>
            </w:r>
          </w:p>
        </w:tc>
        <w:tc>
          <w:tcPr>
            <w:tcW w:w="3399" w:type="pct"/>
          </w:tcPr>
          <w:p w14:paraId="1E4424CF" w14:textId="77777777" w:rsidR="008729D9" w:rsidRPr="00465025" w:rsidRDefault="008729D9" w:rsidP="00C37437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指定需要进行一致性检查的数据库名称。</w:t>
            </w:r>
          </w:p>
        </w:tc>
      </w:tr>
      <w:tr w:rsidR="008729D9" w:rsidRPr="00465025" w14:paraId="001102A2" w14:textId="77777777" w:rsidTr="00C723E0">
        <w:trPr>
          <w:jc w:val="center"/>
        </w:trPr>
        <w:tc>
          <w:tcPr>
            <w:tcW w:w="1601" w:type="pct"/>
          </w:tcPr>
          <w:p w14:paraId="68105C20" w14:textId="77777777" w:rsidR="008729D9" w:rsidRPr="00465025" w:rsidRDefault="008729D9" w:rsidP="00C37437">
            <w:pPr>
              <w:pStyle w:val="af0"/>
              <w:jc w:val="center"/>
            </w:pPr>
            <w:r w:rsidRPr="0042028D">
              <w:rPr>
                <w:rFonts w:eastAsia="等线"/>
              </w:rPr>
              <w:t>--report-</w:t>
            </w:r>
            <w:proofErr w:type="spellStart"/>
            <w:r w:rsidRPr="0042028D">
              <w:rPr>
                <w:rFonts w:eastAsia="等线"/>
              </w:rPr>
              <w:t>dir</w:t>
            </w:r>
            <w:proofErr w:type="spellEnd"/>
          </w:p>
        </w:tc>
        <w:tc>
          <w:tcPr>
            <w:tcW w:w="3399" w:type="pct"/>
          </w:tcPr>
          <w:p w14:paraId="56AB2E03" w14:textId="77777777" w:rsidR="008729D9" w:rsidRPr="00465025" w:rsidRDefault="008729D9" w:rsidP="00C37437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写入报告的目录，默认为工作目录。</w:t>
            </w:r>
          </w:p>
        </w:tc>
      </w:tr>
      <w:tr w:rsidR="008729D9" w:rsidRPr="00465025" w14:paraId="25C50714" w14:textId="77777777" w:rsidTr="00C723E0">
        <w:trPr>
          <w:jc w:val="center"/>
        </w:trPr>
        <w:tc>
          <w:tcPr>
            <w:tcW w:w="1601" w:type="pct"/>
          </w:tcPr>
          <w:p w14:paraId="279EB6A7" w14:textId="77777777" w:rsidR="008729D9" w:rsidRPr="00465025" w:rsidRDefault="008729D9" w:rsidP="00C37437">
            <w:pPr>
              <w:pStyle w:val="af0"/>
              <w:jc w:val="center"/>
            </w:pPr>
            <w:r w:rsidRPr="0042028D">
              <w:rPr>
                <w:rFonts w:eastAsia="等线"/>
              </w:rPr>
              <w:t>--additional-config</w:t>
            </w:r>
          </w:p>
        </w:tc>
        <w:tc>
          <w:tcPr>
            <w:tcW w:w="3399" w:type="pct"/>
          </w:tcPr>
          <w:p w14:paraId="0ED1E82F" w14:textId="77777777" w:rsidR="008729D9" w:rsidRPr="00465025" w:rsidRDefault="008729D9" w:rsidP="00C37437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附加配置文件，用于一致性检查的附加配置。</w:t>
            </w:r>
          </w:p>
        </w:tc>
      </w:tr>
      <w:tr w:rsidR="008729D9" w:rsidRPr="00465025" w14:paraId="1971B5C7" w14:textId="77777777" w:rsidTr="00C723E0">
        <w:trPr>
          <w:jc w:val="center"/>
        </w:trPr>
        <w:tc>
          <w:tcPr>
            <w:tcW w:w="1601" w:type="pct"/>
          </w:tcPr>
          <w:p w14:paraId="12AD3FFE" w14:textId="77777777" w:rsidR="008729D9" w:rsidRPr="00465025" w:rsidRDefault="008729D9" w:rsidP="00C37437">
            <w:pPr>
              <w:pStyle w:val="af0"/>
              <w:jc w:val="center"/>
            </w:pPr>
            <w:r w:rsidRPr="0042028D">
              <w:rPr>
                <w:rFonts w:eastAsia="等线"/>
              </w:rPr>
              <w:t>--verbose</w:t>
            </w:r>
          </w:p>
        </w:tc>
        <w:tc>
          <w:tcPr>
            <w:tcW w:w="3399" w:type="pct"/>
          </w:tcPr>
          <w:p w14:paraId="1B7CAFD1" w14:textId="77777777" w:rsidR="008729D9" w:rsidRPr="00465025" w:rsidRDefault="008729D9" w:rsidP="00C37437">
            <w:pPr>
              <w:pStyle w:val="af0"/>
              <w:jc w:val="center"/>
            </w:pPr>
            <w:r w:rsidRPr="0042028D">
              <w:rPr>
                <w:rFonts w:eastAsia="等线" w:hint="eastAsia"/>
              </w:rPr>
              <w:t>启用详细信息输出，包括：存储信息和内存使用信息。</w:t>
            </w:r>
          </w:p>
        </w:tc>
      </w:tr>
    </w:tbl>
    <w:p w14:paraId="3A574665" w14:textId="77777777" w:rsidR="008729D9" w:rsidRPr="0042028D" w:rsidRDefault="008729D9" w:rsidP="008729D9">
      <w:pPr>
        <w:pStyle w:val="af2"/>
        <w:spacing w:beforeLines="50" w:before="156"/>
        <w:jc w:val="center"/>
        <w:rPr>
          <w:rFonts w:eastAsia="等线"/>
        </w:rPr>
      </w:pPr>
    </w:p>
    <w:p w14:paraId="57CE8D87" w14:textId="413465E3" w:rsidR="008729D9" w:rsidRPr="0042028D" w:rsidRDefault="008729D9" w:rsidP="008729D9">
      <w:pPr>
        <w:pStyle w:val="a5"/>
        <w:ind w:firstLineChars="0" w:firstLine="360"/>
        <w:rPr>
          <w:rFonts w:eastAsia="等线"/>
          <w:b/>
        </w:rPr>
      </w:pPr>
      <w:r w:rsidRPr="0042028D">
        <w:rPr>
          <w:rFonts w:eastAsia="等线" w:hint="eastAsia"/>
        </w:rPr>
        <w:t>一致性检查工具不能与当前正在使用的数据库一起使用，如果与正在运行的数据库一起使用，则自动停止并输出错误信息。如果一致性检查工具没有发现错误，则程序自动运行结束并不生成相应的报告；如果发现错误，程序将退出，退出代码为1，并将错误信息写入一个格式为</w:t>
      </w:r>
      <w:r w:rsidRPr="0042028D">
        <w:rPr>
          <w:rFonts w:ascii="Times New Roman" w:eastAsia="等线" w:hAnsi="Times New Roman" w:hint="eastAsia"/>
        </w:rPr>
        <w:t>inconsistencies</w:t>
      </w:r>
      <w:r w:rsidRPr="0042028D">
        <w:rPr>
          <w:rFonts w:eastAsia="等线" w:hint="eastAsia"/>
        </w:rPr>
        <w:t>-</w:t>
      </w:r>
      <w:r w:rsidRPr="0042028D">
        <w:rPr>
          <w:rFonts w:ascii="Times New Roman" w:eastAsia="等线" w:hAnsi="Times New Roman" w:hint="eastAsia"/>
        </w:rPr>
        <w:t>YYYY</w:t>
      </w:r>
      <w:r w:rsidRPr="0042028D">
        <w:rPr>
          <w:rFonts w:eastAsia="等线" w:hint="eastAsia"/>
        </w:rPr>
        <w:t>-</w:t>
      </w:r>
      <w:r w:rsidRPr="0042028D">
        <w:rPr>
          <w:rFonts w:ascii="Times New Roman" w:eastAsia="等线" w:hAnsi="Times New Roman" w:hint="eastAsia"/>
        </w:rPr>
        <w:t>MM</w:t>
      </w:r>
      <w:r w:rsidRPr="0042028D">
        <w:rPr>
          <w:rFonts w:eastAsia="等线" w:hint="eastAsia"/>
        </w:rPr>
        <w:t>-</w:t>
      </w:r>
      <w:r w:rsidRPr="0042028D">
        <w:rPr>
          <w:rFonts w:ascii="Times New Roman" w:eastAsia="等线" w:hAnsi="Times New Roman" w:hint="eastAsia"/>
        </w:rPr>
        <w:t>DD</w:t>
      </w:r>
      <w:r w:rsidRPr="0042028D">
        <w:rPr>
          <w:rFonts w:eastAsia="等线" w:hint="eastAsia"/>
        </w:rPr>
        <w:t>.</w:t>
      </w:r>
      <w:r w:rsidRPr="0042028D">
        <w:rPr>
          <w:rFonts w:ascii="Times New Roman" w:eastAsia="等线" w:hAnsi="Times New Roman" w:hint="eastAsia"/>
        </w:rPr>
        <w:t>HH</w:t>
      </w:r>
      <w:r w:rsidRPr="0042028D">
        <w:rPr>
          <w:rFonts w:eastAsia="等线" w:hint="eastAsia"/>
        </w:rPr>
        <w:t>24.</w:t>
      </w:r>
      <w:r w:rsidRPr="0042028D">
        <w:rPr>
          <w:rFonts w:ascii="Times New Roman" w:eastAsia="等线" w:hAnsi="Times New Roman" w:hint="eastAsia"/>
        </w:rPr>
        <w:t>MI</w:t>
      </w:r>
      <w:r w:rsidRPr="0042028D">
        <w:rPr>
          <w:rFonts w:eastAsia="等线" w:hint="eastAsia"/>
        </w:rPr>
        <w:t>.</w:t>
      </w:r>
      <w:r w:rsidRPr="0042028D">
        <w:rPr>
          <w:rFonts w:ascii="Times New Roman" w:eastAsia="等线" w:hAnsi="Times New Roman" w:hint="eastAsia"/>
        </w:rPr>
        <w:t>SS</w:t>
      </w:r>
      <w:r w:rsidRPr="0042028D">
        <w:rPr>
          <w:rFonts w:eastAsia="等线" w:hint="eastAsia"/>
        </w:rPr>
        <w:t>.</w:t>
      </w:r>
      <w:r w:rsidRPr="0042028D">
        <w:rPr>
          <w:rFonts w:ascii="Times New Roman" w:eastAsia="等线" w:hAnsi="Times New Roman" w:hint="eastAsia"/>
        </w:rPr>
        <w:t>report</w:t>
      </w:r>
      <w:r w:rsidRPr="0042028D">
        <w:rPr>
          <w:rFonts w:eastAsia="等线" w:hint="eastAsia"/>
        </w:rPr>
        <w:t>的报告文件中，此文件的位置在当前工作目录下，或由参数</w:t>
      </w:r>
      <w:r w:rsidRPr="0042028D">
        <w:rPr>
          <w:rFonts w:ascii="Times New Roman" w:eastAsia="等线" w:hAnsi="Times New Roman" w:hint="eastAsia"/>
        </w:rPr>
        <w:t>report</w:t>
      </w:r>
      <w:r w:rsidRPr="0042028D">
        <w:rPr>
          <w:rFonts w:eastAsia="等线" w:hint="eastAsia"/>
        </w:rPr>
        <w:t>-</w:t>
      </w:r>
      <w:proofErr w:type="spellStart"/>
      <w:r w:rsidRPr="0042028D">
        <w:rPr>
          <w:rFonts w:ascii="Times New Roman" w:eastAsia="等线" w:hAnsi="Times New Roman" w:hint="eastAsia"/>
        </w:rPr>
        <w:t>dir</w:t>
      </w:r>
      <w:proofErr w:type="spellEnd"/>
      <w:r w:rsidRPr="0042028D">
        <w:rPr>
          <w:rFonts w:eastAsia="等线" w:hint="eastAsia"/>
        </w:rPr>
        <w:t>指定。</w:t>
      </w:r>
    </w:p>
    <w:p w14:paraId="1A9B6A5A" w14:textId="57DD4177" w:rsidR="004E65D8" w:rsidRPr="0042028D" w:rsidRDefault="004E65D8" w:rsidP="004E65D8">
      <w:pPr>
        <w:rPr>
          <w:rFonts w:eastAsia="等线"/>
        </w:rPr>
      </w:pPr>
    </w:p>
    <w:p w14:paraId="78D35C9F" w14:textId="77777777" w:rsidR="00EA2928" w:rsidRPr="0042028D" w:rsidRDefault="00EA2928" w:rsidP="00EA2928">
      <w:pPr>
        <w:pStyle w:val="40"/>
        <w:numPr>
          <w:ilvl w:val="0"/>
          <w:numId w:val="6"/>
        </w:numPr>
        <w:rPr>
          <w:rFonts w:eastAsia="等线"/>
        </w:rPr>
      </w:pPr>
      <w:r w:rsidRPr="0042028D">
        <w:rPr>
          <w:rFonts w:ascii="Times New Roman" w:eastAsia="等线" w:hAnsi="Times New Roman" w:hint="eastAsia"/>
        </w:rPr>
        <w:t>N</w:t>
      </w:r>
      <w:r w:rsidRPr="0042028D">
        <w:rPr>
          <w:rFonts w:ascii="Times New Roman" w:eastAsia="等线" w:hAnsi="Times New Roman"/>
        </w:rPr>
        <w:t>eo</w:t>
      </w:r>
      <w:r w:rsidRPr="0042028D">
        <w:rPr>
          <w:rFonts w:eastAsia="等线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eastAsia="等线" w:hint="eastAsia"/>
        </w:rPr>
        <w:t>项目实践</w:t>
      </w:r>
    </w:p>
    <w:p w14:paraId="5F9526F0" w14:textId="5A986FB1" w:rsidR="00EA2928" w:rsidDel="00B61B84" w:rsidRDefault="00EA2928">
      <w:pPr>
        <w:pStyle w:val="5"/>
        <w:rPr>
          <w:del w:id="66" w:author="苏展" w:date="2019-05-10T16:29:00Z"/>
        </w:rPr>
        <w:pPrChange w:id="67" w:author="苏展" w:date="2019-05-10T16:29:00Z">
          <w:pPr>
            <w:pStyle w:val="5"/>
            <w:ind w:left="360"/>
          </w:pPr>
        </w:pPrChange>
      </w:pPr>
      <w:del w:id="68" w:author="苏展" w:date="2019-05-10T16:29:00Z">
        <w:r w:rsidDel="00B61B84">
          <w:rPr>
            <w:rFonts w:hint="eastAsia"/>
          </w:rPr>
          <w:delText>应用——基于电子病历的药效追踪</w:delText>
        </w:r>
      </w:del>
    </w:p>
    <w:p w14:paraId="7803A3AB" w14:textId="5F7D45C5" w:rsidR="00EA2928" w:rsidDel="00B61B84" w:rsidRDefault="00EA2928" w:rsidP="00EA2928">
      <w:pPr>
        <w:pStyle w:val="5"/>
        <w:rPr>
          <w:del w:id="69" w:author="苏展" w:date="2019-05-10T16:29:00Z"/>
        </w:rPr>
      </w:pPr>
      <w:del w:id="70" w:author="苏展" w:date="2019-05-10T16:29:00Z">
        <w:r w:rsidDel="00B61B84">
          <w:tab/>
        </w:r>
        <w:r w:rsidDel="00B61B84">
          <w:rPr>
            <w:rFonts w:hint="eastAsia"/>
          </w:rPr>
          <w:delText>针对卫生领域的设计和建模</w:delText>
        </w:r>
      </w:del>
    </w:p>
    <w:p w14:paraId="3DD0378C" w14:textId="0AC0F5C1" w:rsidR="00B544C9" w:rsidRPr="0042028D" w:rsidRDefault="00EA2928" w:rsidP="00B544C9">
      <w:pPr>
        <w:pStyle w:val="5"/>
        <w:ind w:firstLine="420"/>
        <w:rPr>
          <w:rFonts w:eastAsia="等线"/>
        </w:rPr>
      </w:pPr>
      <w:bookmarkStart w:id="71" w:name="_Hlk8546566"/>
      <w:r w:rsidRPr="0042028D">
        <w:rPr>
          <w:rFonts w:eastAsia="等线" w:hint="eastAsia"/>
        </w:rPr>
        <w:t>基于</w:t>
      </w:r>
      <w:bookmarkEnd w:id="71"/>
      <w:r w:rsidRPr="0042028D">
        <w:rPr>
          <w:rFonts w:eastAsia="等线" w:hint="eastAsia"/>
        </w:rPr>
        <w:t>项目的优化和改造</w:t>
      </w:r>
    </w:p>
    <w:p w14:paraId="77A9FB72" w14:textId="21AB2340" w:rsidR="00766313" w:rsidRPr="0042028D" w:rsidRDefault="00766313" w:rsidP="00766313">
      <w:pPr>
        <w:pStyle w:val="a5"/>
        <w:numPr>
          <w:ilvl w:val="0"/>
          <w:numId w:val="37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 w:hint="eastAsia"/>
          <w:b/>
        </w:rPr>
        <w:t>Neo</w:t>
      </w:r>
      <w:r w:rsidRPr="0042028D">
        <w:rPr>
          <w:rFonts w:eastAsia="等线"/>
          <w:b/>
        </w:rPr>
        <w:t>4</w:t>
      </w:r>
      <w:r w:rsidRPr="0042028D">
        <w:rPr>
          <w:rFonts w:ascii="Times New Roman" w:eastAsia="等线" w:hAnsi="Times New Roman"/>
          <w:b/>
        </w:rPr>
        <w:t>j</w:t>
      </w:r>
      <w:r w:rsidRPr="0042028D">
        <w:rPr>
          <w:rFonts w:eastAsia="等线" w:hint="eastAsia"/>
          <w:b/>
        </w:rPr>
        <w:t>数据库运维与优化</w:t>
      </w:r>
    </w:p>
    <w:p w14:paraId="79B326FE" w14:textId="3920ECF4" w:rsidR="00B544C9" w:rsidRPr="0042028D" w:rsidRDefault="00766313" w:rsidP="00B544C9">
      <w:pPr>
        <w:pStyle w:val="a5"/>
        <w:numPr>
          <w:ilvl w:val="0"/>
          <w:numId w:val="38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内存调优</w:t>
      </w:r>
    </w:p>
    <w:p w14:paraId="6ACD43D7" w14:textId="77777777" w:rsidR="00B544C9" w:rsidRPr="0042028D" w:rsidRDefault="00B544C9" w:rsidP="00B544C9">
      <w:pPr>
        <w:pStyle w:val="ad"/>
        <w:spacing w:before="156" w:after="156"/>
        <w:ind w:left="420"/>
        <w:rPr>
          <w:rFonts w:asciiTheme="minorHAnsi" w:eastAsia="等线" w:hAnsiTheme="minorHAnsi"/>
        </w:rPr>
      </w:pPr>
      <w:r w:rsidRPr="0042028D">
        <w:rPr>
          <w:rFonts w:eastAsia="等线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eastAsia="等线" w:hint="eastAsia"/>
        </w:rPr>
        <w:t>j</w:t>
      </w:r>
      <w:r w:rsidRPr="0042028D">
        <w:rPr>
          <w:rFonts w:asciiTheme="minorHAnsi" w:eastAsia="等线" w:hAnsiTheme="minorHAnsi" w:hint="eastAsia"/>
        </w:rPr>
        <w:t>在启动时将自动配置内存相关参数的缺省值，并默认可使用机器上的所有内存。有三种类型的内存要考虑：操作系统内存、页面缓存和堆空间。</w:t>
      </w:r>
    </w:p>
    <w:p w14:paraId="5FB0717C" w14:textId="77777777" w:rsidR="00B544C9" w:rsidRPr="0042028D" w:rsidRDefault="00B544C9" w:rsidP="00B544C9">
      <w:pPr>
        <w:pStyle w:val="ad"/>
        <w:spacing w:before="156" w:after="156"/>
        <w:ind w:left="420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需要注意的是，操作系统内存是不能显式配置的，而是在指定页面缓存和</w:t>
      </w:r>
      <w:proofErr w:type="gramStart"/>
      <w:r w:rsidRPr="0042028D">
        <w:rPr>
          <w:rFonts w:asciiTheme="minorHAnsi" w:eastAsia="等线" w:hAnsiTheme="minorHAnsi" w:hint="eastAsia"/>
        </w:rPr>
        <w:t>堆空间</w:t>
      </w:r>
      <w:proofErr w:type="gramEnd"/>
      <w:r w:rsidRPr="0042028D">
        <w:rPr>
          <w:rFonts w:asciiTheme="minorHAnsi" w:eastAsia="等线" w:hAnsiTheme="minorHAnsi" w:hint="eastAsia"/>
        </w:rPr>
        <w:t>后所“剩下的”。如果将页面缓存和</w:t>
      </w:r>
      <w:proofErr w:type="gramStart"/>
      <w:r w:rsidRPr="0042028D">
        <w:rPr>
          <w:rFonts w:asciiTheme="minorHAnsi" w:eastAsia="等线" w:hAnsiTheme="minorHAnsi" w:hint="eastAsia"/>
        </w:rPr>
        <w:t>堆空间</w:t>
      </w:r>
      <w:proofErr w:type="gramEnd"/>
      <w:r w:rsidRPr="0042028D">
        <w:rPr>
          <w:rFonts w:asciiTheme="minorHAnsi" w:eastAsia="等线" w:hAnsiTheme="minorHAnsi" w:hint="eastAsia"/>
        </w:rPr>
        <w:t>配置为等于或大于可用内存，或者没有为操作系统留出足够的空间，操作系统内存将进行磁盘交换，这将严重影响性能。</w:t>
      </w:r>
      <w:proofErr w:type="gramStart"/>
      <w:r w:rsidRPr="0042028D">
        <w:rPr>
          <w:rFonts w:asciiTheme="minorHAnsi" w:eastAsia="等线" w:hAnsiTheme="minorHAnsi" w:hint="eastAsia"/>
        </w:rPr>
        <w:t>请确保</w:t>
      </w:r>
      <w:proofErr w:type="gramEnd"/>
      <w:r w:rsidRPr="0042028D">
        <w:rPr>
          <w:rFonts w:asciiTheme="minorHAnsi" w:eastAsia="等线" w:hAnsiTheme="minorHAnsi" w:hint="eastAsia"/>
        </w:rPr>
        <w:t>操作系统内存配置为永远不需要交换。因此，内存调优可按照如下步骤进行：</w:t>
      </w:r>
    </w:p>
    <w:p w14:paraId="0EFE8EEC" w14:textId="77777777" w:rsidR="00B544C9" w:rsidRPr="0042028D" w:rsidRDefault="00B544C9" w:rsidP="00B544C9">
      <w:pPr>
        <w:pStyle w:val="a"/>
        <w:numPr>
          <w:ilvl w:val="0"/>
          <w:numId w:val="40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计划操作系统内存大小</w:t>
      </w:r>
    </w:p>
    <w:p w14:paraId="56BDA449" w14:textId="77777777" w:rsidR="00B544C9" w:rsidRPr="0042028D" w:rsidRDefault="00B544C9" w:rsidP="00B544C9">
      <w:pPr>
        <w:pStyle w:val="ad"/>
        <w:spacing w:before="156" w:after="156"/>
        <w:ind w:left="420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必须为服务器上与</w:t>
      </w:r>
      <w:r w:rsidRPr="0042028D">
        <w:rPr>
          <w:rFonts w:eastAsia="等线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eastAsia="等线" w:hint="eastAsia"/>
        </w:rPr>
        <w:t>j</w:t>
      </w:r>
      <w:r w:rsidRPr="0042028D">
        <w:rPr>
          <w:rFonts w:asciiTheme="minorHAnsi" w:eastAsia="等线" w:hAnsiTheme="minorHAnsi" w:hint="eastAsia"/>
        </w:rPr>
        <w:t>数据库不相关的其它程序预留一些内存。此外，还需为</w:t>
      </w:r>
      <w:r w:rsidRPr="0042028D">
        <w:rPr>
          <w:rFonts w:eastAsia="等线"/>
        </w:rPr>
        <w:lastRenderedPageBreak/>
        <w:t>index</w:t>
      </w:r>
      <w:r w:rsidRPr="0042028D">
        <w:rPr>
          <w:rFonts w:asciiTheme="minorHAnsi" w:eastAsia="等线" w:hAnsiTheme="minorHAnsi" w:hint="eastAsia"/>
        </w:rPr>
        <w:t>和</w:t>
      </w:r>
      <w:r w:rsidRPr="0042028D">
        <w:rPr>
          <w:rFonts w:eastAsia="等线"/>
        </w:rPr>
        <w:t>schema</w:t>
      </w:r>
      <w:r w:rsidRPr="0042028D">
        <w:rPr>
          <w:rFonts w:asciiTheme="minorHAnsi" w:eastAsia="等线" w:hAnsiTheme="minorHAnsi" w:hint="eastAsia"/>
        </w:rPr>
        <w:t>目录留出足够的内存用作操作系统的文件缓冲区，因为如果索引不能全部装载在内存中，将影响索引查找的性能。1</w:t>
      </w:r>
      <w:r w:rsidRPr="0042028D">
        <w:rPr>
          <w:rFonts w:eastAsia="等线" w:hint="eastAsia"/>
        </w:rPr>
        <w:t>GB</w:t>
      </w:r>
      <w:r w:rsidRPr="0042028D">
        <w:rPr>
          <w:rFonts w:asciiTheme="minorHAnsi" w:eastAsia="等线" w:hAnsiTheme="minorHAnsi" w:hint="eastAsia"/>
        </w:rPr>
        <w:t>内存是</w:t>
      </w:r>
      <w:r w:rsidRPr="0042028D">
        <w:rPr>
          <w:rFonts w:eastAsia="等线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eastAsia="等线" w:hint="eastAsia"/>
        </w:rPr>
        <w:t>j</w:t>
      </w:r>
      <w:r w:rsidRPr="0042028D">
        <w:rPr>
          <w:rFonts w:asciiTheme="minorHAnsi" w:eastAsia="等线" w:hAnsiTheme="minorHAnsi" w:hint="eastAsia"/>
        </w:rPr>
        <w:t>服务器的最低配置。基本的计算方法如下：</w:t>
      </w:r>
    </w:p>
    <w:p w14:paraId="44547955" w14:textId="77777777" w:rsidR="00B544C9" w:rsidRPr="0042028D" w:rsidRDefault="00B544C9" w:rsidP="00B544C9">
      <w:pPr>
        <w:pStyle w:val="ad"/>
        <w:spacing w:before="156" w:after="156"/>
        <w:ind w:left="420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系统内存=1</w:t>
      </w:r>
      <w:r w:rsidRPr="0042028D">
        <w:rPr>
          <w:rFonts w:eastAsia="等线" w:hint="eastAsia"/>
        </w:rPr>
        <w:t>GB</w:t>
      </w:r>
      <w:r w:rsidRPr="0042028D">
        <w:rPr>
          <w:rFonts w:asciiTheme="minorHAnsi" w:eastAsia="等线" w:hAnsiTheme="minorHAnsi"/>
        </w:rPr>
        <w:t xml:space="preserve"> </w:t>
      </w:r>
      <w:r w:rsidRPr="0042028D">
        <w:rPr>
          <w:rFonts w:asciiTheme="minorHAnsi" w:eastAsia="等线" w:hAnsiTheme="minorHAnsi" w:hint="eastAsia"/>
        </w:rPr>
        <w:t>+（</w:t>
      </w:r>
      <w:proofErr w:type="spellStart"/>
      <w:r w:rsidRPr="0042028D">
        <w:rPr>
          <w:rFonts w:eastAsia="等线" w:hint="eastAsia"/>
        </w:rPr>
        <w:t>graph</w:t>
      </w:r>
      <w:r w:rsidRPr="0042028D">
        <w:rPr>
          <w:rFonts w:asciiTheme="minorHAnsi" w:eastAsia="等线" w:hAnsiTheme="minorHAnsi" w:hint="eastAsia"/>
        </w:rPr>
        <w:t>.</w:t>
      </w:r>
      <w:r w:rsidRPr="0042028D">
        <w:rPr>
          <w:rFonts w:eastAsia="等线" w:hint="eastAsia"/>
        </w:rPr>
        <w:t>db</w:t>
      </w:r>
      <w:proofErr w:type="spellEnd"/>
      <w:r w:rsidRPr="0042028D">
        <w:rPr>
          <w:rFonts w:asciiTheme="minorHAnsi" w:eastAsia="等线" w:hAnsiTheme="minorHAnsi" w:hint="eastAsia"/>
        </w:rPr>
        <w:t>/</w:t>
      </w:r>
      <w:r w:rsidRPr="0042028D">
        <w:rPr>
          <w:rFonts w:eastAsia="等线" w:hint="eastAsia"/>
        </w:rPr>
        <w:t>index</w:t>
      </w:r>
      <w:r w:rsidRPr="0042028D">
        <w:rPr>
          <w:rFonts w:asciiTheme="minorHAnsi" w:eastAsia="等线" w:hAnsiTheme="minorHAnsi" w:hint="eastAsia"/>
        </w:rPr>
        <w:t>）+（</w:t>
      </w:r>
      <w:proofErr w:type="spellStart"/>
      <w:r w:rsidRPr="0042028D">
        <w:rPr>
          <w:rFonts w:eastAsia="等线" w:hint="eastAsia"/>
        </w:rPr>
        <w:t>graph</w:t>
      </w:r>
      <w:r w:rsidRPr="0042028D">
        <w:rPr>
          <w:rFonts w:asciiTheme="minorHAnsi" w:eastAsia="等线" w:hAnsiTheme="minorHAnsi" w:hint="eastAsia"/>
        </w:rPr>
        <w:t>.</w:t>
      </w:r>
      <w:r w:rsidRPr="0042028D">
        <w:rPr>
          <w:rFonts w:eastAsia="等线" w:hint="eastAsia"/>
        </w:rPr>
        <w:t>db</w:t>
      </w:r>
      <w:proofErr w:type="spellEnd"/>
      <w:r w:rsidRPr="0042028D">
        <w:rPr>
          <w:rFonts w:asciiTheme="minorHAnsi" w:eastAsia="等线" w:hAnsiTheme="minorHAnsi" w:hint="eastAsia"/>
        </w:rPr>
        <w:t>/</w:t>
      </w:r>
      <w:r w:rsidRPr="0042028D">
        <w:rPr>
          <w:rFonts w:eastAsia="等线" w:hint="eastAsia"/>
        </w:rPr>
        <w:t>schema</w:t>
      </w:r>
      <w:r w:rsidRPr="0042028D">
        <w:rPr>
          <w:rFonts w:asciiTheme="minorHAnsi" w:eastAsia="等线" w:hAnsiTheme="minorHAnsi" w:hint="eastAsia"/>
        </w:rPr>
        <w:t>）</w:t>
      </w:r>
    </w:p>
    <w:p w14:paraId="77BF9289" w14:textId="77777777" w:rsidR="00B544C9" w:rsidRPr="0042028D" w:rsidRDefault="00B544C9" w:rsidP="00B544C9">
      <w:pPr>
        <w:pStyle w:val="a"/>
        <w:numPr>
          <w:ilvl w:val="0"/>
          <w:numId w:val="0"/>
        </w:numPr>
        <w:spacing w:after="156"/>
        <w:ind w:left="840"/>
        <w:rPr>
          <w:rFonts w:asciiTheme="minorHAnsi" w:eastAsia="等线" w:hAnsiTheme="minorHAnsi"/>
        </w:rPr>
      </w:pPr>
    </w:p>
    <w:p w14:paraId="0B6577C0" w14:textId="77777777" w:rsidR="00B544C9" w:rsidRPr="0042028D" w:rsidRDefault="00B544C9" w:rsidP="00B544C9">
      <w:pPr>
        <w:pStyle w:val="a"/>
        <w:numPr>
          <w:ilvl w:val="0"/>
          <w:numId w:val="40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计划页面缓存大小调整</w:t>
      </w:r>
    </w:p>
    <w:p w14:paraId="4EAFBC78" w14:textId="3213E82B" w:rsidR="00B544C9" w:rsidRPr="0042028D" w:rsidRDefault="00B544C9" w:rsidP="00B544C9">
      <w:pPr>
        <w:pStyle w:val="ad"/>
        <w:spacing w:before="156" w:after="156"/>
        <w:ind w:left="420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页面缓存用于缓存存储在磁盘上的</w:t>
      </w:r>
      <w:r w:rsidRPr="0042028D">
        <w:rPr>
          <w:rFonts w:eastAsia="等线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eastAsia="等线" w:hint="eastAsia"/>
        </w:rPr>
        <w:t>j</w:t>
      </w:r>
      <w:r w:rsidRPr="0042028D">
        <w:rPr>
          <w:rFonts w:asciiTheme="minorHAnsi" w:eastAsia="等线" w:hAnsiTheme="minorHAnsi" w:hint="eastAsia"/>
        </w:rPr>
        <w:t>数据。确保将来自磁盘的所有或至少大部分</w:t>
      </w:r>
      <w:proofErr w:type="gramStart"/>
      <w:r w:rsidRPr="0042028D">
        <w:rPr>
          <w:rFonts w:asciiTheme="minorHAnsi" w:eastAsia="等线" w:hAnsiTheme="minorHAnsi" w:hint="eastAsia"/>
        </w:rPr>
        <w:t>图数据</w:t>
      </w:r>
      <w:proofErr w:type="gramEnd"/>
      <w:r w:rsidRPr="0042028D">
        <w:rPr>
          <w:rFonts w:asciiTheme="minorHAnsi" w:eastAsia="等线" w:hAnsiTheme="minorHAnsi" w:hint="eastAsia"/>
        </w:rPr>
        <w:t>缓存到内存中，将有助于避免昂贵的磁盘访问并获得最佳性能。可通过简单方法确定页面缓存的大小：汇总含</w:t>
      </w:r>
      <w:r w:rsidRPr="0042028D">
        <w:rPr>
          <w:rFonts w:eastAsia="等线"/>
        </w:rPr>
        <w:t>NEO</w:t>
      </w:r>
      <w:r w:rsidRPr="0042028D">
        <w:rPr>
          <w:rFonts w:asciiTheme="minorHAnsi" w:eastAsia="等线" w:hAnsiTheme="minorHAnsi"/>
        </w:rPr>
        <w:t>4</w:t>
      </w:r>
      <w:r w:rsidRPr="0042028D">
        <w:rPr>
          <w:rFonts w:eastAsia="等线"/>
        </w:rPr>
        <w:t>J</w:t>
      </w:r>
      <w:r w:rsidRPr="0042028D">
        <w:rPr>
          <w:rFonts w:asciiTheme="minorHAnsi" w:eastAsia="等线" w:hAnsiTheme="minorHAnsi"/>
        </w:rPr>
        <w:t>_</w:t>
      </w:r>
      <w:r w:rsidRPr="0042028D">
        <w:rPr>
          <w:rFonts w:eastAsia="等线"/>
        </w:rPr>
        <w:t>HOME</w:t>
      </w:r>
      <w:r w:rsidRPr="0042028D">
        <w:rPr>
          <w:rFonts w:asciiTheme="minorHAnsi" w:eastAsia="等线" w:hAnsiTheme="minorHAnsi"/>
        </w:rPr>
        <w:t>/</w:t>
      </w:r>
      <w:r w:rsidRPr="0042028D">
        <w:rPr>
          <w:rFonts w:eastAsia="等线"/>
        </w:rPr>
        <w:t>data</w:t>
      </w:r>
      <w:r w:rsidRPr="0042028D">
        <w:rPr>
          <w:rFonts w:asciiTheme="minorHAnsi" w:eastAsia="等线" w:hAnsiTheme="minorHAnsi"/>
        </w:rPr>
        <w:t>/</w:t>
      </w:r>
      <w:r w:rsidRPr="0042028D">
        <w:rPr>
          <w:rFonts w:eastAsia="等线"/>
        </w:rPr>
        <w:t>databases</w:t>
      </w:r>
      <w:r w:rsidRPr="0042028D">
        <w:rPr>
          <w:rFonts w:asciiTheme="minorHAnsi" w:eastAsia="等线" w:hAnsiTheme="minorHAnsi"/>
        </w:rPr>
        <w:t>/</w:t>
      </w:r>
      <w:proofErr w:type="spellStart"/>
      <w:r w:rsidRPr="0042028D">
        <w:rPr>
          <w:rFonts w:eastAsia="等线"/>
        </w:rPr>
        <w:t>graph</w:t>
      </w:r>
      <w:r w:rsidRPr="0042028D">
        <w:rPr>
          <w:rFonts w:asciiTheme="minorHAnsi" w:eastAsia="等线" w:hAnsiTheme="minorHAnsi"/>
        </w:rPr>
        <w:t>.</w:t>
      </w:r>
      <w:r w:rsidRPr="0042028D">
        <w:rPr>
          <w:rFonts w:eastAsia="等线"/>
        </w:rPr>
        <w:t>db</w:t>
      </w:r>
      <w:proofErr w:type="spellEnd"/>
      <w:r w:rsidRPr="0042028D">
        <w:rPr>
          <w:rFonts w:asciiTheme="minorHAnsi" w:eastAsia="等线" w:hAnsiTheme="minorHAnsi"/>
        </w:rPr>
        <w:t>/*</w:t>
      </w:r>
      <w:proofErr w:type="spellStart"/>
      <w:r w:rsidRPr="0042028D">
        <w:rPr>
          <w:rFonts w:eastAsia="等线"/>
        </w:rPr>
        <w:t>store</w:t>
      </w:r>
      <w:r w:rsidRPr="0042028D">
        <w:rPr>
          <w:rFonts w:asciiTheme="minorHAnsi" w:eastAsia="等线" w:hAnsiTheme="minorHAnsi"/>
        </w:rPr>
        <w:t>.</w:t>
      </w:r>
      <w:r w:rsidRPr="0042028D">
        <w:rPr>
          <w:rFonts w:eastAsia="等线"/>
        </w:rPr>
        <w:t>db</w:t>
      </w:r>
      <w:proofErr w:type="spellEnd"/>
      <w:r w:rsidRPr="0042028D">
        <w:rPr>
          <w:rFonts w:asciiTheme="minorHAnsi" w:eastAsia="等线" w:hAnsiTheme="minorHAnsi"/>
        </w:rPr>
        <w:t xml:space="preserve">*      </w:t>
      </w:r>
      <w:r w:rsidRPr="0042028D">
        <w:rPr>
          <w:rFonts w:asciiTheme="minorHAnsi" w:eastAsia="等线" w:hAnsiTheme="minorHAnsi" w:hint="eastAsia"/>
        </w:rPr>
        <w:t>所有文件大小，再增加20％的预留。指定页缓存的参数是：</w:t>
      </w:r>
      <w:proofErr w:type="spellStart"/>
      <w:r w:rsidRPr="0042028D">
        <w:rPr>
          <w:rFonts w:eastAsia="等线" w:hint="eastAsia"/>
        </w:rPr>
        <w:t>dbms</w:t>
      </w:r>
      <w:r w:rsidRPr="0042028D">
        <w:rPr>
          <w:rFonts w:asciiTheme="minorHAnsi" w:eastAsia="等线" w:hAnsiTheme="minorHAnsi" w:hint="eastAsia"/>
        </w:rPr>
        <w:t>.</w:t>
      </w:r>
      <w:r w:rsidRPr="0042028D">
        <w:rPr>
          <w:rFonts w:eastAsia="等线" w:hint="eastAsia"/>
        </w:rPr>
        <w:t>memory</w:t>
      </w:r>
      <w:r w:rsidRPr="0042028D">
        <w:rPr>
          <w:rFonts w:asciiTheme="minorHAnsi" w:eastAsia="等线" w:hAnsiTheme="minorHAnsi" w:hint="eastAsia"/>
        </w:rPr>
        <w:t>.</w:t>
      </w:r>
      <w:r w:rsidRPr="0042028D">
        <w:rPr>
          <w:rFonts w:eastAsia="等线" w:hint="eastAsia"/>
        </w:rPr>
        <w:t>pagecache</w:t>
      </w:r>
      <w:r w:rsidRPr="0042028D">
        <w:rPr>
          <w:rFonts w:asciiTheme="minorHAnsi" w:eastAsia="等线" w:hAnsiTheme="minorHAnsi" w:hint="eastAsia"/>
        </w:rPr>
        <w:t>.</w:t>
      </w:r>
      <w:r w:rsidRPr="0042028D">
        <w:rPr>
          <w:rFonts w:eastAsia="等线" w:hint="eastAsia"/>
        </w:rPr>
        <w:t>size</w:t>
      </w:r>
      <w:proofErr w:type="spellEnd"/>
      <w:r w:rsidR="00BB441B" w:rsidRPr="0042028D">
        <w:rPr>
          <w:rFonts w:asciiTheme="minorHAnsi" w:eastAsia="等线" w:hAnsiTheme="minorHAnsi" w:hint="eastAsia"/>
        </w:rPr>
        <w:t>（详情如表</w:t>
      </w:r>
      <w:r w:rsidR="008729D9" w:rsidRPr="0042028D">
        <w:rPr>
          <w:rFonts w:asciiTheme="minorHAnsi" w:eastAsia="等线" w:hAnsiTheme="minorHAnsi"/>
        </w:rPr>
        <w:t>3</w:t>
      </w:r>
      <w:r w:rsidR="00BB441B" w:rsidRPr="0042028D">
        <w:rPr>
          <w:rFonts w:asciiTheme="minorHAnsi" w:eastAsia="等线" w:hAnsiTheme="minorHAnsi" w:hint="eastAsia"/>
        </w:rPr>
        <w:t>所示）</w:t>
      </w:r>
      <w:r w:rsidRPr="0042028D">
        <w:rPr>
          <w:rFonts w:asciiTheme="minorHAnsi" w:eastAsia="等线" w:hAnsiTheme="minorHAnsi" w:hint="eastAsia"/>
        </w:rPr>
        <w:t>，该参数设定允许</w:t>
      </w:r>
      <w:r w:rsidRPr="0042028D">
        <w:rPr>
          <w:rFonts w:eastAsia="等线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eastAsia="等线" w:hint="eastAsia"/>
        </w:rPr>
        <w:t>j</w:t>
      </w:r>
      <w:r w:rsidRPr="0042028D">
        <w:rPr>
          <w:rFonts w:asciiTheme="minorHAnsi" w:eastAsia="等线" w:hAnsiTheme="minorHAnsi" w:hint="eastAsia"/>
        </w:rPr>
        <w:t>使用多少内存用于高速缓存。如果没有在启动时明确指定，</w:t>
      </w:r>
      <w:r w:rsidRPr="0042028D">
        <w:rPr>
          <w:rFonts w:eastAsia="等线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eastAsia="等线" w:hint="eastAsia"/>
        </w:rPr>
        <w:t>j</w:t>
      </w:r>
      <w:r w:rsidRPr="0042028D">
        <w:rPr>
          <w:rFonts w:asciiTheme="minorHAnsi" w:eastAsia="等线" w:hAnsiTheme="minorHAnsi" w:hint="eastAsia"/>
        </w:rPr>
        <w:t>将给予默认配置：（机器可用内存 -</w:t>
      </w:r>
      <w:r w:rsidRPr="0042028D">
        <w:rPr>
          <w:rFonts w:asciiTheme="minorHAnsi" w:eastAsia="等线" w:hAnsiTheme="minorHAnsi"/>
        </w:rPr>
        <w:t xml:space="preserve"> </w:t>
      </w:r>
      <w:r w:rsidRPr="0042028D">
        <w:rPr>
          <w:rFonts w:eastAsia="等线" w:hint="eastAsia"/>
        </w:rPr>
        <w:t>JVM</w:t>
      </w:r>
      <w:r w:rsidRPr="0042028D">
        <w:rPr>
          <w:rFonts w:asciiTheme="minorHAnsi" w:eastAsia="等线" w:hAnsiTheme="minorHAnsi" w:hint="eastAsia"/>
        </w:rPr>
        <w:t>最大堆分配）*50％。以下是估计页缓存大小的两种可行的方法：</w:t>
      </w:r>
    </w:p>
    <w:p w14:paraId="46DE1884" w14:textId="77777777" w:rsidR="00B544C9" w:rsidRPr="0042028D" w:rsidRDefault="00B544C9" w:rsidP="00B544C9">
      <w:pPr>
        <w:pStyle w:val="a"/>
        <w:numPr>
          <w:ilvl w:val="0"/>
          <w:numId w:val="41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对于现有的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ascii="Times New Roman" w:eastAsia="等线" w:hAnsi="Times New Roman" w:hint="eastAsia"/>
        </w:rPr>
        <w:t>j</w:t>
      </w:r>
      <w:r w:rsidRPr="0042028D">
        <w:rPr>
          <w:rFonts w:asciiTheme="minorHAnsi" w:eastAsia="等线" w:hAnsiTheme="minorHAnsi" w:hint="eastAsia"/>
        </w:rPr>
        <w:t>数据库，查询所有*</w:t>
      </w:r>
      <w:proofErr w:type="spellStart"/>
      <w:r w:rsidRPr="0042028D">
        <w:rPr>
          <w:rFonts w:ascii="Times New Roman" w:eastAsia="等线" w:hAnsi="Times New Roman" w:hint="eastAsia"/>
        </w:rPr>
        <w:t>store</w:t>
      </w:r>
      <w:r w:rsidRPr="0042028D">
        <w:rPr>
          <w:rFonts w:asciiTheme="minorHAnsi" w:eastAsia="等线" w:hAnsiTheme="minorHAnsi" w:hint="eastAsia"/>
        </w:rPr>
        <w:t>.</w:t>
      </w:r>
      <w:r w:rsidRPr="0042028D">
        <w:rPr>
          <w:rFonts w:ascii="Times New Roman" w:eastAsia="等线" w:hAnsi="Times New Roman" w:hint="eastAsia"/>
        </w:rPr>
        <w:t>db</w:t>
      </w:r>
      <w:proofErr w:type="spellEnd"/>
      <w:r w:rsidRPr="0042028D">
        <w:rPr>
          <w:rFonts w:asciiTheme="minorHAnsi" w:eastAsia="等线" w:hAnsiTheme="minorHAnsi" w:hint="eastAsia"/>
        </w:rPr>
        <w:t>*文件的大小，来确定页面缓存需容纳所有数据的大小，再增加20％。例如：在</w:t>
      </w:r>
      <w:proofErr w:type="spellStart"/>
      <w:r w:rsidRPr="0042028D">
        <w:rPr>
          <w:rFonts w:ascii="Times New Roman" w:eastAsia="等线" w:hAnsi="Times New Roman" w:hint="eastAsia"/>
        </w:rPr>
        <w:t>posix</w:t>
      </w:r>
      <w:proofErr w:type="spellEnd"/>
      <w:r w:rsidRPr="0042028D">
        <w:rPr>
          <w:rFonts w:asciiTheme="minorHAnsi" w:eastAsia="等线" w:hAnsiTheme="minorHAnsi" w:hint="eastAsia"/>
        </w:rPr>
        <w:t>系统中从</w:t>
      </w:r>
      <w:r w:rsidRPr="0042028D">
        <w:rPr>
          <w:rFonts w:ascii="Times New Roman" w:eastAsia="等线" w:hAnsi="Times New Roman" w:hint="eastAsia"/>
        </w:rPr>
        <w:t>data</w:t>
      </w:r>
      <w:r w:rsidRPr="0042028D">
        <w:rPr>
          <w:rFonts w:asciiTheme="minorHAnsi" w:eastAsia="等线" w:hAnsiTheme="minorHAnsi" w:hint="eastAsia"/>
        </w:rPr>
        <w:t>/</w:t>
      </w:r>
      <w:r w:rsidRPr="0042028D">
        <w:rPr>
          <w:rFonts w:ascii="Times New Roman" w:eastAsia="等线" w:hAnsi="Times New Roman" w:hint="eastAsia"/>
        </w:rPr>
        <w:t>databases</w:t>
      </w:r>
      <w:r w:rsidRPr="0042028D">
        <w:rPr>
          <w:rFonts w:asciiTheme="minorHAnsi" w:eastAsia="等线" w:hAnsiTheme="minorHAnsi" w:hint="eastAsia"/>
        </w:rPr>
        <w:t>/</w:t>
      </w:r>
      <w:proofErr w:type="spellStart"/>
      <w:r w:rsidRPr="0042028D">
        <w:rPr>
          <w:rFonts w:ascii="Times New Roman" w:eastAsia="等线" w:hAnsi="Times New Roman" w:hint="eastAsia"/>
        </w:rPr>
        <w:t>graph</w:t>
      </w:r>
      <w:r w:rsidRPr="0042028D">
        <w:rPr>
          <w:rFonts w:asciiTheme="minorHAnsi" w:eastAsia="等线" w:hAnsiTheme="minorHAnsi" w:hint="eastAsia"/>
        </w:rPr>
        <w:t>.</w:t>
      </w:r>
      <w:r w:rsidRPr="0042028D">
        <w:rPr>
          <w:rFonts w:ascii="Times New Roman" w:eastAsia="等线" w:hAnsi="Times New Roman" w:hint="eastAsia"/>
        </w:rPr>
        <w:t>db</w:t>
      </w:r>
      <w:proofErr w:type="spellEnd"/>
      <w:r w:rsidRPr="0042028D">
        <w:rPr>
          <w:rFonts w:asciiTheme="minorHAnsi" w:eastAsia="等线" w:hAnsiTheme="minorHAnsi" w:hint="eastAsia"/>
        </w:rPr>
        <w:t>目录下运行</w:t>
      </w:r>
      <w:r w:rsidRPr="0042028D">
        <w:rPr>
          <w:rFonts w:asciiTheme="minorHAnsi" w:eastAsia="等线" w:hAnsiTheme="minorHAnsi"/>
        </w:rPr>
        <w:t xml:space="preserve">$ </w:t>
      </w:r>
      <w:r w:rsidRPr="0042028D">
        <w:rPr>
          <w:rFonts w:ascii="Times New Roman" w:eastAsia="等线" w:hAnsi="Times New Roman"/>
        </w:rPr>
        <w:t>du</w:t>
      </w:r>
      <w:r w:rsidRPr="0042028D">
        <w:rPr>
          <w:rFonts w:asciiTheme="minorHAnsi" w:eastAsia="等线" w:hAnsiTheme="minorHAnsi"/>
        </w:rPr>
        <w:t xml:space="preserve"> -</w:t>
      </w:r>
      <w:proofErr w:type="spellStart"/>
      <w:r w:rsidRPr="0042028D">
        <w:rPr>
          <w:rFonts w:ascii="Times New Roman" w:eastAsia="等线" w:hAnsi="Times New Roman"/>
        </w:rPr>
        <w:t>hc</w:t>
      </w:r>
      <w:proofErr w:type="spellEnd"/>
      <w:r w:rsidRPr="0042028D">
        <w:rPr>
          <w:rFonts w:asciiTheme="minorHAnsi" w:eastAsia="等线" w:hAnsiTheme="minorHAnsi"/>
        </w:rPr>
        <w:t xml:space="preserve"> *</w:t>
      </w:r>
      <w:proofErr w:type="spellStart"/>
      <w:r w:rsidRPr="0042028D">
        <w:rPr>
          <w:rFonts w:ascii="Times New Roman" w:eastAsia="等线" w:hAnsi="Times New Roman"/>
        </w:rPr>
        <w:t>store</w:t>
      </w:r>
      <w:r w:rsidRPr="0042028D">
        <w:rPr>
          <w:rFonts w:asciiTheme="minorHAnsi" w:eastAsia="等线" w:hAnsiTheme="minorHAnsi"/>
        </w:rPr>
        <w:t>.</w:t>
      </w:r>
      <w:r w:rsidRPr="0042028D">
        <w:rPr>
          <w:rFonts w:ascii="Times New Roman" w:eastAsia="等线" w:hAnsi="Times New Roman"/>
        </w:rPr>
        <w:t>db</w:t>
      </w:r>
      <w:proofErr w:type="spellEnd"/>
      <w:r w:rsidRPr="0042028D">
        <w:rPr>
          <w:rFonts w:asciiTheme="minorHAnsi" w:eastAsia="等线" w:hAnsiTheme="minorHAnsi"/>
        </w:rPr>
        <w:t>*</w:t>
      </w:r>
      <w:r w:rsidRPr="0042028D">
        <w:rPr>
          <w:rFonts w:asciiTheme="minorHAnsi" w:eastAsia="等线" w:hAnsiTheme="minorHAnsi" w:hint="eastAsia"/>
        </w:rPr>
        <w:t>命令即可获得数据大小。</w:t>
      </w:r>
    </w:p>
    <w:p w14:paraId="515F6063" w14:textId="77777777" w:rsidR="00B544C9" w:rsidRPr="0042028D" w:rsidRDefault="00B544C9" w:rsidP="00B544C9">
      <w:pPr>
        <w:pStyle w:val="a"/>
        <w:numPr>
          <w:ilvl w:val="0"/>
          <w:numId w:val="0"/>
        </w:numPr>
        <w:spacing w:after="156"/>
        <w:rPr>
          <w:rFonts w:asciiTheme="minorHAnsi" w:eastAsia="等线" w:hAnsiTheme="minorHAnsi"/>
        </w:rPr>
      </w:pPr>
    </w:p>
    <w:p w14:paraId="53018709" w14:textId="6C630C5E" w:rsidR="00B544C9" w:rsidRPr="0042028D" w:rsidRDefault="00B544C9" w:rsidP="00B544C9">
      <w:pPr>
        <w:pStyle w:val="a"/>
        <w:numPr>
          <w:ilvl w:val="0"/>
          <w:numId w:val="43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对于新的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ascii="Times New Roman" w:eastAsia="等线" w:hAnsi="Times New Roman" w:hint="eastAsia"/>
        </w:rPr>
        <w:t>j</w:t>
      </w:r>
      <w:r w:rsidRPr="0042028D">
        <w:rPr>
          <w:rFonts w:asciiTheme="minorHAnsi" w:eastAsia="等线" w:hAnsiTheme="minorHAnsi" w:hint="eastAsia"/>
        </w:rPr>
        <w:t>数据库，先导</w:t>
      </w:r>
      <w:proofErr w:type="gramStart"/>
      <w:r w:rsidRPr="0042028D">
        <w:rPr>
          <w:rFonts w:asciiTheme="minorHAnsi" w:eastAsia="等线" w:hAnsiTheme="minorHAnsi" w:hint="eastAsia"/>
        </w:rPr>
        <w:t>入一定</w:t>
      </w:r>
      <w:proofErr w:type="gramEnd"/>
      <w:r w:rsidRPr="0042028D">
        <w:rPr>
          <w:rFonts w:asciiTheme="minorHAnsi" w:eastAsia="等线" w:hAnsiTheme="minorHAnsi" w:hint="eastAsia"/>
        </w:rPr>
        <w:t>比率的数据（例如总数据量的百分之一），然后将得到的存储大小乘以该比率（此处举例为100），再额外增加20％。</w:t>
      </w:r>
    </w:p>
    <w:p w14:paraId="2EDE689D" w14:textId="6682D1B2" w:rsidR="00BB441B" w:rsidRPr="0042028D" w:rsidRDefault="00BB441B" w:rsidP="00BB441B">
      <w:pPr>
        <w:pStyle w:val="a"/>
        <w:numPr>
          <w:ilvl w:val="0"/>
          <w:numId w:val="0"/>
        </w:numPr>
        <w:spacing w:after="156"/>
        <w:ind w:left="4620" w:firstLineChars="100" w:firstLine="180"/>
        <w:rPr>
          <w:rFonts w:asciiTheme="minorHAnsi" w:eastAsia="等线" w:hAnsiTheme="minorHAnsi"/>
          <w:sz w:val="18"/>
          <w:szCs w:val="18"/>
        </w:rPr>
      </w:pPr>
      <w:r w:rsidRPr="0042028D">
        <w:rPr>
          <w:rFonts w:asciiTheme="minorHAnsi" w:eastAsia="等线" w:hAnsiTheme="minorHAnsi" w:hint="eastAsia"/>
          <w:sz w:val="18"/>
          <w:szCs w:val="18"/>
        </w:rPr>
        <w:t>表</w:t>
      </w:r>
      <w:r w:rsidR="008729D9" w:rsidRPr="0042028D">
        <w:rPr>
          <w:rFonts w:asciiTheme="minorHAnsi" w:eastAsia="等线" w:hAnsiTheme="minorHAnsi"/>
          <w:sz w:val="18"/>
          <w:szCs w:val="18"/>
        </w:rPr>
        <w:t>3</w:t>
      </w:r>
    </w:p>
    <w:tbl>
      <w:tblPr>
        <w:tblW w:w="8296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1"/>
        <w:gridCol w:w="1815"/>
        <w:gridCol w:w="2240"/>
      </w:tblGrid>
      <w:tr w:rsidR="00B544C9" w:rsidRPr="000C5388" w14:paraId="2EB429B5" w14:textId="77777777" w:rsidTr="005E3C17">
        <w:trPr>
          <w:cantSplit/>
        </w:trPr>
        <w:tc>
          <w:tcPr>
            <w:tcW w:w="4241" w:type="dxa"/>
            <w:shd w:val="clear" w:color="auto" w:fill="auto"/>
          </w:tcPr>
          <w:p w14:paraId="7CA652A3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参数</w:t>
            </w:r>
          </w:p>
        </w:tc>
        <w:tc>
          <w:tcPr>
            <w:tcW w:w="1815" w:type="dxa"/>
          </w:tcPr>
          <w:p w14:paraId="13BD2669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可能值</w:t>
            </w:r>
          </w:p>
        </w:tc>
        <w:tc>
          <w:tcPr>
            <w:tcW w:w="2240" w:type="dxa"/>
          </w:tcPr>
          <w:p w14:paraId="5A7752E6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效果</w:t>
            </w:r>
          </w:p>
        </w:tc>
      </w:tr>
      <w:tr w:rsidR="00B544C9" w:rsidRPr="000C5388" w14:paraId="4184FEA2" w14:textId="77777777" w:rsidTr="005E3C17">
        <w:trPr>
          <w:cantSplit/>
        </w:trPr>
        <w:tc>
          <w:tcPr>
            <w:tcW w:w="4241" w:type="dxa"/>
            <w:shd w:val="clear" w:color="auto" w:fill="auto"/>
          </w:tcPr>
          <w:p w14:paraId="50B0CAA9" w14:textId="77777777" w:rsidR="00B544C9" w:rsidRPr="000C5388" w:rsidRDefault="00B544C9" w:rsidP="005E3C17">
            <w:pPr>
              <w:pStyle w:val="af0"/>
              <w:spacing w:beforeLines="200" w:before="624" w:afterLines="200" w:after="624" w:line="600" w:lineRule="auto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proofErr w:type="spellStart"/>
            <w:proofErr w:type="gramStart"/>
            <w:r w:rsidRPr="0042028D">
              <w:rPr>
                <w:rFonts w:eastAsia="等线" w:cs="Arial"/>
                <w:b/>
                <w:bCs/>
                <w:color w:val="222222"/>
              </w:rPr>
              <w:t>dbms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memory</w:t>
            </w:r>
            <w:proofErr w:type="gramEnd"/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pagecache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size</w:t>
            </w:r>
            <w:proofErr w:type="spellEnd"/>
          </w:p>
        </w:tc>
        <w:tc>
          <w:tcPr>
            <w:tcW w:w="1815" w:type="dxa"/>
          </w:tcPr>
          <w:p w14:paraId="295BA14B" w14:textId="77777777" w:rsidR="00B544C9" w:rsidRPr="000C5388" w:rsidRDefault="00B544C9" w:rsidP="005E3C17">
            <w:pPr>
              <w:pStyle w:val="af0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用于页面缓存的最大内存量，以字节为单位，或者更大的字节单位，例如100</w:t>
            </w:r>
            <w:r w:rsidRPr="0042028D">
              <w:rPr>
                <w:rFonts w:eastAsia="等线" w:hint="eastAsia"/>
              </w:rPr>
              <w:t>M</w:t>
            </w:r>
            <w:r w:rsidRPr="0042028D">
              <w:rPr>
                <w:rFonts w:asciiTheme="minorHAnsi" w:eastAsia="等线" w:hAnsiTheme="minorHAnsi" w:hint="eastAsia"/>
              </w:rPr>
              <w:t>、4</w:t>
            </w:r>
            <w:r w:rsidRPr="0042028D">
              <w:rPr>
                <w:rFonts w:eastAsia="等线" w:hint="eastAsia"/>
              </w:rPr>
              <w:t>G</w:t>
            </w:r>
            <w:r w:rsidRPr="0042028D">
              <w:rPr>
                <w:rFonts w:asciiTheme="minorHAnsi" w:eastAsia="等线" w:hAnsiTheme="minorHAnsi" w:hint="eastAsia"/>
              </w:rPr>
              <w:t>。</w:t>
            </w:r>
          </w:p>
        </w:tc>
        <w:tc>
          <w:tcPr>
            <w:tcW w:w="2240" w:type="dxa"/>
          </w:tcPr>
          <w:p w14:paraId="3B47834D" w14:textId="77777777" w:rsidR="00B544C9" w:rsidRPr="000C5388" w:rsidRDefault="00B544C9" w:rsidP="005E3C17">
            <w:pPr>
              <w:pStyle w:val="af0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用于映射存储文件的内存量，以字节为单位。这将自动向下舍入到最近的整页。此值不能为零。对于极小和内存受限的部署，建议仍为页面缓存至少保留几兆字节。</w:t>
            </w:r>
          </w:p>
        </w:tc>
      </w:tr>
      <w:tr w:rsidR="00B544C9" w:rsidRPr="000C5388" w14:paraId="32D9AA55" w14:textId="77777777" w:rsidTr="005E3C17">
        <w:trPr>
          <w:cantSplit/>
        </w:trPr>
        <w:tc>
          <w:tcPr>
            <w:tcW w:w="4241" w:type="dxa"/>
            <w:shd w:val="clear" w:color="auto" w:fill="auto"/>
          </w:tcPr>
          <w:p w14:paraId="262968A4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proofErr w:type="spellStart"/>
            <w:proofErr w:type="gramStart"/>
            <w:r w:rsidRPr="0042028D">
              <w:rPr>
                <w:rFonts w:eastAsia="等线" w:cs="Arial"/>
                <w:b/>
                <w:bCs/>
                <w:color w:val="222222"/>
              </w:rPr>
              <w:t>unsupported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dbms</w:t>
            </w:r>
            <w:proofErr w:type="gramEnd"/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report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_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configuration</w:t>
            </w:r>
            <w:proofErr w:type="spellEnd"/>
          </w:p>
        </w:tc>
        <w:tc>
          <w:tcPr>
            <w:tcW w:w="1815" w:type="dxa"/>
          </w:tcPr>
          <w:p w14:paraId="1DA0229D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eastAsia="等线"/>
              </w:rPr>
              <w:t>true</w:t>
            </w:r>
            <w:r w:rsidRPr="0042028D">
              <w:rPr>
                <w:rFonts w:asciiTheme="minorHAnsi" w:eastAsia="等线" w:hAnsiTheme="minorHAnsi" w:hint="eastAsia"/>
              </w:rPr>
              <w:t>或</w:t>
            </w:r>
            <w:r w:rsidRPr="0042028D">
              <w:rPr>
                <w:rFonts w:eastAsia="等线"/>
              </w:rPr>
              <w:t>false</w:t>
            </w:r>
          </w:p>
        </w:tc>
        <w:tc>
          <w:tcPr>
            <w:tcW w:w="2240" w:type="dxa"/>
          </w:tcPr>
          <w:p w14:paraId="235C9C01" w14:textId="77777777" w:rsidR="00B544C9" w:rsidRPr="000C5388" w:rsidRDefault="00B544C9" w:rsidP="005E3C17">
            <w:pPr>
              <w:pStyle w:val="af0"/>
              <w:rPr>
                <w:rFonts w:asciiTheme="minorHAnsi" w:eastAsiaTheme="minorHAnsi" w:hAnsiTheme="minorHAnsi"/>
              </w:rPr>
            </w:pPr>
            <w:r w:rsidRPr="0042028D">
              <w:rPr>
                <w:rFonts w:eastAsia="等线" w:hint="eastAsia"/>
              </w:rPr>
              <w:t>true</w:t>
            </w:r>
            <w:r w:rsidRPr="0042028D">
              <w:rPr>
                <w:rFonts w:asciiTheme="minorHAnsi" w:eastAsia="等线" w:hAnsiTheme="minorHAnsi" w:hint="eastAsia"/>
              </w:rPr>
              <w:t>表示：写入默认系统输出，主要是控制台或日志文件。</w:t>
            </w:r>
          </w:p>
        </w:tc>
      </w:tr>
    </w:tbl>
    <w:p w14:paraId="63683BCB" w14:textId="77777777" w:rsidR="00B544C9" w:rsidRPr="0042028D" w:rsidRDefault="00B544C9" w:rsidP="00B544C9">
      <w:pPr>
        <w:pStyle w:val="ad"/>
        <w:spacing w:before="156" w:after="156"/>
        <w:ind w:left="840"/>
        <w:rPr>
          <w:rFonts w:asciiTheme="minorHAnsi" w:eastAsia="等线" w:hAnsiTheme="minorHAnsi"/>
          <w:lang w:val="en-US"/>
        </w:rPr>
      </w:pPr>
    </w:p>
    <w:p w14:paraId="30CACE70" w14:textId="77777777" w:rsidR="00B544C9" w:rsidRPr="0042028D" w:rsidRDefault="00B544C9" w:rsidP="00B544C9">
      <w:pPr>
        <w:pStyle w:val="a"/>
        <w:numPr>
          <w:ilvl w:val="0"/>
          <w:numId w:val="0"/>
        </w:numPr>
        <w:spacing w:after="156"/>
        <w:ind w:left="840"/>
        <w:rPr>
          <w:rFonts w:asciiTheme="minorHAnsi" w:eastAsia="等线" w:hAnsiTheme="minorHAnsi"/>
        </w:rPr>
      </w:pPr>
    </w:p>
    <w:p w14:paraId="6F5E638B" w14:textId="77777777" w:rsidR="00B544C9" w:rsidRPr="0042028D" w:rsidRDefault="00B544C9" w:rsidP="00B544C9">
      <w:pPr>
        <w:pStyle w:val="a"/>
        <w:numPr>
          <w:ilvl w:val="0"/>
          <w:numId w:val="40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堆大小</w:t>
      </w:r>
    </w:p>
    <w:p w14:paraId="131DC8EE" w14:textId="77777777" w:rsidR="00B544C9" w:rsidRPr="0042028D" w:rsidRDefault="00B544C9" w:rsidP="00B544C9">
      <w:pPr>
        <w:pStyle w:val="a5"/>
        <w:ind w:left="840" w:firstLineChars="0"/>
        <w:rPr>
          <w:rFonts w:eastAsia="等线"/>
          <w:lang w:val="en"/>
        </w:rPr>
      </w:pPr>
      <w:r w:rsidRPr="0042028D">
        <w:rPr>
          <w:rFonts w:eastAsia="等线" w:hint="eastAsia"/>
          <w:lang w:val="en"/>
        </w:rPr>
        <w:t>可用堆内存大小是影响</w:t>
      </w:r>
      <w:r w:rsidRPr="0042028D">
        <w:rPr>
          <w:rFonts w:ascii="Times New Roman" w:eastAsia="等线" w:hAnsi="Times New Roman"/>
          <w:lang w:val="en"/>
        </w:rPr>
        <w:t>Neo</w:t>
      </w:r>
      <w:r w:rsidRPr="0042028D">
        <w:rPr>
          <w:rFonts w:eastAsia="等线"/>
          <w:lang w:val="en"/>
        </w:rPr>
        <w:t>4</w:t>
      </w:r>
      <w:r w:rsidRPr="0042028D">
        <w:rPr>
          <w:rFonts w:ascii="Times New Roman" w:eastAsia="等线" w:hAnsi="Times New Roman"/>
          <w:lang w:val="en"/>
        </w:rPr>
        <w:t>j</w:t>
      </w:r>
      <w:r w:rsidRPr="0042028D">
        <w:rPr>
          <w:rFonts w:eastAsia="等线"/>
          <w:lang w:val="en"/>
        </w:rPr>
        <w:t>性能的一个重要因素。一般来说，配置足够大的</w:t>
      </w:r>
      <w:proofErr w:type="gramStart"/>
      <w:r w:rsidRPr="0042028D">
        <w:rPr>
          <w:rFonts w:eastAsia="等线"/>
          <w:lang w:val="en"/>
        </w:rPr>
        <w:t>堆空间</w:t>
      </w:r>
      <w:proofErr w:type="gramEnd"/>
      <w:r w:rsidRPr="0042028D">
        <w:rPr>
          <w:rFonts w:eastAsia="等线"/>
          <w:lang w:val="en"/>
        </w:rPr>
        <w:t>以维持并发操作是非常有用的。大多数</w:t>
      </w:r>
      <w:r w:rsidRPr="0042028D">
        <w:rPr>
          <w:rFonts w:ascii="Times New Roman" w:eastAsia="等线" w:hAnsi="Times New Roman"/>
          <w:lang w:val="en"/>
        </w:rPr>
        <w:t>Neo</w:t>
      </w:r>
      <w:r w:rsidRPr="0042028D">
        <w:rPr>
          <w:rFonts w:eastAsia="等线"/>
          <w:lang w:val="en"/>
        </w:rPr>
        <w:t>4</w:t>
      </w:r>
      <w:r w:rsidRPr="0042028D">
        <w:rPr>
          <w:rFonts w:ascii="Times New Roman" w:eastAsia="等线" w:hAnsi="Times New Roman"/>
          <w:lang w:val="en"/>
        </w:rPr>
        <w:t>j</w:t>
      </w:r>
      <w:r w:rsidRPr="0042028D">
        <w:rPr>
          <w:rFonts w:eastAsia="等线"/>
          <w:lang w:val="en"/>
        </w:rPr>
        <w:t>应用，</w:t>
      </w:r>
      <w:proofErr w:type="gramStart"/>
      <w:r w:rsidRPr="0042028D">
        <w:rPr>
          <w:rFonts w:eastAsia="等线"/>
          <w:lang w:val="en"/>
        </w:rPr>
        <w:t>堆大小</w:t>
      </w:r>
      <w:proofErr w:type="gramEnd"/>
      <w:r w:rsidRPr="0042028D">
        <w:rPr>
          <w:rFonts w:eastAsia="等线"/>
          <w:lang w:val="en"/>
        </w:rPr>
        <w:t>设置为8-16</w:t>
      </w:r>
      <w:r w:rsidRPr="0042028D">
        <w:rPr>
          <w:rFonts w:ascii="Times New Roman" w:eastAsia="等线" w:hAnsi="Times New Roman"/>
          <w:lang w:val="en"/>
        </w:rPr>
        <w:t>G</w:t>
      </w:r>
      <w:r w:rsidRPr="0042028D">
        <w:rPr>
          <w:rFonts w:eastAsia="等线"/>
          <w:lang w:val="en"/>
        </w:rPr>
        <w:t xml:space="preserve">                                                                                     之间即稳定运行。</w:t>
      </w:r>
      <w:r w:rsidRPr="0042028D">
        <w:rPr>
          <w:rFonts w:eastAsia="等线" w:hint="eastAsia"/>
          <w:lang w:val="en"/>
        </w:rPr>
        <w:t>在</w:t>
      </w:r>
      <w:r w:rsidRPr="0042028D">
        <w:rPr>
          <w:rFonts w:eastAsia="等线"/>
          <w:lang w:val="en"/>
        </w:rPr>
        <w:t>文件</w:t>
      </w:r>
      <w:r w:rsidRPr="0042028D">
        <w:rPr>
          <w:rFonts w:ascii="Times New Roman" w:eastAsia="等线" w:hAnsi="Times New Roman"/>
          <w:lang w:val="en"/>
        </w:rPr>
        <w:t>NEO</w:t>
      </w:r>
      <w:r w:rsidRPr="0042028D">
        <w:rPr>
          <w:rFonts w:eastAsia="等线"/>
          <w:lang w:val="en"/>
        </w:rPr>
        <w:t>4</w:t>
      </w:r>
      <w:r w:rsidRPr="0042028D">
        <w:rPr>
          <w:rFonts w:ascii="Times New Roman" w:eastAsia="等线" w:hAnsi="Times New Roman"/>
          <w:lang w:val="en"/>
        </w:rPr>
        <w:t>J</w:t>
      </w:r>
      <w:r w:rsidRPr="0042028D">
        <w:rPr>
          <w:rFonts w:eastAsia="等线"/>
          <w:lang w:val="en"/>
        </w:rPr>
        <w:t>_</w:t>
      </w:r>
      <w:r w:rsidRPr="0042028D">
        <w:rPr>
          <w:rFonts w:ascii="Times New Roman" w:eastAsia="等线" w:hAnsi="Times New Roman"/>
          <w:lang w:val="en"/>
        </w:rPr>
        <w:t>HOME</w:t>
      </w:r>
      <w:r w:rsidRPr="0042028D">
        <w:rPr>
          <w:rFonts w:eastAsia="等线"/>
          <w:lang w:val="en"/>
        </w:rPr>
        <w:t>/</w:t>
      </w:r>
      <w:r w:rsidRPr="0042028D">
        <w:rPr>
          <w:rFonts w:ascii="Times New Roman" w:eastAsia="等线" w:hAnsi="Times New Roman"/>
          <w:lang w:val="en"/>
        </w:rPr>
        <w:t>conf</w:t>
      </w:r>
      <w:r w:rsidRPr="0042028D">
        <w:rPr>
          <w:rFonts w:eastAsia="等线"/>
          <w:lang w:val="en"/>
        </w:rPr>
        <w:t>/</w:t>
      </w:r>
      <w:r w:rsidRPr="0042028D">
        <w:rPr>
          <w:rFonts w:ascii="Times New Roman" w:eastAsia="等线" w:hAnsi="Times New Roman"/>
          <w:lang w:val="en"/>
        </w:rPr>
        <w:t>neo</w:t>
      </w:r>
      <w:r w:rsidRPr="0042028D">
        <w:rPr>
          <w:rFonts w:eastAsia="等线"/>
          <w:lang w:val="en"/>
        </w:rPr>
        <w:t>4</w:t>
      </w:r>
      <w:r w:rsidRPr="0042028D">
        <w:rPr>
          <w:rFonts w:ascii="Times New Roman" w:eastAsia="等线" w:hAnsi="Times New Roman"/>
          <w:lang w:val="en"/>
        </w:rPr>
        <w:t>j</w:t>
      </w:r>
      <w:r w:rsidRPr="0042028D">
        <w:rPr>
          <w:rFonts w:eastAsia="等线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conf</w:t>
      </w:r>
      <w:r w:rsidRPr="0042028D">
        <w:rPr>
          <w:rFonts w:eastAsia="等线"/>
          <w:lang w:val="en"/>
        </w:rPr>
        <w:t>中设置</w:t>
      </w:r>
      <w:proofErr w:type="spellStart"/>
      <w:r w:rsidRPr="0042028D">
        <w:rPr>
          <w:rFonts w:ascii="Times New Roman" w:eastAsia="等线" w:hAnsi="Times New Roman"/>
          <w:lang w:val="en"/>
        </w:rPr>
        <w:lastRenderedPageBreak/>
        <w:t>dbms</w:t>
      </w:r>
      <w:r w:rsidRPr="0042028D">
        <w:rPr>
          <w:rFonts w:eastAsia="等线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memory</w:t>
      </w:r>
      <w:r w:rsidRPr="0042028D">
        <w:rPr>
          <w:rFonts w:eastAsia="等线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heap</w:t>
      </w:r>
      <w:r w:rsidRPr="0042028D">
        <w:rPr>
          <w:rFonts w:eastAsia="等线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initial</w:t>
      </w:r>
      <w:r w:rsidRPr="0042028D">
        <w:rPr>
          <w:rFonts w:eastAsia="等线"/>
          <w:lang w:val="en"/>
        </w:rPr>
        <w:t>_</w:t>
      </w:r>
      <w:r w:rsidRPr="0042028D">
        <w:rPr>
          <w:rFonts w:ascii="Times New Roman" w:eastAsia="等线" w:hAnsi="Times New Roman"/>
          <w:lang w:val="en"/>
        </w:rPr>
        <w:t>size</w:t>
      </w:r>
      <w:proofErr w:type="spellEnd"/>
      <w:r w:rsidRPr="0042028D">
        <w:rPr>
          <w:rFonts w:eastAsia="等线"/>
          <w:lang w:val="en"/>
        </w:rPr>
        <w:t>和</w:t>
      </w:r>
      <w:proofErr w:type="spellStart"/>
      <w:r w:rsidRPr="0042028D">
        <w:rPr>
          <w:rFonts w:ascii="Times New Roman" w:eastAsia="等线" w:hAnsi="Times New Roman"/>
          <w:lang w:val="en"/>
        </w:rPr>
        <w:t>dbms</w:t>
      </w:r>
      <w:r w:rsidRPr="0042028D">
        <w:rPr>
          <w:rFonts w:eastAsia="等线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memory</w:t>
      </w:r>
      <w:r w:rsidRPr="0042028D">
        <w:rPr>
          <w:rFonts w:eastAsia="等线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heap</w:t>
      </w:r>
      <w:r w:rsidRPr="0042028D">
        <w:rPr>
          <w:rFonts w:eastAsia="等线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max</w:t>
      </w:r>
      <w:r w:rsidRPr="0042028D">
        <w:rPr>
          <w:rFonts w:eastAsia="等线"/>
          <w:lang w:val="en"/>
        </w:rPr>
        <w:t>_</w:t>
      </w:r>
      <w:r w:rsidRPr="0042028D">
        <w:rPr>
          <w:rFonts w:ascii="Times New Roman" w:eastAsia="等线" w:hAnsi="Times New Roman"/>
          <w:lang w:val="en"/>
        </w:rPr>
        <w:t>size</w:t>
      </w:r>
      <w:proofErr w:type="spellEnd"/>
      <w:r w:rsidRPr="0042028D">
        <w:rPr>
          <w:rFonts w:eastAsia="等线"/>
          <w:lang w:val="en"/>
        </w:rPr>
        <w:t>参数即可，以兆字节（</w:t>
      </w:r>
      <w:r w:rsidRPr="0042028D">
        <w:rPr>
          <w:rFonts w:ascii="Times New Roman" w:eastAsia="等线" w:hAnsi="Times New Roman"/>
          <w:lang w:val="en"/>
        </w:rPr>
        <w:t>MB</w:t>
      </w:r>
      <w:r w:rsidRPr="0042028D">
        <w:rPr>
          <w:rFonts w:eastAsia="等线"/>
          <w:lang w:val="en"/>
        </w:rPr>
        <w:t>）为单位，比如：16000。建议将这两个参数设置为相同的值，以避免不必要的垃圾收集。</w:t>
      </w:r>
    </w:p>
    <w:p w14:paraId="78B208A2" w14:textId="77777777" w:rsidR="00B544C9" w:rsidRPr="0042028D" w:rsidRDefault="00B544C9" w:rsidP="00B544C9">
      <w:pPr>
        <w:pStyle w:val="a5"/>
        <w:ind w:left="840" w:firstLineChars="0"/>
        <w:rPr>
          <w:rFonts w:eastAsia="等线"/>
          <w:lang w:val="en"/>
        </w:rPr>
      </w:pPr>
    </w:p>
    <w:p w14:paraId="61021534" w14:textId="77777777" w:rsidR="00B544C9" w:rsidRPr="0042028D" w:rsidRDefault="00B544C9" w:rsidP="00B544C9">
      <w:pPr>
        <w:pStyle w:val="a"/>
        <w:numPr>
          <w:ilvl w:val="0"/>
          <w:numId w:val="40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调整垃圾收集器</w:t>
      </w:r>
    </w:p>
    <w:p w14:paraId="27F44A87" w14:textId="2ADBDD44" w:rsidR="00B544C9" w:rsidRPr="0042028D" w:rsidRDefault="00B544C9" w:rsidP="00B544C9">
      <w:pPr>
        <w:pStyle w:val="a"/>
        <w:numPr>
          <w:ilvl w:val="0"/>
          <w:numId w:val="0"/>
        </w:numPr>
        <w:spacing w:after="156"/>
        <w:ind w:left="840" w:firstLine="420"/>
        <w:rPr>
          <w:rFonts w:asciiTheme="minorHAnsi" w:eastAsia="等线" w:hAnsiTheme="minorHAnsi"/>
          <w:lang w:val="en"/>
        </w:rPr>
      </w:pPr>
      <w:proofErr w:type="gramStart"/>
      <w:r w:rsidRPr="0042028D">
        <w:rPr>
          <w:rFonts w:asciiTheme="minorHAnsi" w:eastAsia="等线" w:hAnsiTheme="minorHAnsi" w:hint="eastAsia"/>
          <w:lang w:val="en"/>
        </w:rPr>
        <w:t>堆大小</w:t>
      </w:r>
      <w:proofErr w:type="gramEnd"/>
      <w:r w:rsidRPr="0042028D">
        <w:rPr>
          <w:rFonts w:asciiTheme="minorHAnsi" w:eastAsia="等线" w:hAnsiTheme="minorHAnsi" w:hint="eastAsia"/>
          <w:lang w:val="en"/>
        </w:rPr>
        <w:t>需合理分配，使得事务和查询状态从不使它到年老代。</w:t>
      </w:r>
      <w:proofErr w:type="gramStart"/>
      <w:r w:rsidRPr="0042028D">
        <w:rPr>
          <w:rFonts w:asciiTheme="minorHAnsi" w:eastAsia="等线" w:hAnsiTheme="minorHAnsi" w:hint="eastAsia"/>
          <w:lang w:val="en"/>
        </w:rPr>
        <w:t>堆大小</w:t>
      </w:r>
      <w:proofErr w:type="gramEnd"/>
      <w:r w:rsidRPr="0042028D">
        <w:rPr>
          <w:rFonts w:asciiTheme="minorHAnsi" w:eastAsia="等线" w:hAnsiTheme="minorHAnsi" w:hint="eastAsia"/>
          <w:lang w:val="en"/>
        </w:rPr>
        <w:t>参数设置是：</w:t>
      </w:r>
      <w:r w:rsidRPr="0042028D">
        <w:rPr>
          <w:rFonts w:ascii="Times New Roman" w:eastAsia="等线" w:hAnsi="Times New Roman"/>
          <w:lang w:val="en"/>
        </w:rPr>
        <w:t>neo</w:t>
      </w:r>
      <w:r w:rsidRPr="0042028D">
        <w:rPr>
          <w:rFonts w:asciiTheme="minorHAnsi" w:eastAsia="等线" w:hAnsiTheme="minorHAnsi"/>
          <w:lang w:val="en"/>
        </w:rPr>
        <w:t>4</w:t>
      </w:r>
      <w:r w:rsidRPr="0042028D">
        <w:rPr>
          <w:rFonts w:ascii="Times New Roman" w:eastAsia="等线" w:hAnsi="Times New Roman"/>
          <w:lang w:val="en"/>
        </w:rPr>
        <w:t>j</w:t>
      </w:r>
      <w:r w:rsidRPr="0042028D">
        <w:rPr>
          <w:rFonts w:asciiTheme="minorHAnsi" w:eastAsia="等线" w:hAnsiTheme="minorHAnsi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conf</w:t>
      </w:r>
      <w:r w:rsidRPr="0042028D">
        <w:rPr>
          <w:rFonts w:asciiTheme="minorHAnsi" w:eastAsia="等线" w:hAnsiTheme="minorHAnsi"/>
          <w:lang w:val="en"/>
        </w:rPr>
        <w:t>文件中的</w:t>
      </w:r>
      <w:proofErr w:type="spellStart"/>
      <w:r w:rsidRPr="0042028D">
        <w:rPr>
          <w:rFonts w:ascii="Times New Roman" w:eastAsia="等线" w:hAnsi="Times New Roman"/>
          <w:lang w:val="en"/>
        </w:rPr>
        <w:t>dbms</w:t>
      </w:r>
      <w:r w:rsidRPr="0042028D">
        <w:rPr>
          <w:rFonts w:asciiTheme="minorHAnsi" w:eastAsia="等线" w:hAnsiTheme="minorHAnsi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memory</w:t>
      </w:r>
      <w:r w:rsidRPr="0042028D">
        <w:rPr>
          <w:rFonts w:asciiTheme="minorHAnsi" w:eastAsia="等线" w:hAnsiTheme="minorHAnsi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heap</w:t>
      </w:r>
      <w:r w:rsidRPr="0042028D">
        <w:rPr>
          <w:rFonts w:asciiTheme="minorHAnsi" w:eastAsia="等线" w:hAnsiTheme="minorHAnsi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max</w:t>
      </w:r>
      <w:r w:rsidRPr="0042028D">
        <w:rPr>
          <w:rFonts w:asciiTheme="minorHAnsi" w:eastAsia="等线" w:hAnsiTheme="minorHAnsi"/>
          <w:lang w:val="en"/>
        </w:rPr>
        <w:t>_</w:t>
      </w:r>
      <w:r w:rsidRPr="0042028D">
        <w:rPr>
          <w:rFonts w:ascii="Times New Roman" w:eastAsia="等线" w:hAnsi="Times New Roman"/>
          <w:lang w:val="en"/>
        </w:rPr>
        <w:t>size</w:t>
      </w:r>
      <w:proofErr w:type="spellEnd"/>
      <w:r w:rsidRPr="0042028D">
        <w:rPr>
          <w:rFonts w:asciiTheme="minorHAnsi" w:eastAsia="等线" w:hAnsiTheme="minorHAnsi"/>
          <w:lang w:val="en"/>
        </w:rPr>
        <w:t>（以</w:t>
      </w:r>
      <w:r w:rsidRPr="0042028D">
        <w:rPr>
          <w:rFonts w:ascii="Times New Roman" w:eastAsia="等线" w:hAnsi="Times New Roman"/>
          <w:lang w:val="en"/>
        </w:rPr>
        <w:t>MB</w:t>
      </w:r>
      <w:r w:rsidRPr="0042028D">
        <w:rPr>
          <w:rFonts w:asciiTheme="minorHAnsi" w:eastAsia="等线" w:hAnsiTheme="minorHAnsi"/>
          <w:lang w:val="en"/>
        </w:rPr>
        <w:t>为单位），</w:t>
      </w:r>
      <w:proofErr w:type="spellStart"/>
      <w:r w:rsidRPr="0042028D">
        <w:rPr>
          <w:rFonts w:ascii="Times New Roman" w:eastAsia="等线" w:hAnsi="Times New Roman"/>
          <w:lang w:val="en"/>
        </w:rPr>
        <w:t>dbms</w:t>
      </w:r>
      <w:r w:rsidRPr="0042028D">
        <w:rPr>
          <w:rFonts w:asciiTheme="minorHAnsi" w:eastAsia="等线" w:hAnsiTheme="minorHAnsi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memory</w:t>
      </w:r>
      <w:r w:rsidRPr="0042028D">
        <w:rPr>
          <w:rFonts w:asciiTheme="minorHAnsi" w:eastAsia="等线" w:hAnsiTheme="minorHAnsi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heap</w:t>
      </w:r>
      <w:r w:rsidRPr="0042028D">
        <w:rPr>
          <w:rFonts w:asciiTheme="minorHAnsi" w:eastAsia="等线" w:hAnsiTheme="minorHAnsi"/>
          <w:lang w:val="en"/>
        </w:rPr>
        <w:t>.</w:t>
      </w:r>
      <w:r w:rsidRPr="0042028D">
        <w:rPr>
          <w:rFonts w:ascii="Times New Roman" w:eastAsia="等线" w:hAnsi="Times New Roman"/>
          <w:lang w:val="en"/>
        </w:rPr>
        <w:t>initial</w:t>
      </w:r>
      <w:r w:rsidRPr="0042028D">
        <w:rPr>
          <w:rFonts w:asciiTheme="minorHAnsi" w:eastAsia="等线" w:hAnsiTheme="minorHAnsi"/>
          <w:lang w:val="en"/>
        </w:rPr>
        <w:t>_</w:t>
      </w:r>
      <w:r w:rsidRPr="0042028D">
        <w:rPr>
          <w:rFonts w:ascii="Times New Roman" w:eastAsia="等线" w:hAnsi="Times New Roman"/>
          <w:lang w:val="en"/>
        </w:rPr>
        <w:t>size</w:t>
      </w:r>
      <w:proofErr w:type="spellEnd"/>
      <w:r w:rsidRPr="0042028D">
        <w:rPr>
          <w:rFonts w:asciiTheme="minorHAnsi" w:eastAsia="等线" w:hAnsiTheme="minorHAnsi"/>
          <w:lang w:val="en"/>
        </w:rPr>
        <w:t>为堆的初始大小</w:t>
      </w:r>
      <w:r w:rsidR="0042028D" w:rsidRPr="0042028D">
        <w:rPr>
          <w:rFonts w:asciiTheme="minorHAnsi" w:eastAsia="等线" w:hAnsiTheme="minorHAnsi" w:hint="eastAsia"/>
          <w:lang w:val="en"/>
        </w:rPr>
        <w:t>。</w:t>
      </w:r>
      <w:r w:rsidRPr="0042028D">
        <w:rPr>
          <w:rFonts w:asciiTheme="minorHAnsi" w:eastAsia="等线" w:hAnsiTheme="minorHAnsi"/>
          <w:lang w:val="en"/>
        </w:rPr>
        <w:t>如果未指定，则由</w:t>
      </w:r>
      <w:r w:rsidRPr="0042028D">
        <w:rPr>
          <w:rFonts w:ascii="Times New Roman" w:eastAsia="等线" w:hAnsi="Times New Roman"/>
          <w:lang w:val="en"/>
        </w:rPr>
        <w:t>JVM</w:t>
      </w:r>
      <w:r w:rsidRPr="0042028D">
        <w:rPr>
          <w:rFonts w:asciiTheme="minorHAnsi" w:eastAsia="等线" w:hAnsiTheme="minorHAnsi"/>
          <w:lang w:val="en"/>
        </w:rPr>
        <w:t>自行选择。</w:t>
      </w:r>
      <w:r w:rsidRPr="0042028D">
        <w:rPr>
          <w:rFonts w:ascii="Times New Roman" w:eastAsia="等线" w:hAnsi="Times New Roman"/>
          <w:lang w:val="en"/>
        </w:rPr>
        <w:t>JVM</w:t>
      </w:r>
      <w:r w:rsidRPr="0042028D">
        <w:rPr>
          <w:rFonts w:asciiTheme="minorHAnsi" w:eastAsia="等线" w:hAnsiTheme="minorHAnsi"/>
          <w:lang w:val="en"/>
        </w:rPr>
        <w:t>将根据需要自动增长堆，直到最大值。堆的增长需要一个完全的垃圾收集周期。</w:t>
      </w:r>
    </w:p>
    <w:p w14:paraId="61DBE054" w14:textId="77777777" w:rsidR="00B544C9" w:rsidRPr="0042028D" w:rsidRDefault="00B544C9" w:rsidP="00B544C9">
      <w:pPr>
        <w:pStyle w:val="a"/>
        <w:numPr>
          <w:ilvl w:val="0"/>
          <w:numId w:val="0"/>
        </w:numPr>
        <w:spacing w:after="156"/>
        <w:ind w:left="840" w:firstLine="358"/>
        <w:rPr>
          <w:rFonts w:asciiTheme="minorHAnsi" w:eastAsia="等线" w:hAnsiTheme="minorHAnsi"/>
          <w:lang w:val="en"/>
        </w:rPr>
      </w:pPr>
      <w:r w:rsidRPr="0042028D">
        <w:rPr>
          <w:rFonts w:asciiTheme="minorHAnsi" w:eastAsia="等线" w:hAnsiTheme="minorHAnsi" w:hint="eastAsia"/>
          <w:lang w:val="en"/>
        </w:rPr>
        <w:t>新老两代堆之间的大小比例由</w:t>
      </w:r>
      <w:r w:rsidRPr="0042028D">
        <w:rPr>
          <w:rFonts w:asciiTheme="minorHAnsi" w:eastAsia="等线" w:hAnsiTheme="minorHAnsi"/>
          <w:lang w:val="en"/>
        </w:rPr>
        <w:t>-</w:t>
      </w:r>
      <w:proofErr w:type="spellStart"/>
      <w:r w:rsidRPr="0042028D">
        <w:rPr>
          <w:rFonts w:ascii="Times New Roman" w:eastAsia="等线" w:hAnsi="Times New Roman"/>
          <w:lang w:val="en"/>
        </w:rPr>
        <w:t>XX</w:t>
      </w:r>
      <w:r w:rsidRPr="0042028D">
        <w:rPr>
          <w:rFonts w:asciiTheme="minorHAnsi" w:eastAsia="等线" w:hAnsiTheme="minorHAnsi"/>
          <w:lang w:val="en"/>
        </w:rPr>
        <w:t>:</w:t>
      </w:r>
      <w:r w:rsidRPr="0042028D">
        <w:rPr>
          <w:rFonts w:ascii="Times New Roman" w:eastAsia="等线" w:hAnsi="Times New Roman"/>
          <w:lang w:val="en"/>
        </w:rPr>
        <w:t>NewRatio</w:t>
      </w:r>
      <w:proofErr w:type="spellEnd"/>
      <w:r w:rsidRPr="0042028D">
        <w:rPr>
          <w:rFonts w:asciiTheme="minorHAnsi" w:eastAsia="等线" w:hAnsiTheme="minorHAnsi"/>
          <w:lang w:val="en"/>
        </w:rPr>
        <w:t>=</w:t>
      </w:r>
      <w:r w:rsidRPr="0042028D">
        <w:rPr>
          <w:rFonts w:ascii="Times New Roman" w:eastAsia="等线" w:hAnsi="Times New Roman"/>
          <w:lang w:val="en"/>
        </w:rPr>
        <w:t>N</w:t>
      </w:r>
      <w:r w:rsidRPr="0042028D">
        <w:rPr>
          <w:rFonts w:asciiTheme="minorHAnsi" w:eastAsia="等线" w:hAnsiTheme="minorHAnsi"/>
          <w:lang w:val="en"/>
        </w:rPr>
        <w:t>开关参数控制，缺省情况下，</w:t>
      </w:r>
      <w:r w:rsidRPr="0042028D">
        <w:rPr>
          <w:rFonts w:ascii="Times New Roman" w:eastAsia="等线" w:hAnsi="Times New Roman"/>
          <w:lang w:val="en"/>
        </w:rPr>
        <w:t>N</w:t>
      </w:r>
      <w:r w:rsidRPr="0042028D">
        <w:rPr>
          <w:rFonts w:asciiTheme="minorHAnsi" w:eastAsia="等线" w:hAnsiTheme="minorHAnsi"/>
          <w:lang w:val="en"/>
        </w:rPr>
        <w:t>通常在2和8之间。比率为2意味着年老</w:t>
      </w:r>
      <w:proofErr w:type="gramStart"/>
      <w:r w:rsidRPr="0042028D">
        <w:rPr>
          <w:rFonts w:asciiTheme="minorHAnsi" w:eastAsia="等线" w:hAnsiTheme="minorHAnsi"/>
          <w:lang w:val="en"/>
        </w:rPr>
        <w:t>代大小除</w:t>
      </w:r>
      <w:proofErr w:type="gramEnd"/>
      <w:r w:rsidRPr="0042028D">
        <w:rPr>
          <w:rFonts w:asciiTheme="minorHAnsi" w:eastAsia="等线" w:hAnsiTheme="minorHAnsi"/>
          <w:lang w:val="en"/>
        </w:rPr>
        <w:t>以年轻</w:t>
      </w:r>
      <w:proofErr w:type="gramStart"/>
      <w:r w:rsidRPr="0042028D">
        <w:rPr>
          <w:rFonts w:asciiTheme="minorHAnsi" w:eastAsia="等线" w:hAnsiTheme="minorHAnsi"/>
          <w:lang w:val="en"/>
        </w:rPr>
        <w:t>代大小</w:t>
      </w:r>
      <w:proofErr w:type="gramEnd"/>
      <w:r w:rsidRPr="0042028D">
        <w:rPr>
          <w:rFonts w:asciiTheme="minorHAnsi" w:eastAsia="等线" w:hAnsiTheme="minorHAnsi"/>
          <w:lang w:val="en"/>
        </w:rPr>
        <w:t>等于2，即：堆内存的三分之二将专用于年老代。同理，比率为3则将四分之三</w:t>
      </w:r>
      <w:proofErr w:type="gramStart"/>
      <w:r w:rsidRPr="0042028D">
        <w:rPr>
          <w:rFonts w:asciiTheme="minorHAnsi" w:eastAsia="等线" w:hAnsiTheme="minorHAnsi"/>
          <w:lang w:val="en"/>
        </w:rPr>
        <w:t>的堆分配给</w:t>
      </w:r>
      <w:proofErr w:type="gramEnd"/>
      <w:r w:rsidRPr="0042028D">
        <w:rPr>
          <w:rFonts w:asciiTheme="minorHAnsi" w:eastAsia="等线" w:hAnsiTheme="minorHAnsi"/>
          <w:lang w:val="en"/>
        </w:rPr>
        <w:t>年老代，比率为1则两代的大小相同。比率1是相当激进的，不过适合事务更改了大量数据的场景。如果运行需要保留大量数据的</w:t>
      </w:r>
      <w:r w:rsidRPr="0042028D">
        <w:rPr>
          <w:rFonts w:ascii="Times New Roman" w:eastAsia="等线" w:hAnsi="Times New Roman"/>
          <w:lang w:val="en"/>
        </w:rPr>
        <w:t>Cypher</w:t>
      </w:r>
      <w:r w:rsidRPr="0042028D">
        <w:rPr>
          <w:rFonts w:asciiTheme="minorHAnsi" w:eastAsia="等线" w:hAnsiTheme="minorHAnsi"/>
          <w:lang w:val="en"/>
        </w:rPr>
        <w:t>查询，例如在排序大型结果集时，设置大的年轻</w:t>
      </w:r>
      <w:proofErr w:type="gramStart"/>
      <w:r w:rsidRPr="0042028D">
        <w:rPr>
          <w:rFonts w:asciiTheme="minorHAnsi" w:eastAsia="等线" w:hAnsiTheme="minorHAnsi"/>
          <w:lang w:val="en"/>
        </w:rPr>
        <w:t>代大小</w:t>
      </w:r>
      <w:proofErr w:type="gramEnd"/>
      <w:r w:rsidRPr="0042028D">
        <w:rPr>
          <w:rFonts w:asciiTheme="minorHAnsi" w:eastAsia="等线" w:hAnsiTheme="minorHAnsi"/>
          <w:lang w:val="en"/>
        </w:rPr>
        <w:t>也很重要。</w:t>
      </w:r>
    </w:p>
    <w:p w14:paraId="4B39D4B3" w14:textId="77777777" w:rsidR="00B544C9" w:rsidRPr="0042028D" w:rsidRDefault="00B544C9" w:rsidP="00B544C9">
      <w:pPr>
        <w:pStyle w:val="a"/>
        <w:numPr>
          <w:ilvl w:val="0"/>
          <w:numId w:val="0"/>
        </w:numPr>
        <w:spacing w:after="156"/>
        <w:ind w:left="840" w:firstLine="358"/>
        <w:rPr>
          <w:rFonts w:asciiTheme="minorHAnsi" w:eastAsia="等线" w:hAnsiTheme="minorHAnsi"/>
          <w:lang w:val="en"/>
        </w:rPr>
      </w:pPr>
      <w:r w:rsidRPr="0042028D">
        <w:rPr>
          <w:rFonts w:asciiTheme="minorHAnsi" w:eastAsia="等线" w:hAnsiTheme="minorHAnsi" w:hint="eastAsia"/>
          <w:lang w:val="en"/>
        </w:rPr>
        <w:t>如果年轻代太小，短暂的对象可能会被过早地移动到年老代，这被称为提前升级，将增加年老代垃圾收集周期的频率，从而降低数据库性能。如果年轻代太大，垃圾收集</w:t>
      </w:r>
      <w:proofErr w:type="gramStart"/>
      <w:r w:rsidRPr="0042028D">
        <w:rPr>
          <w:rFonts w:asciiTheme="minorHAnsi" w:eastAsia="等线" w:hAnsiTheme="minorHAnsi" w:hint="eastAsia"/>
          <w:lang w:val="en"/>
        </w:rPr>
        <w:t>器可能</w:t>
      </w:r>
      <w:proofErr w:type="gramEnd"/>
      <w:r w:rsidRPr="0042028D">
        <w:rPr>
          <w:rFonts w:asciiTheme="minorHAnsi" w:eastAsia="等线" w:hAnsiTheme="minorHAnsi" w:hint="eastAsia"/>
          <w:lang w:val="en"/>
        </w:rPr>
        <w:t>会决定年老</w:t>
      </w:r>
      <w:proofErr w:type="gramStart"/>
      <w:r w:rsidRPr="0042028D">
        <w:rPr>
          <w:rFonts w:asciiTheme="minorHAnsi" w:eastAsia="等线" w:hAnsiTheme="minorHAnsi" w:hint="eastAsia"/>
          <w:lang w:val="en"/>
        </w:rPr>
        <w:t>代没有</w:t>
      </w:r>
      <w:proofErr w:type="gramEnd"/>
      <w:r w:rsidRPr="0042028D">
        <w:rPr>
          <w:rFonts w:asciiTheme="minorHAnsi" w:eastAsia="等线" w:hAnsiTheme="minorHAnsi" w:hint="eastAsia"/>
          <w:lang w:val="en"/>
        </w:rPr>
        <w:t>足够的空间来容纳所有希望从新的到旧的对象。这将年轻代垃圾收集周期变成年老代垃圾收集周期，再次减慢数据库的速度。运行更多并发线程意味着在给定的时间跨度内可能发生更多的分配，从而额外增加年轻代的压力。</w:t>
      </w:r>
    </w:p>
    <w:p w14:paraId="04A1BD3C" w14:textId="77777777" w:rsidR="00B544C9" w:rsidRPr="0042028D" w:rsidRDefault="00B544C9" w:rsidP="00B544C9">
      <w:pPr>
        <w:pStyle w:val="a"/>
        <w:numPr>
          <w:ilvl w:val="0"/>
          <w:numId w:val="0"/>
        </w:numPr>
        <w:spacing w:after="156"/>
        <w:ind w:left="840" w:firstLine="358"/>
        <w:rPr>
          <w:rFonts w:asciiTheme="minorHAnsi" w:eastAsia="等线" w:hAnsiTheme="minorHAnsi"/>
          <w:lang w:val="en"/>
        </w:rPr>
      </w:pPr>
      <w:r w:rsidRPr="0042028D">
        <w:rPr>
          <w:rFonts w:ascii="Times New Roman" w:eastAsia="等线" w:hAnsi="Times New Roman"/>
          <w:lang w:val="en"/>
        </w:rPr>
        <w:t>JVM</w:t>
      </w:r>
      <w:r w:rsidRPr="0042028D">
        <w:rPr>
          <w:rFonts w:asciiTheme="minorHAnsi" w:eastAsia="等线" w:hAnsiTheme="minorHAnsi"/>
          <w:lang w:val="en"/>
        </w:rPr>
        <w:t>中的压缩普通对象指针（</w:t>
      </w:r>
      <w:r w:rsidRPr="0042028D">
        <w:rPr>
          <w:rFonts w:ascii="Times New Roman" w:eastAsia="等线" w:hAnsi="Times New Roman"/>
          <w:lang w:val="en"/>
        </w:rPr>
        <w:t>OOP</w:t>
      </w:r>
      <w:r w:rsidRPr="0042028D">
        <w:rPr>
          <w:rFonts w:asciiTheme="minorHAnsi" w:eastAsia="等线" w:hAnsiTheme="minorHAnsi"/>
          <w:lang w:val="en"/>
        </w:rPr>
        <w:t>，</w:t>
      </w:r>
      <w:r w:rsidRPr="0042028D">
        <w:rPr>
          <w:rFonts w:ascii="Times New Roman" w:eastAsia="等线" w:hAnsi="Times New Roman"/>
          <w:lang w:val="en"/>
        </w:rPr>
        <w:t>Ordinary</w:t>
      </w:r>
      <w:r w:rsidRPr="0042028D">
        <w:rPr>
          <w:rFonts w:asciiTheme="minorHAnsi" w:eastAsia="等线" w:hAnsiTheme="minorHAnsi"/>
          <w:lang w:val="en"/>
        </w:rPr>
        <w:t xml:space="preserve"> </w:t>
      </w:r>
      <w:r w:rsidRPr="0042028D">
        <w:rPr>
          <w:rFonts w:ascii="Times New Roman" w:eastAsia="等线" w:hAnsi="Times New Roman"/>
          <w:lang w:val="en"/>
        </w:rPr>
        <w:t>Object</w:t>
      </w:r>
      <w:r w:rsidRPr="0042028D">
        <w:rPr>
          <w:rFonts w:asciiTheme="minorHAnsi" w:eastAsia="等线" w:hAnsiTheme="minorHAnsi"/>
          <w:lang w:val="en"/>
        </w:rPr>
        <w:t xml:space="preserve"> </w:t>
      </w:r>
      <w:r w:rsidRPr="0042028D">
        <w:rPr>
          <w:rFonts w:ascii="Times New Roman" w:eastAsia="等线" w:hAnsi="Times New Roman"/>
          <w:lang w:val="en"/>
        </w:rPr>
        <w:t>Pointer</w:t>
      </w:r>
      <w:r w:rsidRPr="0042028D">
        <w:rPr>
          <w:rFonts w:asciiTheme="minorHAnsi" w:eastAsia="等线" w:hAnsiTheme="minorHAnsi"/>
          <w:lang w:val="en"/>
        </w:rPr>
        <w:t>）功能仅支持32位。该功能可节省大量内存，但大于32</w:t>
      </w:r>
      <w:r w:rsidRPr="0042028D">
        <w:rPr>
          <w:rFonts w:ascii="Times New Roman" w:eastAsia="等线" w:hAnsi="Times New Roman"/>
          <w:lang w:val="en"/>
        </w:rPr>
        <w:t>GB</w:t>
      </w:r>
      <w:r w:rsidRPr="0042028D">
        <w:rPr>
          <w:rFonts w:asciiTheme="minorHAnsi" w:eastAsia="等线" w:hAnsiTheme="minorHAnsi"/>
          <w:lang w:val="en"/>
        </w:rPr>
        <w:t>的</w:t>
      </w:r>
      <w:proofErr w:type="gramStart"/>
      <w:r w:rsidRPr="0042028D">
        <w:rPr>
          <w:rFonts w:asciiTheme="minorHAnsi" w:eastAsia="等线" w:hAnsiTheme="minorHAnsi"/>
          <w:lang w:val="en"/>
        </w:rPr>
        <w:t>堆无法</w:t>
      </w:r>
      <w:proofErr w:type="gramEnd"/>
      <w:r w:rsidRPr="0042028D">
        <w:rPr>
          <w:rFonts w:asciiTheme="minorHAnsi" w:eastAsia="等线" w:hAnsiTheme="minorHAnsi"/>
          <w:lang w:val="en"/>
        </w:rPr>
        <w:t>使用。因此，</w:t>
      </w:r>
      <w:proofErr w:type="gramStart"/>
      <w:r w:rsidRPr="0042028D">
        <w:rPr>
          <w:rFonts w:asciiTheme="minorHAnsi" w:eastAsia="等线" w:hAnsiTheme="minorHAnsi"/>
          <w:lang w:val="en"/>
        </w:rPr>
        <w:t>堆大小</w:t>
      </w:r>
      <w:proofErr w:type="gramEnd"/>
      <w:r w:rsidRPr="0042028D">
        <w:rPr>
          <w:rFonts w:asciiTheme="minorHAnsi" w:eastAsia="等线" w:hAnsiTheme="minorHAnsi"/>
          <w:lang w:val="en"/>
        </w:rPr>
        <w:t>超过32</w:t>
      </w:r>
      <w:r w:rsidRPr="0042028D">
        <w:rPr>
          <w:rFonts w:ascii="Times New Roman" w:eastAsia="等线" w:hAnsi="Times New Roman"/>
          <w:lang w:val="en"/>
        </w:rPr>
        <w:t>GB</w:t>
      </w:r>
      <w:r w:rsidRPr="0042028D">
        <w:rPr>
          <w:rFonts w:asciiTheme="minorHAnsi" w:eastAsia="等线" w:hAnsiTheme="minorHAnsi"/>
          <w:lang w:val="en"/>
        </w:rPr>
        <w:t>收益可能很小，甚至带来副作用，除非增加非常的多（64</w:t>
      </w:r>
      <w:r w:rsidRPr="0042028D">
        <w:rPr>
          <w:rFonts w:ascii="Times New Roman" w:eastAsia="等线" w:hAnsi="Times New Roman"/>
          <w:lang w:val="en"/>
        </w:rPr>
        <w:t>GB</w:t>
      </w:r>
      <w:r w:rsidRPr="0042028D">
        <w:rPr>
          <w:rFonts w:asciiTheme="minorHAnsi" w:eastAsia="等线" w:hAnsiTheme="minorHAnsi"/>
          <w:lang w:val="en"/>
        </w:rPr>
        <w:t>或以上）。</w:t>
      </w:r>
    </w:p>
    <w:p w14:paraId="4BE550FB" w14:textId="77777777" w:rsidR="00B544C9" w:rsidRPr="0042028D" w:rsidRDefault="00B544C9" w:rsidP="00B544C9">
      <w:pPr>
        <w:pStyle w:val="a"/>
        <w:numPr>
          <w:ilvl w:val="0"/>
          <w:numId w:val="0"/>
        </w:numPr>
        <w:spacing w:after="156"/>
        <w:ind w:left="840" w:firstLine="358"/>
        <w:rPr>
          <w:rFonts w:asciiTheme="minorHAnsi" w:eastAsia="等线" w:hAnsiTheme="minorHAnsi"/>
          <w:lang w:val="en"/>
        </w:rPr>
      </w:pPr>
      <w:r w:rsidRPr="0042028D">
        <w:rPr>
          <w:rFonts w:ascii="Times New Roman" w:eastAsia="等线" w:hAnsi="Times New Roman"/>
          <w:lang w:val="en"/>
        </w:rPr>
        <w:t>Neo</w:t>
      </w:r>
      <w:r w:rsidRPr="0042028D">
        <w:rPr>
          <w:rFonts w:asciiTheme="minorHAnsi" w:eastAsia="等线" w:hAnsiTheme="minorHAnsi"/>
          <w:lang w:val="en"/>
        </w:rPr>
        <w:t>4</w:t>
      </w:r>
      <w:r w:rsidRPr="0042028D">
        <w:rPr>
          <w:rFonts w:ascii="Times New Roman" w:eastAsia="等线" w:hAnsi="Times New Roman"/>
          <w:lang w:val="en"/>
        </w:rPr>
        <w:t>j</w:t>
      </w:r>
      <w:r w:rsidRPr="0042028D">
        <w:rPr>
          <w:rFonts w:asciiTheme="minorHAnsi" w:eastAsia="等线" w:hAnsiTheme="minorHAnsi"/>
          <w:lang w:val="en"/>
        </w:rPr>
        <w:t>有一些长寿命的对象，它们留在年老代，有利于</w:t>
      </w:r>
      <w:r w:rsidRPr="0042028D">
        <w:rPr>
          <w:rFonts w:ascii="Times New Roman" w:eastAsia="等线" w:hAnsi="Times New Roman"/>
          <w:lang w:val="en"/>
        </w:rPr>
        <w:t>Java</w:t>
      </w:r>
      <w:r w:rsidRPr="0042028D">
        <w:rPr>
          <w:rFonts w:asciiTheme="minorHAnsi" w:eastAsia="等线" w:hAnsiTheme="minorHAnsi"/>
          <w:lang w:val="en"/>
        </w:rPr>
        <w:t>进程的生命周期。为了有效地处理它们，并且不会对垃圾收集暂停时间产生负面影响，我们建议使用并发垃圾收集器。如何调整特定的垃圾收集算法取决于</w:t>
      </w:r>
      <w:r w:rsidRPr="0042028D">
        <w:rPr>
          <w:rFonts w:ascii="Times New Roman" w:eastAsia="等线" w:hAnsi="Times New Roman"/>
          <w:lang w:val="en"/>
        </w:rPr>
        <w:t>JVM</w:t>
      </w:r>
      <w:r w:rsidRPr="0042028D">
        <w:rPr>
          <w:rFonts w:asciiTheme="minorHAnsi" w:eastAsia="等线" w:hAnsiTheme="minorHAnsi"/>
          <w:lang w:val="en"/>
        </w:rPr>
        <w:t>版本和工作负载。为获取有效的垃圾收集参数设置，建议在现有负载下测试几天或几周，堆碎片等问题可能需要更长的时间才能显现。为了获得良好的性能，这些是首先要研究的事情：</w:t>
      </w:r>
    </w:p>
    <w:p w14:paraId="37609124" w14:textId="77777777" w:rsidR="00B544C9" w:rsidRPr="0042028D" w:rsidRDefault="00B544C9" w:rsidP="00B544C9">
      <w:pPr>
        <w:pStyle w:val="a5"/>
        <w:numPr>
          <w:ilvl w:val="0"/>
          <w:numId w:val="45"/>
        </w:numPr>
        <w:ind w:firstLineChars="0"/>
        <w:rPr>
          <w:rFonts w:eastAsia="等线" w:cs="Times New Roman"/>
          <w:lang w:val="en"/>
        </w:rPr>
      </w:pPr>
      <w:r w:rsidRPr="0042028D">
        <w:rPr>
          <w:rFonts w:eastAsia="等线" w:cs="Times New Roman" w:hint="eastAsia"/>
          <w:lang w:val="en"/>
        </w:rPr>
        <w:t>确保</w:t>
      </w:r>
      <w:r w:rsidRPr="0042028D">
        <w:rPr>
          <w:rFonts w:ascii="Times New Roman" w:eastAsia="等线" w:hAnsi="Times New Roman" w:cs="Times New Roman"/>
          <w:lang w:val="en"/>
        </w:rPr>
        <w:t>JVM</w:t>
      </w:r>
      <w:r w:rsidRPr="0042028D">
        <w:rPr>
          <w:rFonts w:eastAsia="等线" w:cs="Times New Roman"/>
          <w:lang w:val="en"/>
        </w:rPr>
        <w:t>不需要花太多时间来执行垃圾收集。目标是有一个足够大的堆，以确保重/峰值负载不会导致所谓的</w:t>
      </w:r>
      <w:r w:rsidRPr="0042028D">
        <w:rPr>
          <w:rFonts w:ascii="Times New Roman" w:eastAsia="等线" w:hAnsi="Times New Roman" w:cs="Times New Roman"/>
          <w:lang w:val="en"/>
        </w:rPr>
        <w:t>GC</w:t>
      </w:r>
      <w:r w:rsidRPr="0042028D">
        <w:rPr>
          <w:rFonts w:eastAsia="等线" w:cs="Times New Roman"/>
          <w:lang w:val="en"/>
        </w:rPr>
        <w:t>垃圾（</w:t>
      </w:r>
      <w:r w:rsidRPr="0042028D">
        <w:rPr>
          <w:rFonts w:ascii="Times New Roman" w:eastAsia="等线" w:hAnsi="Times New Roman" w:cs="Times New Roman"/>
          <w:lang w:val="en"/>
        </w:rPr>
        <w:t>Garbage</w:t>
      </w:r>
      <w:r w:rsidRPr="0042028D">
        <w:rPr>
          <w:rFonts w:eastAsia="等线" w:cs="Times New Roman"/>
          <w:lang w:val="en"/>
        </w:rPr>
        <w:t xml:space="preserve"> </w:t>
      </w:r>
      <w:r w:rsidRPr="0042028D">
        <w:rPr>
          <w:rFonts w:ascii="Times New Roman" w:eastAsia="等线" w:hAnsi="Times New Roman" w:cs="Times New Roman"/>
          <w:lang w:val="en"/>
        </w:rPr>
        <w:t>Collection</w:t>
      </w:r>
      <w:r w:rsidRPr="0042028D">
        <w:rPr>
          <w:rFonts w:eastAsia="等线" w:cs="Times New Roman"/>
          <w:lang w:val="en"/>
        </w:rPr>
        <w:t xml:space="preserve"> </w:t>
      </w:r>
      <w:r w:rsidRPr="0042028D">
        <w:rPr>
          <w:rFonts w:ascii="Times New Roman" w:eastAsia="等线" w:hAnsi="Times New Roman" w:cs="Times New Roman"/>
          <w:lang w:val="en"/>
        </w:rPr>
        <w:t>trashing</w:t>
      </w:r>
      <w:r w:rsidRPr="0042028D">
        <w:rPr>
          <w:rFonts w:eastAsia="等线" w:cs="Times New Roman"/>
          <w:lang w:val="en"/>
        </w:rPr>
        <w:t>）。当</w:t>
      </w:r>
      <w:r w:rsidRPr="0042028D">
        <w:rPr>
          <w:rFonts w:ascii="Times New Roman" w:eastAsia="等线" w:hAnsi="Times New Roman" w:cs="Times New Roman"/>
          <w:lang w:val="en"/>
        </w:rPr>
        <w:t>GC</w:t>
      </w:r>
      <w:r w:rsidRPr="0042028D">
        <w:rPr>
          <w:rFonts w:eastAsia="等线" w:cs="Times New Roman"/>
          <w:lang w:val="en"/>
        </w:rPr>
        <w:t>垃圾发生时，性能可能下降两个数量级。而堆太大也可能会降低性能，因此需要尝试一些不同的堆大小。</w:t>
      </w:r>
    </w:p>
    <w:p w14:paraId="0EACD165" w14:textId="77777777" w:rsidR="00B544C9" w:rsidRPr="0042028D" w:rsidRDefault="00B544C9" w:rsidP="00B544C9">
      <w:pPr>
        <w:pStyle w:val="a"/>
        <w:numPr>
          <w:ilvl w:val="0"/>
          <w:numId w:val="45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使用并发垃圾收集器。大多数情况下使用-</w:t>
      </w:r>
      <w:r w:rsidRPr="0042028D">
        <w:rPr>
          <w:rFonts w:ascii="Times New Roman" w:eastAsia="等线" w:hAnsi="Times New Roman"/>
        </w:rPr>
        <w:t>XX</w:t>
      </w:r>
      <w:r w:rsidRPr="0042028D">
        <w:rPr>
          <w:rFonts w:asciiTheme="minorHAnsi" w:eastAsia="等线" w:hAnsiTheme="minorHAnsi"/>
        </w:rPr>
        <w:t>:+</w:t>
      </w:r>
      <w:r w:rsidRPr="0042028D">
        <w:rPr>
          <w:rFonts w:ascii="Times New Roman" w:eastAsia="等线" w:hAnsi="Times New Roman"/>
        </w:rPr>
        <w:t>UseG</w:t>
      </w:r>
      <w:r w:rsidRPr="0042028D">
        <w:rPr>
          <w:rFonts w:asciiTheme="minorHAnsi" w:eastAsia="等线" w:hAnsiTheme="minorHAnsi"/>
        </w:rPr>
        <w:t>1</w:t>
      </w:r>
      <w:r w:rsidRPr="0042028D">
        <w:rPr>
          <w:rFonts w:ascii="Times New Roman" w:eastAsia="等线" w:hAnsi="Times New Roman"/>
        </w:rPr>
        <w:t>GC</w:t>
      </w:r>
      <w:r w:rsidRPr="0042028D">
        <w:rPr>
          <w:rFonts w:asciiTheme="minorHAnsi" w:eastAsia="等线" w:hAnsiTheme="minorHAnsi"/>
        </w:rPr>
        <w:t>开关参数系统可良好工作。</w:t>
      </w:r>
      <w:r w:rsidRPr="0042028D">
        <w:rPr>
          <w:rFonts w:ascii="Times New Roman" w:eastAsia="等线" w:hAnsi="Times New Roman"/>
        </w:rPr>
        <w:t>Neo</w:t>
      </w:r>
      <w:r w:rsidRPr="0042028D">
        <w:rPr>
          <w:rFonts w:asciiTheme="minorHAnsi" w:eastAsia="等线" w:hAnsiTheme="minorHAnsi"/>
        </w:rPr>
        <w:t>4</w:t>
      </w:r>
      <w:r w:rsidRPr="0042028D">
        <w:rPr>
          <w:rFonts w:ascii="Times New Roman" w:eastAsia="等线" w:hAnsi="Times New Roman"/>
        </w:rPr>
        <w:t>j</w:t>
      </w:r>
      <w:r w:rsidRPr="0042028D">
        <w:rPr>
          <w:rFonts w:asciiTheme="minorHAnsi" w:eastAsia="等线" w:hAnsiTheme="minorHAnsi"/>
        </w:rPr>
        <w:t xml:space="preserve"> </w:t>
      </w:r>
      <w:r w:rsidRPr="0042028D">
        <w:rPr>
          <w:rFonts w:ascii="Times New Roman" w:eastAsia="等线" w:hAnsi="Times New Roman"/>
        </w:rPr>
        <w:t>JVM</w:t>
      </w:r>
      <w:r w:rsidRPr="0042028D">
        <w:rPr>
          <w:rFonts w:asciiTheme="minorHAnsi" w:eastAsia="等线" w:hAnsiTheme="minorHAnsi"/>
        </w:rPr>
        <w:t>需要足够的堆内存用于事务状态和查询处理，以及用于垃圾收集。因为堆内存需求是依赖于工作负载的，所以通常可配置1</w:t>
      </w:r>
      <w:r w:rsidRPr="0042028D">
        <w:rPr>
          <w:rFonts w:ascii="Times New Roman" w:eastAsia="等线" w:hAnsi="Times New Roman"/>
        </w:rPr>
        <w:t>GB</w:t>
      </w:r>
      <w:r w:rsidRPr="0042028D">
        <w:rPr>
          <w:rFonts w:asciiTheme="minorHAnsi" w:eastAsia="等线" w:hAnsiTheme="minorHAnsi"/>
        </w:rPr>
        <w:t>到高达32</w:t>
      </w:r>
      <w:r w:rsidRPr="0042028D">
        <w:rPr>
          <w:rFonts w:ascii="Times New Roman" w:eastAsia="等线" w:hAnsi="Times New Roman"/>
        </w:rPr>
        <w:t>GB</w:t>
      </w:r>
      <w:r w:rsidRPr="0042028D">
        <w:rPr>
          <w:rFonts w:asciiTheme="minorHAnsi" w:eastAsia="等线" w:hAnsiTheme="minorHAnsi"/>
        </w:rPr>
        <w:t>。</w:t>
      </w:r>
    </w:p>
    <w:p w14:paraId="16E9D5D4" w14:textId="77777777" w:rsidR="00B544C9" w:rsidRPr="0042028D" w:rsidRDefault="00B544C9" w:rsidP="00B544C9">
      <w:pPr>
        <w:pStyle w:val="a"/>
        <w:numPr>
          <w:ilvl w:val="0"/>
          <w:numId w:val="45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使用-</w:t>
      </w:r>
      <w:r w:rsidRPr="0042028D">
        <w:rPr>
          <w:rFonts w:ascii="Times New Roman" w:eastAsia="等线" w:hAnsi="Times New Roman"/>
        </w:rPr>
        <w:t>server</w:t>
      </w:r>
      <w:r w:rsidRPr="0042028D">
        <w:rPr>
          <w:rFonts w:asciiTheme="minorHAnsi" w:eastAsia="等线" w:hAnsiTheme="minorHAnsi"/>
        </w:rPr>
        <w:t>开关参数和一个大小合适的堆来启动</w:t>
      </w:r>
      <w:r w:rsidRPr="0042028D">
        <w:rPr>
          <w:rFonts w:ascii="Times New Roman" w:eastAsia="等线" w:hAnsi="Times New Roman"/>
        </w:rPr>
        <w:t>JVM</w:t>
      </w:r>
      <w:r w:rsidRPr="0042028D">
        <w:rPr>
          <w:rFonts w:asciiTheme="minorHAnsi" w:eastAsia="等线" w:hAnsiTheme="minorHAnsi"/>
        </w:rPr>
        <w:t>。专用服务器上的操作系统通常可以使用1到2</w:t>
      </w:r>
      <w:r w:rsidRPr="0042028D">
        <w:rPr>
          <w:rFonts w:ascii="Times New Roman" w:eastAsia="等线" w:hAnsi="Times New Roman"/>
        </w:rPr>
        <w:t>GB</w:t>
      </w:r>
      <w:r w:rsidRPr="0042028D">
        <w:rPr>
          <w:rFonts w:asciiTheme="minorHAnsi" w:eastAsia="等线" w:hAnsiTheme="minorHAnsi"/>
        </w:rPr>
        <w:t>的内存。机器的物理内存越多，操作系统需要的内存越多。</w:t>
      </w:r>
    </w:p>
    <w:p w14:paraId="23BCDA18" w14:textId="1A2AE119" w:rsidR="00B544C9" w:rsidRPr="0042028D" w:rsidRDefault="00BB441B" w:rsidP="00BB441B">
      <w:pPr>
        <w:ind w:left="3780" w:firstLine="420"/>
        <w:rPr>
          <w:rFonts w:eastAsia="等线" w:cs="Times New Roman"/>
          <w:sz w:val="18"/>
          <w:szCs w:val="18"/>
          <w:lang w:val="en"/>
        </w:rPr>
      </w:pPr>
      <w:r w:rsidRPr="0042028D">
        <w:rPr>
          <w:rFonts w:eastAsia="等线" w:cs="Times New Roman" w:hint="eastAsia"/>
          <w:sz w:val="18"/>
          <w:szCs w:val="18"/>
          <w:lang w:val="en"/>
        </w:rPr>
        <w:lastRenderedPageBreak/>
        <w:t>表</w:t>
      </w:r>
      <w:r w:rsidR="008729D9" w:rsidRPr="0042028D">
        <w:rPr>
          <w:rFonts w:eastAsia="等线" w:cs="Times New Roman"/>
          <w:sz w:val="18"/>
          <w:szCs w:val="18"/>
          <w:lang w:val="en"/>
        </w:rPr>
        <w:t>3</w:t>
      </w:r>
      <w:r w:rsidRPr="0042028D">
        <w:rPr>
          <w:rFonts w:eastAsia="等线" w:cs="Times New Roman"/>
          <w:sz w:val="18"/>
          <w:szCs w:val="18"/>
          <w:lang w:val="en"/>
        </w:rPr>
        <w:t xml:space="preserve">  </w:t>
      </w:r>
      <w:r w:rsidR="00B544C9" w:rsidRPr="0042028D">
        <w:rPr>
          <w:rFonts w:ascii="Times New Roman" w:eastAsia="等线" w:hAnsi="Times New Roman" w:cs="Times New Roman" w:hint="eastAsia"/>
          <w:sz w:val="18"/>
          <w:szCs w:val="18"/>
          <w:lang w:val="en"/>
        </w:rPr>
        <w:t>J</w:t>
      </w:r>
      <w:r w:rsidR="00B544C9" w:rsidRPr="0042028D">
        <w:rPr>
          <w:rFonts w:ascii="Times New Roman" w:eastAsia="等线" w:hAnsi="Times New Roman" w:cs="Times New Roman"/>
          <w:sz w:val="18"/>
          <w:szCs w:val="18"/>
          <w:lang w:val="en"/>
        </w:rPr>
        <w:t>VM</w:t>
      </w:r>
      <w:r w:rsidR="00B544C9" w:rsidRPr="0042028D">
        <w:rPr>
          <w:rFonts w:eastAsia="等线" w:cs="Times New Roman"/>
          <w:sz w:val="18"/>
          <w:szCs w:val="18"/>
          <w:lang w:val="en"/>
        </w:rPr>
        <w:t xml:space="preserve"> </w:t>
      </w:r>
      <w:r w:rsidR="00B544C9" w:rsidRPr="0042028D">
        <w:rPr>
          <w:rFonts w:eastAsia="等线" w:cs="Times New Roman" w:hint="eastAsia"/>
          <w:sz w:val="18"/>
          <w:szCs w:val="18"/>
          <w:lang w:val="en"/>
        </w:rPr>
        <w:t>相关配置参数</w:t>
      </w:r>
    </w:p>
    <w:tbl>
      <w:tblPr>
        <w:tblpPr w:leftFromText="180" w:rightFromText="180" w:vertAnchor="text" w:horzAnchor="page" w:tblpX="2692" w:tblpY="11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0"/>
        <w:gridCol w:w="4256"/>
      </w:tblGrid>
      <w:tr w:rsidR="00B544C9" w:rsidRPr="000C5388" w14:paraId="58046CAF" w14:textId="77777777" w:rsidTr="005E3C17">
        <w:tc>
          <w:tcPr>
            <w:tcW w:w="4040" w:type="dxa"/>
            <w:shd w:val="clear" w:color="auto" w:fill="auto"/>
          </w:tcPr>
          <w:p w14:paraId="1F07876A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属性名</w:t>
            </w:r>
          </w:p>
        </w:tc>
        <w:tc>
          <w:tcPr>
            <w:tcW w:w="4256" w:type="dxa"/>
          </w:tcPr>
          <w:p w14:paraId="7EE2A5ED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说明</w:t>
            </w:r>
          </w:p>
        </w:tc>
      </w:tr>
      <w:tr w:rsidR="00B544C9" w:rsidRPr="000C5388" w14:paraId="5916A6C9" w14:textId="77777777" w:rsidTr="005E3C17">
        <w:tc>
          <w:tcPr>
            <w:tcW w:w="4040" w:type="dxa"/>
            <w:shd w:val="clear" w:color="auto" w:fill="auto"/>
          </w:tcPr>
          <w:p w14:paraId="3CCA4B84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proofErr w:type="spellStart"/>
            <w:proofErr w:type="gramStart"/>
            <w:r w:rsidRPr="0042028D">
              <w:rPr>
                <w:rFonts w:eastAsia="等线" w:cs="Arial"/>
                <w:b/>
                <w:bCs/>
                <w:color w:val="222222"/>
              </w:rPr>
              <w:t>dbms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memory</w:t>
            </w:r>
            <w:proofErr w:type="gramEnd"/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heap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initial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_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size</w:t>
            </w:r>
            <w:proofErr w:type="spellEnd"/>
          </w:p>
        </w:tc>
        <w:tc>
          <w:tcPr>
            <w:tcW w:w="4256" w:type="dxa"/>
          </w:tcPr>
          <w:p w14:paraId="37BFEDE8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初始堆大小（单位</w:t>
            </w:r>
            <w:r w:rsidRPr="0042028D">
              <w:rPr>
                <w:rFonts w:eastAsia="等线" w:hint="eastAsia"/>
              </w:rPr>
              <w:t>MB</w:t>
            </w:r>
            <w:r w:rsidRPr="0042028D">
              <w:rPr>
                <w:rFonts w:asciiTheme="minorHAnsi" w:eastAsia="等线" w:hAnsiTheme="minorHAnsi" w:hint="eastAsia"/>
              </w:rPr>
              <w:t>）</w:t>
            </w:r>
          </w:p>
        </w:tc>
      </w:tr>
      <w:tr w:rsidR="00B544C9" w:rsidRPr="000C5388" w14:paraId="663FBB00" w14:textId="77777777" w:rsidTr="005E3C17">
        <w:tc>
          <w:tcPr>
            <w:tcW w:w="4040" w:type="dxa"/>
            <w:shd w:val="clear" w:color="auto" w:fill="auto"/>
          </w:tcPr>
          <w:p w14:paraId="55094E20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proofErr w:type="spellStart"/>
            <w:r w:rsidRPr="0042028D">
              <w:rPr>
                <w:rFonts w:eastAsia="等线" w:cs="Arial"/>
                <w:b/>
                <w:bCs/>
                <w:color w:val="222222"/>
              </w:rPr>
              <w:t>dbms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memory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heap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max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_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size</w:t>
            </w:r>
            <w:proofErr w:type="spellEnd"/>
          </w:p>
        </w:tc>
        <w:tc>
          <w:tcPr>
            <w:tcW w:w="4256" w:type="dxa"/>
          </w:tcPr>
          <w:p w14:paraId="61070B0C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最大堆大小（单位</w:t>
            </w:r>
            <w:r w:rsidRPr="0042028D">
              <w:rPr>
                <w:rFonts w:eastAsia="等线" w:hint="eastAsia"/>
              </w:rPr>
              <w:t>MB</w:t>
            </w:r>
            <w:r w:rsidRPr="0042028D">
              <w:rPr>
                <w:rFonts w:asciiTheme="minorHAnsi" w:eastAsia="等线" w:hAnsiTheme="minorHAnsi" w:hint="eastAsia"/>
              </w:rPr>
              <w:t>）</w:t>
            </w:r>
          </w:p>
        </w:tc>
      </w:tr>
      <w:tr w:rsidR="00B544C9" w:rsidRPr="000C5388" w14:paraId="5B43789A" w14:textId="77777777" w:rsidTr="005E3C17">
        <w:tc>
          <w:tcPr>
            <w:tcW w:w="4040" w:type="dxa"/>
            <w:shd w:val="clear" w:color="auto" w:fill="auto"/>
          </w:tcPr>
          <w:p w14:paraId="35F5E191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proofErr w:type="spellStart"/>
            <w:proofErr w:type="gramStart"/>
            <w:r w:rsidRPr="0042028D">
              <w:rPr>
                <w:rFonts w:eastAsia="等线" w:cs="Arial"/>
                <w:b/>
                <w:bCs/>
                <w:color w:val="222222"/>
              </w:rPr>
              <w:t>dbms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jvm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.</w:t>
            </w:r>
            <w:r w:rsidRPr="0042028D">
              <w:rPr>
                <w:rFonts w:eastAsia="等线" w:cs="Arial"/>
                <w:b/>
                <w:bCs/>
                <w:color w:val="222222"/>
              </w:rPr>
              <w:t>additional</w:t>
            </w:r>
            <w:proofErr w:type="spellEnd"/>
            <w:proofErr w:type="gramEnd"/>
          </w:p>
        </w:tc>
        <w:tc>
          <w:tcPr>
            <w:tcW w:w="4256" w:type="dxa"/>
          </w:tcPr>
          <w:p w14:paraId="34DB471A" w14:textId="77777777" w:rsidR="00B544C9" w:rsidRPr="000C5388" w:rsidRDefault="00B544C9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附加文字</w:t>
            </w:r>
            <w:r w:rsidRPr="0042028D">
              <w:rPr>
                <w:rFonts w:eastAsia="等线" w:hint="eastAsia"/>
              </w:rPr>
              <w:t>JVM</w:t>
            </w:r>
            <w:r w:rsidRPr="0042028D">
              <w:rPr>
                <w:rFonts w:asciiTheme="minorHAnsi" w:eastAsia="等线" w:hAnsiTheme="minorHAnsi" w:hint="eastAsia"/>
              </w:rPr>
              <w:t>参数</w:t>
            </w:r>
          </w:p>
        </w:tc>
      </w:tr>
    </w:tbl>
    <w:p w14:paraId="467682B6" w14:textId="77777777" w:rsidR="00B544C9" w:rsidRPr="0042028D" w:rsidRDefault="00B544C9" w:rsidP="00B544C9">
      <w:pPr>
        <w:rPr>
          <w:rFonts w:eastAsia="等线" w:cs="Times New Roman"/>
          <w:lang w:val="en"/>
        </w:rPr>
      </w:pPr>
      <w:r w:rsidRPr="0042028D">
        <w:rPr>
          <w:rFonts w:eastAsia="等线" w:cs="Times New Roman"/>
          <w:lang w:val="en"/>
        </w:rPr>
        <w:tab/>
      </w:r>
      <w:r w:rsidRPr="0042028D">
        <w:rPr>
          <w:rFonts w:eastAsia="等线" w:cs="Times New Roman"/>
          <w:lang w:val="en"/>
        </w:rPr>
        <w:tab/>
      </w:r>
      <w:r w:rsidRPr="0042028D">
        <w:rPr>
          <w:rFonts w:eastAsia="等线" w:cs="Times New Roman"/>
          <w:lang w:val="en"/>
        </w:rPr>
        <w:tab/>
      </w:r>
      <w:r w:rsidRPr="0042028D">
        <w:rPr>
          <w:rFonts w:eastAsia="等线" w:cs="Times New Roman"/>
          <w:lang w:val="en"/>
        </w:rPr>
        <w:tab/>
      </w:r>
      <w:r w:rsidRPr="0042028D">
        <w:rPr>
          <w:rFonts w:eastAsia="等线" w:cs="Times New Roman"/>
          <w:lang w:val="en"/>
        </w:rPr>
        <w:tab/>
      </w:r>
    </w:p>
    <w:p w14:paraId="0CBC2731" w14:textId="6B381415" w:rsidR="00B544C9" w:rsidRPr="0042028D" w:rsidRDefault="00B544C9" w:rsidP="00B544C9">
      <w:pPr>
        <w:rPr>
          <w:rFonts w:eastAsia="等线"/>
          <w:b/>
        </w:rPr>
      </w:pPr>
    </w:p>
    <w:p w14:paraId="03D67BD2" w14:textId="0433FA53" w:rsidR="00BB441B" w:rsidRPr="0042028D" w:rsidRDefault="00B544C9" w:rsidP="005E3C17">
      <w:pPr>
        <w:pStyle w:val="a5"/>
        <w:numPr>
          <w:ilvl w:val="0"/>
          <w:numId w:val="38"/>
        </w:numPr>
        <w:ind w:firstLineChars="0"/>
        <w:rPr>
          <w:rFonts w:eastAsia="等线"/>
          <w:b/>
        </w:rPr>
      </w:pPr>
      <w:r w:rsidRPr="0042028D">
        <w:rPr>
          <w:rFonts w:eastAsia="等线" w:hint="eastAsia"/>
          <w:b/>
        </w:rPr>
        <w:t>压缩存储</w:t>
      </w:r>
    </w:p>
    <w:p w14:paraId="3673EB67" w14:textId="77777777" w:rsidR="00BB441B" w:rsidRPr="0042028D" w:rsidRDefault="00BB441B" w:rsidP="00BB441B">
      <w:pPr>
        <w:pStyle w:val="a5"/>
        <w:ind w:left="420" w:firstLineChars="0" w:firstLine="360"/>
        <w:rPr>
          <w:rFonts w:eastAsia="等线"/>
        </w:rPr>
      </w:pPr>
      <w:r w:rsidRPr="0042028D">
        <w:rPr>
          <w:rFonts w:eastAsia="等线" w:hint="eastAsia"/>
        </w:rPr>
        <w:t>在很多情况下，</w:t>
      </w:r>
      <w:r w:rsidRPr="0042028D">
        <w:rPr>
          <w:rFonts w:ascii="Times New Roman" w:eastAsia="等线" w:hAnsi="Times New Roman" w:hint="eastAsia"/>
        </w:rPr>
        <w:t>Neo</w:t>
      </w:r>
      <w:r w:rsidRPr="0042028D">
        <w:rPr>
          <w:rFonts w:eastAsia="等线" w:hint="eastAsia"/>
        </w:rPr>
        <w:t>4</w:t>
      </w:r>
      <w:r w:rsidRPr="0042028D">
        <w:rPr>
          <w:rFonts w:ascii="Times New Roman" w:eastAsia="等线" w:hAnsi="Times New Roman" w:hint="eastAsia"/>
        </w:rPr>
        <w:t>j</w:t>
      </w:r>
      <w:r w:rsidRPr="0042028D">
        <w:rPr>
          <w:rFonts w:eastAsia="等线" w:hint="eastAsia"/>
        </w:rPr>
        <w:t>可以压缩和内联存储属性值，例如短数组和字符串，其目的是节省磁盘空间和提高</w:t>
      </w:r>
      <w:r w:rsidRPr="0042028D">
        <w:rPr>
          <w:rFonts w:ascii="Times New Roman" w:eastAsia="等线" w:hAnsi="Times New Roman" w:hint="eastAsia"/>
        </w:rPr>
        <w:t>I</w:t>
      </w:r>
      <w:r w:rsidRPr="0042028D">
        <w:rPr>
          <w:rFonts w:eastAsia="等线" w:hint="eastAsia"/>
        </w:rPr>
        <w:t>/</w:t>
      </w:r>
      <w:r w:rsidRPr="0042028D">
        <w:rPr>
          <w:rFonts w:ascii="Times New Roman" w:eastAsia="等线" w:hAnsi="Times New Roman" w:hint="eastAsia"/>
        </w:rPr>
        <w:t>O</w:t>
      </w:r>
      <w:r w:rsidRPr="0042028D">
        <w:rPr>
          <w:rFonts w:eastAsia="等线" w:hint="eastAsia"/>
        </w:rPr>
        <w:t>操作性能。</w:t>
      </w:r>
    </w:p>
    <w:p w14:paraId="181AB0A7" w14:textId="77777777" w:rsidR="00BB441B" w:rsidRPr="0042028D" w:rsidRDefault="00BB441B" w:rsidP="00BB441B">
      <w:pPr>
        <w:pStyle w:val="a5"/>
        <w:numPr>
          <w:ilvl w:val="0"/>
          <w:numId w:val="47"/>
        </w:numPr>
        <w:ind w:firstLineChars="0"/>
        <w:rPr>
          <w:rFonts w:eastAsia="等线"/>
        </w:rPr>
      </w:pPr>
      <w:r w:rsidRPr="0042028D">
        <w:rPr>
          <w:rFonts w:eastAsia="等线" w:hint="eastAsia"/>
        </w:rPr>
        <w:t>短数组的压缩存储</w:t>
      </w:r>
    </w:p>
    <w:p w14:paraId="52F7AF2A" w14:textId="77777777" w:rsidR="00BB441B" w:rsidRPr="0042028D" w:rsidRDefault="00BB441B" w:rsidP="00BB441B">
      <w:pPr>
        <w:pStyle w:val="ad"/>
        <w:spacing w:before="156" w:after="156"/>
        <w:rPr>
          <w:rFonts w:asciiTheme="minorHAnsi" w:eastAsia="等线" w:hAnsiTheme="minorHAnsi"/>
        </w:rPr>
      </w:pPr>
      <w:r w:rsidRPr="0042028D">
        <w:rPr>
          <w:rFonts w:eastAsia="等线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eastAsia="等线" w:hint="eastAsia"/>
        </w:rPr>
        <w:t>j</w:t>
      </w:r>
      <w:r w:rsidRPr="0042028D">
        <w:rPr>
          <w:rFonts w:asciiTheme="minorHAnsi" w:eastAsia="等线" w:hAnsiTheme="minorHAnsi" w:hint="eastAsia"/>
        </w:rPr>
        <w:t>可用压缩的方式存储原始数组，采用“位剃削”算法，以减少存储数组中成员的位数。尤其是：</w:t>
      </w:r>
    </w:p>
    <w:p w14:paraId="0307B674" w14:textId="77777777" w:rsidR="00BB441B" w:rsidRPr="0042028D" w:rsidRDefault="00BB441B" w:rsidP="00BB441B">
      <w:pPr>
        <w:pStyle w:val="a"/>
        <w:numPr>
          <w:ilvl w:val="0"/>
          <w:numId w:val="48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对于数组的每个成员，确定最左边</w:t>
      </w:r>
      <w:proofErr w:type="gramStart"/>
      <w:r w:rsidRPr="0042028D">
        <w:rPr>
          <w:rFonts w:asciiTheme="minorHAnsi" w:eastAsia="等线" w:hAnsiTheme="minorHAnsi"/>
        </w:rPr>
        <w:t>设置位</w:t>
      </w:r>
      <w:proofErr w:type="gramEnd"/>
      <w:r w:rsidRPr="0042028D">
        <w:rPr>
          <w:rFonts w:asciiTheme="minorHAnsi" w:eastAsia="等线" w:hAnsiTheme="minorHAnsi"/>
        </w:rPr>
        <w:t>的位置。</w:t>
      </w:r>
    </w:p>
    <w:p w14:paraId="59EF2B99" w14:textId="77777777" w:rsidR="00BB441B" w:rsidRPr="0042028D" w:rsidRDefault="00BB441B" w:rsidP="00BB441B">
      <w:pPr>
        <w:pStyle w:val="a"/>
        <w:numPr>
          <w:ilvl w:val="0"/>
          <w:numId w:val="48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确定数组中所有成员中最大的位置。</w:t>
      </w:r>
    </w:p>
    <w:p w14:paraId="476873E9" w14:textId="77777777" w:rsidR="00BB441B" w:rsidRPr="0042028D" w:rsidRDefault="00BB441B" w:rsidP="00BB441B">
      <w:pPr>
        <w:pStyle w:val="a"/>
        <w:numPr>
          <w:ilvl w:val="0"/>
          <w:numId w:val="48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它将所有成员减少到该位数。</w:t>
      </w:r>
    </w:p>
    <w:p w14:paraId="0D338EA2" w14:textId="77777777" w:rsidR="00BB441B" w:rsidRPr="0042028D" w:rsidRDefault="00BB441B" w:rsidP="00BB441B">
      <w:pPr>
        <w:pStyle w:val="a"/>
        <w:numPr>
          <w:ilvl w:val="0"/>
          <w:numId w:val="48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存储这些值，前缀为一个小标题。</w:t>
      </w:r>
    </w:p>
    <w:p w14:paraId="0DF3A04A" w14:textId="77777777" w:rsidR="00BB441B" w:rsidRPr="0042028D" w:rsidRDefault="00BB441B" w:rsidP="00BB441B">
      <w:pPr>
        <w:pStyle w:val="ad"/>
        <w:spacing w:before="156" w:after="156"/>
        <w:rPr>
          <w:rFonts w:asciiTheme="minorHAnsi" w:eastAsia="等线" w:hAnsiTheme="minorHAnsi" w:cs="Times New Roman"/>
        </w:rPr>
      </w:pPr>
      <w:r w:rsidRPr="0042028D">
        <w:rPr>
          <w:rFonts w:asciiTheme="minorHAnsi" w:eastAsia="等线" w:hAnsiTheme="minorHAnsi" w:cs="Times New Roman"/>
        </w:rPr>
        <w:t>这意味着，当在数组中包括单个负值时，将使用原始字节大小来存储。在以下情况下，可能会将结果内联到属性记录中：</w:t>
      </w:r>
    </w:p>
    <w:p w14:paraId="5658FCA4" w14:textId="77777777" w:rsidR="00BB441B" w:rsidRPr="0042028D" w:rsidRDefault="00BB441B" w:rsidP="00BB441B">
      <w:pPr>
        <w:pStyle w:val="a"/>
        <w:numPr>
          <w:ilvl w:val="0"/>
          <w:numId w:val="49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压缩后小于24个字节。</w:t>
      </w:r>
    </w:p>
    <w:p w14:paraId="2EE0FD8A" w14:textId="77777777" w:rsidR="00BB441B" w:rsidRPr="0042028D" w:rsidRDefault="00BB441B" w:rsidP="00BB441B">
      <w:pPr>
        <w:pStyle w:val="a"/>
        <w:numPr>
          <w:ilvl w:val="0"/>
          <w:numId w:val="49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数组成员不到64个。</w:t>
      </w:r>
    </w:p>
    <w:p w14:paraId="086B686F" w14:textId="77777777" w:rsidR="00BB441B" w:rsidRPr="0042028D" w:rsidRDefault="00BB441B" w:rsidP="00BB441B">
      <w:pPr>
        <w:pStyle w:val="ad"/>
        <w:spacing w:before="156"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例如，数组</w:t>
      </w:r>
      <w:r w:rsidRPr="0042028D">
        <w:rPr>
          <w:rFonts w:eastAsia="等线"/>
        </w:rPr>
        <w:t>long</w:t>
      </w:r>
      <w:r w:rsidRPr="0042028D">
        <w:rPr>
          <w:rFonts w:asciiTheme="minorHAnsi" w:eastAsia="等线" w:hAnsiTheme="minorHAnsi"/>
        </w:rPr>
        <w:t>[] {0</w:t>
      </w:r>
      <w:r w:rsidRPr="0042028D">
        <w:rPr>
          <w:rFonts w:eastAsia="等线"/>
        </w:rPr>
        <w:t>L</w:t>
      </w:r>
      <w:r w:rsidRPr="0042028D">
        <w:rPr>
          <w:rFonts w:asciiTheme="minorHAnsi" w:eastAsia="等线" w:hAnsiTheme="minorHAnsi"/>
        </w:rPr>
        <w:t>, 1</w:t>
      </w:r>
      <w:r w:rsidRPr="0042028D">
        <w:rPr>
          <w:rFonts w:eastAsia="等线"/>
        </w:rPr>
        <w:t>L</w:t>
      </w:r>
      <w:r w:rsidRPr="0042028D">
        <w:rPr>
          <w:rFonts w:asciiTheme="minorHAnsi" w:eastAsia="等线" w:hAnsiTheme="minorHAnsi"/>
        </w:rPr>
        <w:t>, 2</w:t>
      </w:r>
      <w:r w:rsidRPr="0042028D">
        <w:rPr>
          <w:rFonts w:eastAsia="等线"/>
        </w:rPr>
        <w:t>L</w:t>
      </w:r>
      <w:r w:rsidRPr="0042028D">
        <w:rPr>
          <w:rFonts w:asciiTheme="minorHAnsi" w:eastAsia="等线" w:hAnsiTheme="minorHAnsi"/>
        </w:rPr>
        <w:t>, 4</w:t>
      </w:r>
      <w:r w:rsidRPr="0042028D">
        <w:rPr>
          <w:rFonts w:eastAsia="等线"/>
        </w:rPr>
        <w:t>L</w:t>
      </w:r>
      <w:r w:rsidRPr="0042028D">
        <w:rPr>
          <w:rFonts w:asciiTheme="minorHAnsi" w:eastAsia="等线" w:hAnsiTheme="minorHAnsi"/>
        </w:rPr>
        <w:t>}</w:t>
      </w:r>
      <w:r w:rsidRPr="0042028D">
        <w:rPr>
          <w:rFonts w:asciiTheme="minorHAnsi" w:eastAsia="等线" w:hAnsiTheme="minorHAnsi" w:hint="eastAsia"/>
        </w:rPr>
        <w:t>内联，因为最大项（4）需要3位来存储，所以整个数组需4×3=12位存储。然而，数组</w:t>
      </w:r>
      <w:r w:rsidRPr="0042028D">
        <w:rPr>
          <w:rFonts w:eastAsia="等线"/>
        </w:rPr>
        <w:t>long</w:t>
      </w:r>
      <w:r w:rsidRPr="0042028D">
        <w:rPr>
          <w:rFonts w:asciiTheme="minorHAnsi" w:eastAsia="等线" w:hAnsiTheme="minorHAnsi"/>
        </w:rPr>
        <w:t>[] {-1</w:t>
      </w:r>
      <w:r w:rsidRPr="0042028D">
        <w:rPr>
          <w:rFonts w:eastAsia="等线"/>
        </w:rPr>
        <w:t>L</w:t>
      </w:r>
      <w:r w:rsidRPr="0042028D">
        <w:rPr>
          <w:rFonts w:asciiTheme="minorHAnsi" w:eastAsia="等线" w:hAnsiTheme="minorHAnsi"/>
        </w:rPr>
        <w:t>, 1</w:t>
      </w:r>
      <w:r w:rsidRPr="0042028D">
        <w:rPr>
          <w:rFonts w:eastAsia="等线"/>
        </w:rPr>
        <w:t>L</w:t>
      </w:r>
      <w:r w:rsidRPr="0042028D">
        <w:rPr>
          <w:rFonts w:asciiTheme="minorHAnsi" w:eastAsia="等线" w:hAnsiTheme="minorHAnsi"/>
        </w:rPr>
        <w:t>, 2</w:t>
      </w:r>
      <w:r w:rsidRPr="0042028D">
        <w:rPr>
          <w:rFonts w:eastAsia="等线"/>
        </w:rPr>
        <w:t>L</w:t>
      </w:r>
      <w:r w:rsidRPr="0042028D">
        <w:rPr>
          <w:rFonts w:asciiTheme="minorHAnsi" w:eastAsia="等线" w:hAnsiTheme="minorHAnsi"/>
        </w:rPr>
        <w:t>, 4</w:t>
      </w:r>
      <w:r w:rsidRPr="0042028D">
        <w:rPr>
          <w:rFonts w:eastAsia="等线"/>
        </w:rPr>
        <w:t>L</w:t>
      </w:r>
      <w:r w:rsidRPr="0042028D">
        <w:rPr>
          <w:rFonts w:asciiTheme="minorHAnsi" w:eastAsia="等线" w:hAnsiTheme="minorHAnsi"/>
        </w:rPr>
        <w:t>}</w:t>
      </w:r>
      <w:r w:rsidRPr="0042028D">
        <w:rPr>
          <w:rFonts w:asciiTheme="minorHAnsi" w:eastAsia="等线" w:hAnsiTheme="minorHAnsi" w:hint="eastAsia"/>
        </w:rPr>
        <w:t>将需要整个64位用于-1这个元素，因此它需要64×4=256字节，并采用动态存储。</w:t>
      </w:r>
    </w:p>
    <w:p w14:paraId="1B9220E0" w14:textId="77777777" w:rsidR="00BB441B" w:rsidRPr="0042028D" w:rsidRDefault="00BB441B" w:rsidP="00BB441B">
      <w:pPr>
        <w:pStyle w:val="a5"/>
        <w:ind w:left="840" w:firstLineChars="0" w:firstLine="0"/>
        <w:rPr>
          <w:rFonts w:eastAsia="等线"/>
          <w:lang w:val="en"/>
        </w:rPr>
      </w:pPr>
    </w:p>
    <w:p w14:paraId="5003EDD7" w14:textId="77777777" w:rsidR="00BB441B" w:rsidRPr="0042028D" w:rsidRDefault="00BB441B" w:rsidP="00BB441B">
      <w:pPr>
        <w:pStyle w:val="ad"/>
        <w:numPr>
          <w:ilvl w:val="0"/>
          <w:numId w:val="51"/>
        </w:numPr>
        <w:spacing w:before="156"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短字符串的压缩存储</w:t>
      </w:r>
    </w:p>
    <w:p w14:paraId="41C84159" w14:textId="77777777" w:rsidR="00BB441B" w:rsidRPr="0042028D" w:rsidRDefault="00BB441B" w:rsidP="00BB441B">
      <w:pPr>
        <w:pStyle w:val="ad"/>
        <w:spacing w:before="156" w:after="156"/>
        <w:rPr>
          <w:rFonts w:asciiTheme="minorHAnsi" w:eastAsia="等线" w:hAnsiTheme="minorHAnsi"/>
        </w:rPr>
      </w:pPr>
      <w:r w:rsidRPr="0042028D">
        <w:rPr>
          <w:rFonts w:eastAsia="等线" w:hint="eastAsia"/>
        </w:rPr>
        <w:t>Neo</w:t>
      </w:r>
      <w:r w:rsidRPr="0042028D">
        <w:rPr>
          <w:rFonts w:asciiTheme="minorHAnsi" w:eastAsia="等线" w:hAnsiTheme="minorHAnsi" w:hint="eastAsia"/>
        </w:rPr>
        <w:t>4</w:t>
      </w:r>
      <w:r w:rsidRPr="0042028D">
        <w:rPr>
          <w:rFonts w:eastAsia="等线" w:hint="eastAsia"/>
        </w:rPr>
        <w:t>j</w:t>
      </w:r>
      <w:r w:rsidRPr="0042028D">
        <w:rPr>
          <w:rFonts w:asciiTheme="minorHAnsi" w:eastAsia="等线" w:hAnsiTheme="minorHAnsi" w:hint="eastAsia"/>
        </w:rPr>
        <w:t>将对字符串按短字符串来分类、管理和处理。因此需进行显式存储，将其内联在属性记录中，即不支持可变长度字符串存储，以减少磁盘空间。此外，字符串记录无需存储属性，可在单个查找中进行读写操作，从而提高性能并减少磁盘空间。</w:t>
      </w:r>
    </w:p>
    <w:p w14:paraId="3A7FD0EB" w14:textId="77777777" w:rsidR="00BB441B" w:rsidRPr="0042028D" w:rsidRDefault="00BB441B" w:rsidP="00BB441B">
      <w:pPr>
        <w:pStyle w:val="ad"/>
        <w:spacing w:before="156"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短字符串种类有：</w:t>
      </w:r>
    </w:p>
    <w:p w14:paraId="547E9C30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数字，由数字0..9和标点符号（空格，句点，破折号，加号，逗号和撇号）组成。</w:t>
      </w:r>
    </w:p>
    <w:p w14:paraId="183ACEF5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日期，由数字0..9和标点符号（空格，破折号，冒号，斜杠，加号和逗号）组成。</w:t>
      </w:r>
    </w:p>
    <w:p w14:paraId="2322479A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十六进制（小写），由数字0..9和小写字母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f</w:t>
      </w:r>
      <w:r w:rsidRPr="0042028D">
        <w:rPr>
          <w:rFonts w:asciiTheme="minorHAnsi" w:eastAsia="等线" w:hAnsiTheme="minorHAnsi"/>
        </w:rPr>
        <w:t>组成。</w:t>
      </w:r>
    </w:p>
    <w:p w14:paraId="75219411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十六进制（大写），由数字0..9和大写字母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F</w:t>
      </w:r>
      <w:r w:rsidRPr="0042028D">
        <w:rPr>
          <w:rFonts w:asciiTheme="minorHAnsi" w:eastAsia="等线" w:hAnsiTheme="minorHAnsi"/>
        </w:rPr>
        <w:t>组成。</w:t>
      </w:r>
    </w:p>
    <w:p w14:paraId="243A4810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lastRenderedPageBreak/>
        <w:t>大写，由大写字母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Z</w:t>
      </w:r>
      <w:r w:rsidRPr="0042028D">
        <w:rPr>
          <w:rFonts w:asciiTheme="minorHAnsi" w:eastAsia="等线" w:hAnsiTheme="minorHAnsi"/>
        </w:rPr>
        <w:t>组成，以及标点符号（空格，下划线，句点，破折号，冒号和斜杠）。</w:t>
      </w:r>
    </w:p>
    <w:p w14:paraId="6AEB5943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小写，如上，但字母为小写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z</w:t>
      </w:r>
      <w:r w:rsidRPr="0042028D">
        <w:rPr>
          <w:rFonts w:asciiTheme="minorHAnsi" w:eastAsia="等线" w:hAnsiTheme="minorHAnsi"/>
        </w:rPr>
        <w:t>。</w:t>
      </w:r>
    </w:p>
    <w:p w14:paraId="61CC5C2B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电子邮件，包含小写字母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z</w:t>
      </w:r>
      <w:r w:rsidRPr="0042028D">
        <w:rPr>
          <w:rFonts w:asciiTheme="minorHAnsi" w:eastAsia="等线" w:hAnsiTheme="minorHAnsi"/>
        </w:rPr>
        <w:t>和标点（逗号，下划线，句点，破折号，加号和@符号）。</w:t>
      </w:r>
    </w:p>
    <w:p w14:paraId="77F8CF22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="Times New Roman" w:eastAsia="等线" w:hAnsi="Times New Roman"/>
        </w:rPr>
        <w:t>URI</w:t>
      </w:r>
      <w:r w:rsidRPr="0042028D">
        <w:rPr>
          <w:rFonts w:asciiTheme="minorHAnsi" w:eastAsia="等线" w:hAnsiTheme="minorHAnsi"/>
        </w:rPr>
        <w:t>，由小写字母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z</w:t>
      </w:r>
      <w:r w:rsidRPr="0042028D">
        <w:rPr>
          <w:rFonts w:asciiTheme="minorHAnsi" w:eastAsia="等线" w:hAnsiTheme="minorHAnsi"/>
        </w:rPr>
        <w:t>，数字0-9和大多数标点符号组成。</w:t>
      </w:r>
    </w:p>
    <w:p w14:paraId="1F2F52AD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字母数字，由大写字母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Z</w:t>
      </w:r>
      <w:r w:rsidRPr="0042028D">
        <w:rPr>
          <w:rFonts w:asciiTheme="minorHAnsi" w:eastAsia="等线" w:hAnsiTheme="minorHAnsi"/>
        </w:rPr>
        <w:t>和小写字母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z</w:t>
      </w:r>
      <w:r w:rsidRPr="0042028D">
        <w:rPr>
          <w:rFonts w:asciiTheme="minorHAnsi" w:eastAsia="等线" w:hAnsiTheme="minorHAnsi"/>
        </w:rPr>
        <w:t>，数字0-9和标点符号（空格和下划线）组成。</w:t>
      </w:r>
    </w:p>
    <w:p w14:paraId="75836C1E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阿尔法符号，由大写字母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Z</w:t>
      </w:r>
      <w:r w:rsidRPr="0042028D">
        <w:rPr>
          <w:rFonts w:asciiTheme="minorHAnsi" w:eastAsia="等线" w:hAnsiTheme="minorHAnsi"/>
        </w:rPr>
        <w:t>和小写字母</w:t>
      </w:r>
      <w:r w:rsidRPr="0042028D">
        <w:rPr>
          <w:rFonts w:ascii="Times New Roman" w:eastAsia="等线" w:hAnsi="Times New Roman"/>
        </w:rPr>
        <w:t>a</w:t>
      </w:r>
      <w:r w:rsidRPr="0042028D">
        <w:rPr>
          <w:rFonts w:asciiTheme="minorHAnsi" w:eastAsia="等线" w:hAnsiTheme="minorHAnsi"/>
        </w:rPr>
        <w:t>-</w:t>
      </w:r>
      <w:r w:rsidRPr="0042028D">
        <w:rPr>
          <w:rFonts w:ascii="Times New Roman" w:eastAsia="等线" w:hAnsi="Times New Roman"/>
        </w:rPr>
        <w:t>z</w:t>
      </w:r>
      <w:r w:rsidRPr="0042028D">
        <w:rPr>
          <w:rFonts w:asciiTheme="minorHAnsi" w:eastAsia="等线" w:hAnsiTheme="minorHAnsi"/>
        </w:rPr>
        <w:t>和标点符号（空格，下划线，句点，破折号，冒号，斜杠，加号，逗号，撇号，符号，管道和分号）组成。</w:t>
      </w:r>
    </w:p>
    <w:p w14:paraId="4DD7C0B8" w14:textId="77777777" w:rsidR="00BB441B" w:rsidRPr="0042028D" w:rsidRDefault="00BB441B" w:rsidP="00BB441B">
      <w:pPr>
        <w:pStyle w:val="a"/>
        <w:numPr>
          <w:ilvl w:val="0"/>
          <w:numId w:val="52"/>
        </w:numPr>
        <w:spacing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/>
        </w:rPr>
        <w:t>欧洲字符，包括大多数重音的欧洲字符和数字加标点符号空间（破折号，下划线和句号），如</w:t>
      </w:r>
      <w:r w:rsidRPr="0042028D">
        <w:rPr>
          <w:rFonts w:ascii="Times New Roman" w:eastAsia="等线" w:hAnsi="Times New Roman"/>
        </w:rPr>
        <w:t>latin</w:t>
      </w:r>
      <w:r w:rsidRPr="0042028D">
        <w:rPr>
          <w:rFonts w:asciiTheme="minorHAnsi" w:eastAsia="等线" w:hAnsiTheme="minorHAnsi"/>
        </w:rPr>
        <w:t>1，但标点符号较少。</w:t>
      </w:r>
    </w:p>
    <w:p w14:paraId="69093C91" w14:textId="77777777" w:rsidR="00BB441B" w:rsidRPr="0042028D" w:rsidRDefault="00BB441B" w:rsidP="00BB441B">
      <w:pPr>
        <w:pStyle w:val="a"/>
        <w:numPr>
          <w:ilvl w:val="0"/>
          <w:numId w:val="53"/>
        </w:numPr>
        <w:spacing w:after="156"/>
        <w:rPr>
          <w:rFonts w:asciiTheme="minorHAnsi" w:eastAsia="等线" w:hAnsiTheme="minorHAnsi"/>
        </w:rPr>
      </w:pPr>
      <w:r w:rsidRPr="0042028D">
        <w:rPr>
          <w:rFonts w:ascii="Times New Roman" w:eastAsia="等线" w:hAnsi="Times New Roman"/>
        </w:rPr>
        <w:t>Latin</w:t>
      </w:r>
      <w:r w:rsidRPr="0042028D">
        <w:rPr>
          <w:rFonts w:asciiTheme="minorHAnsi" w:eastAsia="等线" w:hAnsiTheme="minorHAnsi"/>
        </w:rPr>
        <w:t>1。</w:t>
      </w:r>
    </w:p>
    <w:p w14:paraId="22656BD5" w14:textId="77777777" w:rsidR="00BB441B" w:rsidRPr="0042028D" w:rsidRDefault="00BB441B" w:rsidP="00BB441B">
      <w:pPr>
        <w:pStyle w:val="a"/>
        <w:numPr>
          <w:ilvl w:val="0"/>
          <w:numId w:val="53"/>
        </w:numPr>
        <w:spacing w:after="156"/>
        <w:rPr>
          <w:rFonts w:asciiTheme="minorHAnsi" w:eastAsia="等线" w:hAnsiTheme="minorHAnsi"/>
        </w:rPr>
      </w:pPr>
      <w:r w:rsidRPr="0042028D">
        <w:rPr>
          <w:rFonts w:ascii="Times New Roman" w:eastAsia="等线" w:hAnsi="Times New Roman"/>
        </w:rPr>
        <w:t>UTF</w:t>
      </w:r>
      <w:r w:rsidRPr="0042028D">
        <w:rPr>
          <w:rFonts w:asciiTheme="minorHAnsi" w:eastAsia="等线" w:hAnsiTheme="minorHAnsi"/>
        </w:rPr>
        <w:t>-8。</w:t>
      </w:r>
    </w:p>
    <w:p w14:paraId="27E68619" w14:textId="3C6981ED" w:rsidR="00BB441B" w:rsidRPr="0042028D" w:rsidRDefault="00BB441B" w:rsidP="00BB441B">
      <w:pPr>
        <w:pStyle w:val="ad"/>
        <w:spacing w:before="156"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除了字符串的内容之外，字符数还决定了字符串是否可以内联。每类都有字符数限制。限制详情请见表</w:t>
      </w:r>
      <w:r w:rsidR="008729D9" w:rsidRPr="0042028D">
        <w:rPr>
          <w:rFonts w:asciiTheme="minorHAnsi" w:eastAsia="等线" w:hAnsiTheme="minorHAnsi"/>
        </w:rPr>
        <w:t>4</w:t>
      </w:r>
      <w:r w:rsidRPr="0042028D">
        <w:rPr>
          <w:rFonts w:asciiTheme="minorHAnsi" w:eastAsia="等线" w:hAnsiTheme="minorHAnsi" w:hint="eastAsia"/>
        </w:rPr>
        <w:t>所示：</w:t>
      </w:r>
    </w:p>
    <w:p w14:paraId="51B33E01" w14:textId="3C7E5108" w:rsidR="00BB441B" w:rsidRPr="0042028D" w:rsidRDefault="00BB441B" w:rsidP="00BB441B">
      <w:pPr>
        <w:pStyle w:val="10"/>
        <w:numPr>
          <w:ilvl w:val="0"/>
          <w:numId w:val="0"/>
        </w:numPr>
        <w:ind w:left="2940" w:firstLineChars="233" w:firstLine="419"/>
        <w:jc w:val="both"/>
        <w:rPr>
          <w:rFonts w:asciiTheme="minorHAnsi" w:eastAsia="等线" w:hAnsiTheme="minorHAnsi"/>
          <w:sz w:val="18"/>
          <w:szCs w:val="18"/>
        </w:rPr>
      </w:pPr>
      <w:r w:rsidRPr="0042028D">
        <w:rPr>
          <w:rFonts w:asciiTheme="minorHAnsi" w:eastAsia="等线" w:hAnsiTheme="minorHAnsi" w:hint="eastAsia"/>
          <w:sz w:val="18"/>
          <w:szCs w:val="18"/>
        </w:rPr>
        <w:t>表</w:t>
      </w:r>
      <w:r w:rsidR="008729D9" w:rsidRPr="0042028D">
        <w:rPr>
          <w:rFonts w:asciiTheme="minorHAnsi" w:eastAsia="等线" w:hAnsiTheme="minorHAnsi"/>
          <w:sz w:val="18"/>
          <w:szCs w:val="18"/>
        </w:rPr>
        <w:t>4</w:t>
      </w:r>
      <w:r w:rsidRPr="0042028D">
        <w:rPr>
          <w:rFonts w:asciiTheme="minorHAnsi" w:eastAsia="等线" w:hAnsiTheme="minorHAnsi"/>
          <w:sz w:val="18"/>
          <w:szCs w:val="18"/>
        </w:rPr>
        <w:t xml:space="preserve"> </w:t>
      </w:r>
      <w:r w:rsidRPr="0042028D">
        <w:rPr>
          <w:rFonts w:asciiTheme="minorHAnsi" w:eastAsia="等线" w:hAnsiTheme="minorHAnsi" w:hint="eastAsia"/>
          <w:sz w:val="18"/>
          <w:szCs w:val="18"/>
        </w:rPr>
        <w:t>字符数限制表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266"/>
      </w:tblGrid>
      <w:tr w:rsidR="00BB441B" w:rsidRPr="00BB441B" w14:paraId="7A20B614" w14:textId="77777777" w:rsidTr="005E3C17">
        <w:trPr>
          <w:jc w:val="center"/>
        </w:trPr>
        <w:tc>
          <w:tcPr>
            <w:tcW w:w="0" w:type="auto"/>
            <w:shd w:val="clear" w:color="auto" w:fill="auto"/>
          </w:tcPr>
          <w:p w14:paraId="645E8CCB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字符串分类</w:t>
            </w:r>
          </w:p>
        </w:tc>
        <w:tc>
          <w:tcPr>
            <w:tcW w:w="0" w:type="auto"/>
          </w:tcPr>
          <w:p w14:paraId="1A4C3F2F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字符数限制</w:t>
            </w:r>
          </w:p>
        </w:tc>
      </w:tr>
      <w:tr w:rsidR="00BB441B" w:rsidRPr="00BB441B" w14:paraId="01EB62EB" w14:textId="77777777" w:rsidTr="005E3C17">
        <w:trPr>
          <w:jc w:val="center"/>
        </w:trPr>
        <w:tc>
          <w:tcPr>
            <w:tcW w:w="0" w:type="auto"/>
            <w:shd w:val="clear" w:color="auto" w:fill="auto"/>
          </w:tcPr>
          <w:p w14:paraId="53F60C75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r w:rsidRPr="0042028D">
              <w:rPr>
                <w:rFonts w:asciiTheme="minorHAnsi" w:eastAsia="等线" w:hAnsiTheme="minorHAnsi" w:cs="Arial" w:hint="eastAsia"/>
                <w:b/>
                <w:bCs/>
                <w:color w:val="222222"/>
              </w:rPr>
              <w:t>数字，日期和十六进制</w:t>
            </w:r>
          </w:p>
        </w:tc>
        <w:tc>
          <w:tcPr>
            <w:tcW w:w="0" w:type="auto"/>
          </w:tcPr>
          <w:p w14:paraId="2148D3A0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54</w:t>
            </w:r>
          </w:p>
        </w:tc>
      </w:tr>
      <w:tr w:rsidR="00BB441B" w:rsidRPr="00BB441B" w14:paraId="22BC2057" w14:textId="77777777" w:rsidTr="005E3C17">
        <w:trPr>
          <w:jc w:val="center"/>
        </w:trPr>
        <w:tc>
          <w:tcPr>
            <w:tcW w:w="0" w:type="auto"/>
            <w:shd w:val="clear" w:color="auto" w:fill="auto"/>
          </w:tcPr>
          <w:p w14:paraId="3E3E70EB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r w:rsidRPr="0042028D">
              <w:rPr>
                <w:rFonts w:asciiTheme="minorHAnsi" w:eastAsia="等线" w:hAnsiTheme="minorHAnsi" w:cs="Arial" w:hint="eastAsia"/>
                <w:b/>
                <w:bCs/>
                <w:color w:val="222222"/>
              </w:rPr>
              <w:t>大写，小写和电子邮件</w:t>
            </w:r>
          </w:p>
        </w:tc>
        <w:tc>
          <w:tcPr>
            <w:tcW w:w="0" w:type="auto"/>
          </w:tcPr>
          <w:p w14:paraId="7C7EACE7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43</w:t>
            </w:r>
          </w:p>
        </w:tc>
      </w:tr>
      <w:tr w:rsidR="00BB441B" w:rsidRPr="00BB441B" w14:paraId="6219CAD1" w14:textId="77777777" w:rsidTr="005E3C17">
        <w:trPr>
          <w:jc w:val="center"/>
        </w:trPr>
        <w:tc>
          <w:tcPr>
            <w:tcW w:w="0" w:type="auto"/>
            <w:shd w:val="clear" w:color="auto" w:fill="auto"/>
          </w:tcPr>
          <w:p w14:paraId="26317E5A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r w:rsidRPr="0042028D">
              <w:rPr>
                <w:rFonts w:eastAsia="等线" w:cs="Arial" w:hint="eastAsia"/>
                <w:b/>
                <w:bCs/>
                <w:color w:val="222222"/>
              </w:rPr>
              <w:t>URI</w:t>
            </w:r>
            <w:r w:rsidRPr="0042028D">
              <w:rPr>
                <w:rFonts w:asciiTheme="minorHAnsi" w:eastAsia="等线" w:hAnsiTheme="minorHAnsi" w:cs="Arial" w:hint="eastAsia"/>
                <w:b/>
                <w:bCs/>
                <w:color w:val="222222"/>
              </w:rPr>
              <w:t>，字母数字和字母</w:t>
            </w:r>
          </w:p>
        </w:tc>
        <w:tc>
          <w:tcPr>
            <w:tcW w:w="0" w:type="auto"/>
          </w:tcPr>
          <w:p w14:paraId="53C906E1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36</w:t>
            </w:r>
          </w:p>
        </w:tc>
      </w:tr>
      <w:tr w:rsidR="00BB441B" w:rsidRPr="00BB441B" w14:paraId="240C97E8" w14:textId="77777777" w:rsidTr="005E3C17">
        <w:trPr>
          <w:jc w:val="center"/>
        </w:trPr>
        <w:tc>
          <w:tcPr>
            <w:tcW w:w="0" w:type="auto"/>
            <w:shd w:val="clear" w:color="auto" w:fill="auto"/>
          </w:tcPr>
          <w:p w14:paraId="12868F0B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r w:rsidRPr="0042028D">
              <w:rPr>
                <w:rFonts w:asciiTheme="minorHAnsi" w:eastAsia="等线" w:hAnsiTheme="minorHAnsi" w:cs="Arial" w:hint="eastAsia"/>
                <w:b/>
                <w:bCs/>
                <w:color w:val="222222"/>
              </w:rPr>
              <w:t>欧洲字符</w:t>
            </w:r>
          </w:p>
        </w:tc>
        <w:tc>
          <w:tcPr>
            <w:tcW w:w="0" w:type="auto"/>
          </w:tcPr>
          <w:p w14:paraId="4F2A47AD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31</w:t>
            </w:r>
          </w:p>
        </w:tc>
      </w:tr>
      <w:tr w:rsidR="00BB441B" w:rsidRPr="00BB441B" w14:paraId="420B94DE" w14:textId="77777777" w:rsidTr="005E3C17">
        <w:trPr>
          <w:jc w:val="center"/>
        </w:trPr>
        <w:tc>
          <w:tcPr>
            <w:tcW w:w="0" w:type="auto"/>
            <w:shd w:val="clear" w:color="auto" w:fill="auto"/>
          </w:tcPr>
          <w:p w14:paraId="122C73E1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r w:rsidRPr="0042028D">
              <w:rPr>
                <w:rFonts w:eastAsia="等线" w:cs="Arial"/>
                <w:b/>
                <w:bCs/>
                <w:color w:val="222222"/>
              </w:rPr>
              <w:t>Latin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1</w:t>
            </w:r>
          </w:p>
        </w:tc>
        <w:tc>
          <w:tcPr>
            <w:tcW w:w="0" w:type="auto"/>
          </w:tcPr>
          <w:p w14:paraId="4E6634FC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27</w:t>
            </w:r>
          </w:p>
        </w:tc>
      </w:tr>
      <w:tr w:rsidR="00BB441B" w:rsidRPr="00BB441B" w14:paraId="3F968F41" w14:textId="77777777" w:rsidTr="005E3C17">
        <w:trPr>
          <w:jc w:val="center"/>
        </w:trPr>
        <w:tc>
          <w:tcPr>
            <w:tcW w:w="0" w:type="auto"/>
            <w:shd w:val="clear" w:color="auto" w:fill="auto"/>
          </w:tcPr>
          <w:p w14:paraId="515AE303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 w:cs="Arial"/>
                <w:b/>
                <w:bCs/>
                <w:color w:val="222222"/>
              </w:rPr>
            </w:pPr>
            <w:r w:rsidRPr="0042028D">
              <w:rPr>
                <w:rFonts w:eastAsia="等线" w:cs="Arial"/>
                <w:b/>
                <w:bCs/>
                <w:color w:val="222222"/>
              </w:rPr>
              <w:t>UTF</w:t>
            </w:r>
            <w:r w:rsidRPr="0042028D">
              <w:rPr>
                <w:rFonts w:asciiTheme="minorHAnsi" w:eastAsia="等线" w:hAnsiTheme="minorHAnsi" w:cs="Arial"/>
                <w:b/>
                <w:bCs/>
                <w:color w:val="222222"/>
              </w:rPr>
              <w:t>-8</w:t>
            </w:r>
          </w:p>
        </w:tc>
        <w:tc>
          <w:tcPr>
            <w:tcW w:w="0" w:type="auto"/>
          </w:tcPr>
          <w:p w14:paraId="26C3C62E" w14:textId="77777777" w:rsidR="00BB441B" w:rsidRPr="00BB441B" w:rsidRDefault="00BB441B" w:rsidP="005E3C17">
            <w:pPr>
              <w:pStyle w:val="af0"/>
              <w:jc w:val="center"/>
              <w:rPr>
                <w:rFonts w:asciiTheme="minorHAnsi" w:eastAsiaTheme="minorHAnsi" w:hAnsiTheme="minorHAnsi"/>
              </w:rPr>
            </w:pPr>
            <w:r w:rsidRPr="0042028D">
              <w:rPr>
                <w:rFonts w:asciiTheme="minorHAnsi" w:eastAsia="等线" w:hAnsiTheme="minorHAnsi" w:hint="eastAsia"/>
              </w:rPr>
              <w:t>14</w:t>
            </w:r>
          </w:p>
        </w:tc>
      </w:tr>
    </w:tbl>
    <w:p w14:paraId="0E028177" w14:textId="77777777" w:rsidR="00BB441B" w:rsidRPr="0042028D" w:rsidRDefault="00BB441B" w:rsidP="00BB441B">
      <w:pPr>
        <w:pStyle w:val="af2"/>
        <w:spacing w:beforeLines="50" w:before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 xml:space="preserve"> </w:t>
      </w:r>
    </w:p>
    <w:p w14:paraId="112D6556" w14:textId="77777777" w:rsidR="00BB441B" w:rsidRPr="0042028D" w:rsidRDefault="00BB441B" w:rsidP="00BB441B">
      <w:pPr>
        <w:pStyle w:val="ad"/>
        <w:spacing w:before="156" w:after="156"/>
        <w:rPr>
          <w:rFonts w:asciiTheme="minorHAnsi" w:eastAsia="等线" w:hAnsiTheme="minorHAnsi"/>
        </w:rPr>
      </w:pPr>
      <w:r w:rsidRPr="0042028D">
        <w:rPr>
          <w:rFonts w:asciiTheme="minorHAnsi" w:eastAsia="等线" w:hAnsiTheme="minorHAnsi" w:hint="eastAsia"/>
        </w:rPr>
        <w:t>这意味着最大的可内联字符串的长度为54个字符，必须为数字类。所有长度为14或更小的字符串将始终内联。还要注意，上述限制是针对参数</w:t>
      </w:r>
      <w:proofErr w:type="spellStart"/>
      <w:r w:rsidRPr="0042028D">
        <w:rPr>
          <w:rFonts w:eastAsia="等线" w:hint="eastAsia"/>
        </w:rPr>
        <w:t>PropertyRecord</w:t>
      </w:r>
      <w:proofErr w:type="spellEnd"/>
      <w:r w:rsidRPr="0042028D">
        <w:rPr>
          <w:rFonts w:asciiTheme="minorHAnsi" w:eastAsia="等线" w:hAnsiTheme="minorHAnsi" w:hint="eastAsia"/>
        </w:rPr>
        <w:t>默认为41字节，如果通过修改源代码重新编译来更改该参数，则必须重新计算上述内容。</w:t>
      </w:r>
    </w:p>
    <w:p w14:paraId="2E921D1F" w14:textId="77777777" w:rsidR="00BB441B" w:rsidRPr="0042028D" w:rsidRDefault="00BB441B" w:rsidP="00BB441B">
      <w:pPr>
        <w:ind w:left="780"/>
        <w:rPr>
          <w:rFonts w:eastAsia="等线"/>
          <w:b/>
          <w:lang w:val="en"/>
        </w:rPr>
      </w:pPr>
    </w:p>
    <w:p w14:paraId="00C468D0" w14:textId="73C9767F" w:rsidR="00BB441B" w:rsidRPr="0042028D" w:rsidRDefault="00BB441B" w:rsidP="00B544C9">
      <w:pPr>
        <w:pStyle w:val="a5"/>
        <w:numPr>
          <w:ilvl w:val="0"/>
          <w:numId w:val="38"/>
        </w:numPr>
        <w:ind w:firstLineChars="0"/>
        <w:rPr>
          <w:rFonts w:eastAsia="等线"/>
          <w:b/>
        </w:rPr>
      </w:pPr>
      <w:r w:rsidRPr="0042028D">
        <w:rPr>
          <w:rFonts w:ascii="Times New Roman" w:eastAsia="等线" w:hAnsi="Times New Roman" w:hint="eastAsia"/>
          <w:b/>
        </w:rPr>
        <w:t>Linux</w:t>
      </w:r>
      <w:r w:rsidRPr="0042028D">
        <w:rPr>
          <w:rFonts w:eastAsia="等线" w:hint="eastAsia"/>
          <w:b/>
        </w:rPr>
        <w:t>文件系统调优</w:t>
      </w:r>
    </w:p>
    <w:p w14:paraId="49417D47" w14:textId="722F0FBE" w:rsidR="005E3C17" w:rsidRPr="0042028D" w:rsidRDefault="005E3C17" w:rsidP="005E3C17">
      <w:pPr>
        <w:pStyle w:val="ad"/>
        <w:spacing w:before="156" w:after="156"/>
        <w:rPr>
          <w:rFonts w:eastAsia="等线"/>
        </w:rPr>
      </w:pPr>
      <w:r w:rsidRPr="0042028D">
        <w:rPr>
          <w:rFonts w:eastAsia="等线" w:hint="eastAsia"/>
        </w:rPr>
        <w:t>数据库在查询数据时通常会产生许多少量、随机的读操作，而在提交更改时经常会产生少量的顺序写操作。默认情况下，大多数</w:t>
      </w:r>
      <w:r w:rsidRPr="0042028D">
        <w:rPr>
          <w:rFonts w:eastAsia="等线" w:hint="eastAsia"/>
        </w:rPr>
        <w:t>Linux</w:t>
      </w:r>
      <w:r w:rsidRPr="0042028D">
        <w:rPr>
          <w:rFonts w:eastAsia="等线" w:hint="eastAsia"/>
        </w:rPr>
        <w:t>发行版使用完全公平排队（</w:t>
      </w:r>
      <w:r w:rsidRPr="0042028D">
        <w:rPr>
          <w:rFonts w:eastAsia="等线"/>
        </w:rPr>
        <w:t>Completely</w:t>
      </w:r>
      <w:r w:rsidRPr="0042028D">
        <w:rPr>
          <w:rFonts w:eastAsia="等线" w:hint="eastAsia"/>
        </w:rPr>
        <w:t xml:space="preserve"> </w:t>
      </w:r>
      <w:r w:rsidRPr="0042028D">
        <w:rPr>
          <w:rFonts w:eastAsia="等线"/>
        </w:rPr>
        <w:t>Fair</w:t>
      </w:r>
      <w:r w:rsidRPr="0042028D">
        <w:rPr>
          <w:rFonts w:eastAsia="等线" w:hint="eastAsia"/>
        </w:rPr>
        <w:t xml:space="preserve"> </w:t>
      </w:r>
      <w:r w:rsidRPr="0042028D">
        <w:rPr>
          <w:rFonts w:eastAsia="等线"/>
        </w:rPr>
        <w:t>Queuing</w:t>
      </w:r>
      <w:r w:rsidRPr="0042028D">
        <w:rPr>
          <w:rFonts w:eastAsia="等线" w:hint="eastAsia"/>
        </w:rPr>
        <w:t>，</w:t>
      </w:r>
      <w:r w:rsidRPr="0042028D">
        <w:rPr>
          <w:rFonts w:eastAsia="等线" w:hint="eastAsia"/>
        </w:rPr>
        <w:t>CFQ</w:t>
      </w:r>
      <w:r w:rsidRPr="0042028D">
        <w:rPr>
          <w:rFonts w:eastAsia="等线" w:hint="eastAsia"/>
        </w:rPr>
        <w:t>）算法来调度</w:t>
      </w:r>
      <w:r w:rsidRPr="0042028D">
        <w:rPr>
          <w:rFonts w:eastAsia="等线" w:hint="eastAsia"/>
        </w:rPr>
        <w:t>IO</w:t>
      </w:r>
      <w:r w:rsidRPr="0042028D">
        <w:rPr>
          <w:rFonts w:eastAsia="等线" w:hint="eastAsia"/>
        </w:rPr>
        <w:t>请求，该算法在吞吐量和延迟之间作了较好的平衡。然而，期限调度器（</w:t>
      </w:r>
      <w:r w:rsidRPr="0042028D">
        <w:rPr>
          <w:rFonts w:eastAsia="等线"/>
        </w:rPr>
        <w:t>Deadline</w:t>
      </w:r>
      <w:r w:rsidRPr="0042028D">
        <w:rPr>
          <w:rFonts w:eastAsia="等线" w:hint="eastAsia"/>
        </w:rPr>
        <w:t xml:space="preserve"> </w:t>
      </w:r>
      <w:r w:rsidRPr="0042028D">
        <w:rPr>
          <w:rFonts w:eastAsia="等线"/>
        </w:rPr>
        <w:t>scheduler</w:t>
      </w:r>
      <w:r w:rsidRPr="0042028D">
        <w:rPr>
          <w:rFonts w:eastAsia="等线" w:hint="eastAsia"/>
        </w:rPr>
        <w:t>）更适合于数据库的特定</w:t>
      </w:r>
      <w:r w:rsidRPr="0042028D">
        <w:rPr>
          <w:rFonts w:eastAsia="等线" w:hint="eastAsia"/>
        </w:rPr>
        <w:t>IO</w:t>
      </w:r>
      <w:r w:rsidRPr="0042028D">
        <w:rPr>
          <w:rFonts w:eastAsia="等线" w:hint="eastAsia"/>
        </w:rPr>
        <w:t>工作负载情形。期限</w:t>
      </w:r>
      <w:proofErr w:type="gramStart"/>
      <w:r w:rsidRPr="0042028D">
        <w:rPr>
          <w:rFonts w:eastAsia="等线" w:hint="eastAsia"/>
        </w:rPr>
        <w:t>调度器</w:t>
      </w:r>
      <w:proofErr w:type="gramEnd"/>
      <w:r w:rsidRPr="0042028D">
        <w:rPr>
          <w:rFonts w:eastAsia="等线" w:hint="eastAsia"/>
        </w:rPr>
        <w:t>优先读操作请求，并尽快处理，以利于减少读操作的等待时间，而增加了写操作的等待时间。由于写操作通常是顺序的，增加其在</w:t>
      </w:r>
      <w:r w:rsidRPr="0042028D">
        <w:rPr>
          <w:rFonts w:eastAsia="等线" w:hint="eastAsia"/>
        </w:rPr>
        <w:t>IO</w:t>
      </w:r>
      <w:r w:rsidRPr="0042028D">
        <w:rPr>
          <w:rFonts w:eastAsia="等线" w:hint="eastAsia"/>
        </w:rPr>
        <w:t>队列中的延迟有益于合并重叠或相邻的写入请求，</w:t>
      </w:r>
      <w:r w:rsidRPr="0042028D">
        <w:rPr>
          <w:rFonts w:eastAsia="等线" w:hint="eastAsia"/>
        </w:rPr>
        <w:lastRenderedPageBreak/>
        <w:t>可有效地减少发送到驱动器的写入次数。</w:t>
      </w:r>
      <w:r w:rsidRPr="0042028D">
        <w:rPr>
          <w:rFonts w:eastAsia="等线" w:hint="eastAsia"/>
        </w:rPr>
        <w:t>Linux</w:t>
      </w:r>
      <w:r w:rsidRPr="0042028D">
        <w:rPr>
          <w:rFonts w:eastAsia="等线" w:hint="eastAsia"/>
        </w:rPr>
        <w:t>系统中</w:t>
      </w:r>
      <w:r w:rsidRPr="0042028D">
        <w:rPr>
          <w:rFonts w:eastAsia="等线" w:hint="eastAsia"/>
        </w:rPr>
        <w:t>IO</w:t>
      </w:r>
      <w:r w:rsidRPr="0042028D">
        <w:rPr>
          <w:rFonts w:eastAsia="等线" w:hint="eastAsia"/>
        </w:rPr>
        <w:t>调度程序可在运行时修改驱动器（</w:t>
      </w:r>
      <w:proofErr w:type="spellStart"/>
      <w:r w:rsidRPr="0042028D">
        <w:rPr>
          <w:rFonts w:eastAsia="等线" w:hint="eastAsia"/>
        </w:rPr>
        <w:t>sda</w:t>
      </w:r>
      <w:proofErr w:type="spellEnd"/>
      <w:r w:rsidRPr="0042028D">
        <w:rPr>
          <w:rFonts w:eastAsia="等线" w:hint="eastAsia"/>
        </w:rPr>
        <w:t>）：</w:t>
      </w:r>
    </w:p>
    <w:p w14:paraId="706FDFE3" w14:textId="77777777" w:rsidR="005E3C17" w:rsidRPr="0042028D" w:rsidRDefault="005E3C17" w:rsidP="005E3C17">
      <w:pPr>
        <w:widowControl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jc w:val="left"/>
        <w:rPr>
          <w:rFonts w:ascii="Courier New" w:eastAsia="等线" w:hAnsi="Courier New" w:cs="Courier New"/>
          <w:color w:val="000000"/>
          <w:kern w:val="0"/>
          <w:sz w:val="20"/>
          <w:szCs w:val="20"/>
        </w:rPr>
      </w:pPr>
      <w:r w:rsidRPr="0042028D">
        <w:rPr>
          <w:rFonts w:ascii="Times New Roman" w:eastAsia="等线" w:hAnsi="Times New Roman" w:cs="Courier New"/>
          <w:b/>
          <w:bCs/>
          <w:color w:val="0000FF"/>
          <w:kern w:val="0"/>
          <w:sz w:val="20"/>
          <w:szCs w:val="20"/>
        </w:rPr>
        <w:t>echo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Courier New" w:eastAsia="等线" w:hAnsi="Courier New" w:cs="Courier New"/>
          <w:color w:val="808080"/>
          <w:kern w:val="0"/>
          <w:sz w:val="20"/>
          <w:szCs w:val="20"/>
        </w:rPr>
        <w:t>'</w:t>
      </w:r>
      <w:r w:rsidRPr="0042028D">
        <w:rPr>
          <w:rFonts w:ascii="Times New Roman" w:eastAsia="等线" w:hAnsi="Times New Roman" w:cs="Courier New"/>
          <w:color w:val="808080"/>
          <w:kern w:val="0"/>
          <w:sz w:val="20"/>
          <w:szCs w:val="20"/>
        </w:rPr>
        <w:t>deadline</w:t>
      </w:r>
      <w:r w:rsidRPr="0042028D">
        <w:rPr>
          <w:rFonts w:ascii="Courier New" w:eastAsia="等线" w:hAnsi="Courier New" w:cs="Courier New"/>
          <w:color w:val="808080"/>
          <w:kern w:val="0"/>
          <w:sz w:val="20"/>
          <w:szCs w:val="20"/>
        </w:rPr>
        <w:t>'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&gt;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sys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block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sda</w:t>
      </w:r>
      <w:proofErr w:type="spellEnd"/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queue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scheduler</w:t>
      </w:r>
    </w:p>
    <w:p w14:paraId="0EECF22B" w14:textId="77777777" w:rsidR="005E3C17" w:rsidRPr="0042028D" w:rsidRDefault="005E3C17" w:rsidP="005E3C17">
      <w:pPr>
        <w:widowControl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jc w:val="left"/>
        <w:rPr>
          <w:rFonts w:ascii="Courier New" w:eastAsia="等线" w:hAnsi="Courier New" w:cs="Courier New"/>
          <w:color w:val="000000"/>
          <w:kern w:val="0"/>
          <w:sz w:val="20"/>
          <w:szCs w:val="20"/>
        </w:rPr>
      </w:pPr>
      <w:r w:rsidRPr="0042028D">
        <w:rPr>
          <w:rFonts w:ascii="Courier New" w:eastAsia="等线" w:hAnsi="Courier New" w:cs="Courier New"/>
          <w:b/>
          <w:bCs/>
          <w:color w:val="FF8040"/>
          <w:kern w:val="0"/>
          <w:sz w:val="20"/>
          <w:szCs w:val="20"/>
          <w:shd w:val="clear" w:color="auto" w:fill="FFFFD9"/>
        </w:rPr>
        <w:t xml:space="preserve">$ </w:t>
      </w:r>
      <w:r w:rsidRPr="0042028D">
        <w:rPr>
          <w:rFonts w:ascii="Times New Roman" w:eastAsia="等线" w:hAnsi="Times New Roman" w:cs="Courier New"/>
          <w:b/>
          <w:bCs/>
          <w:color w:val="FF8040"/>
          <w:kern w:val="0"/>
          <w:sz w:val="20"/>
          <w:szCs w:val="20"/>
          <w:shd w:val="clear" w:color="auto" w:fill="FFFFD9"/>
        </w:rPr>
        <w:t>cat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sys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block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sda</w:t>
      </w:r>
      <w:proofErr w:type="spellEnd"/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queue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scheduler</w:t>
      </w:r>
    </w:p>
    <w:p w14:paraId="331301E9" w14:textId="77777777" w:rsidR="005E3C17" w:rsidRPr="0042028D" w:rsidRDefault="005E3C17" w:rsidP="005E3C17">
      <w:pPr>
        <w:widowControl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FFFFF"/>
        <w:jc w:val="left"/>
        <w:rPr>
          <w:rFonts w:ascii="Courier New" w:eastAsia="等线" w:hAnsi="Courier New" w:cs="Courier New"/>
          <w:color w:val="000000"/>
          <w:kern w:val="0"/>
          <w:sz w:val="20"/>
          <w:szCs w:val="20"/>
        </w:rPr>
      </w:pPr>
      <w:proofErr w:type="spellStart"/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noop</w:t>
      </w:r>
      <w:proofErr w:type="spellEnd"/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[</w:t>
      </w:r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deadline</w:t>
      </w:r>
      <w:r w:rsidRPr="0042028D">
        <w:rPr>
          <w:rFonts w:ascii="Courier New" w:eastAsia="等线" w:hAnsi="Courier New" w:cs="Courier New"/>
          <w:b/>
          <w:bCs/>
          <w:color w:val="804000"/>
          <w:kern w:val="0"/>
          <w:sz w:val="20"/>
          <w:szCs w:val="20"/>
        </w:rPr>
        <w:t>]</w:t>
      </w:r>
      <w:r w:rsidRPr="0042028D">
        <w:rPr>
          <w:rFonts w:ascii="Courier New" w:eastAsia="等线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2028D">
        <w:rPr>
          <w:rFonts w:ascii="Times New Roman" w:eastAsia="等线" w:hAnsi="Times New Roman" w:cs="Courier New"/>
          <w:color w:val="000000"/>
          <w:kern w:val="0"/>
          <w:sz w:val="20"/>
          <w:szCs w:val="20"/>
        </w:rPr>
        <w:t>cfq</w:t>
      </w:r>
      <w:proofErr w:type="spellEnd"/>
    </w:p>
    <w:p w14:paraId="7B3D1A83" w14:textId="77777777" w:rsidR="005E3C17" w:rsidRPr="0042028D" w:rsidRDefault="005E3C17" w:rsidP="005E3C17">
      <w:pPr>
        <w:pStyle w:val="ad"/>
        <w:spacing w:before="156" w:after="156"/>
        <w:rPr>
          <w:rFonts w:eastAsia="等线"/>
        </w:rPr>
      </w:pPr>
      <w:r w:rsidRPr="0042028D">
        <w:rPr>
          <w:rFonts w:eastAsia="等线" w:hint="eastAsia"/>
        </w:rPr>
        <w:t>另一个推荐做法是禁用文件和目录的访问时间更新。从而，文件系统将</w:t>
      </w:r>
      <w:proofErr w:type="gramStart"/>
      <w:r w:rsidRPr="0042028D">
        <w:rPr>
          <w:rFonts w:eastAsia="等线" w:hint="eastAsia"/>
        </w:rPr>
        <w:t>不</w:t>
      </w:r>
      <w:proofErr w:type="gramEnd"/>
      <w:r w:rsidRPr="0042028D">
        <w:rPr>
          <w:rFonts w:eastAsia="等线" w:hint="eastAsia"/>
        </w:rPr>
        <w:t>对此元数据进行写操作更新，从而提高写入性能。可在</w:t>
      </w:r>
      <w:proofErr w:type="spellStart"/>
      <w:r w:rsidRPr="0042028D">
        <w:rPr>
          <w:rFonts w:eastAsia="等线" w:hint="eastAsia"/>
        </w:rPr>
        <w:t>fstab</w:t>
      </w:r>
      <w:proofErr w:type="spellEnd"/>
      <w:r w:rsidRPr="0042028D">
        <w:rPr>
          <w:rFonts w:eastAsia="等线" w:hint="eastAsia"/>
        </w:rPr>
        <w:t>文件中设置</w:t>
      </w:r>
      <w:proofErr w:type="spellStart"/>
      <w:r w:rsidRPr="0042028D">
        <w:rPr>
          <w:rFonts w:eastAsia="等线" w:hint="eastAsia"/>
        </w:rPr>
        <w:t>noatime</w:t>
      </w:r>
      <w:proofErr w:type="spellEnd"/>
      <w:r w:rsidRPr="0042028D">
        <w:rPr>
          <w:rFonts w:eastAsia="等线" w:hint="eastAsia"/>
        </w:rPr>
        <w:t>，</w:t>
      </w:r>
      <w:proofErr w:type="spellStart"/>
      <w:r w:rsidRPr="0042028D">
        <w:rPr>
          <w:rFonts w:eastAsia="等线" w:hint="eastAsia"/>
        </w:rPr>
        <w:t>nodiratime</w:t>
      </w:r>
      <w:proofErr w:type="spellEnd"/>
      <w:r w:rsidRPr="0042028D">
        <w:rPr>
          <w:rFonts w:eastAsia="等线" w:hint="eastAsia"/>
        </w:rPr>
        <w:t>挂载选项来实现。</w:t>
      </w:r>
    </w:p>
    <w:p w14:paraId="12D3DBA1" w14:textId="77777777" w:rsidR="00BB441B" w:rsidRPr="0042028D" w:rsidRDefault="00BB441B" w:rsidP="00BB441B">
      <w:pPr>
        <w:pStyle w:val="a5"/>
        <w:ind w:left="780" w:firstLineChars="0" w:firstLine="0"/>
        <w:rPr>
          <w:rFonts w:eastAsia="等线"/>
          <w:b/>
        </w:rPr>
      </w:pPr>
    </w:p>
    <w:p w14:paraId="3B5B3997" w14:textId="77777777" w:rsidR="00ED71C0" w:rsidRPr="0042028D" w:rsidRDefault="00ED71C0" w:rsidP="00ED71C0">
      <w:pPr>
        <w:pStyle w:val="30"/>
        <w:rPr>
          <w:rFonts w:eastAsia="等线"/>
        </w:rPr>
      </w:pPr>
      <w:r w:rsidRPr="0042028D">
        <w:rPr>
          <w:rFonts w:eastAsia="等线" w:hint="eastAsia"/>
        </w:rPr>
        <w:t>产品订阅及</w:t>
      </w:r>
      <w:r w:rsidRPr="0042028D">
        <w:rPr>
          <w:rFonts w:ascii="Times New Roman" w:eastAsia="等线" w:hAnsi="Times New Roman" w:hint="eastAsia"/>
        </w:rPr>
        <w:t>NGO</w:t>
      </w:r>
      <w:r w:rsidRPr="0042028D">
        <w:rPr>
          <w:rFonts w:eastAsia="等线" w:hint="eastAsia"/>
        </w:rPr>
        <w:t>协同</w:t>
      </w:r>
      <w:r w:rsidR="00317573" w:rsidRPr="0042028D">
        <w:rPr>
          <w:rFonts w:eastAsia="等线" w:hint="eastAsia"/>
        </w:rPr>
        <w:t>（5-10页）</w:t>
      </w:r>
    </w:p>
    <w:p w14:paraId="35BD3B4F" w14:textId="77777777" w:rsidR="00EA2928" w:rsidRPr="0042028D" w:rsidRDefault="00EA2928" w:rsidP="00EA2928">
      <w:pPr>
        <w:pStyle w:val="40"/>
        <w:numPr>
          <w:ilvl w:val="0"/>
          <w:numId w:val="7"/>
        </w:numPr>
        <w:rPr>
          <w:rFonts w:eastAsia="等线"/>
        </w:rPr>
      </w:pPr>
      <w:r w:rsidRPr="0042028D">
        <w:rPr>
          <w:rFonts w:eastAsia="等线" w:hint="eastAsia"/>
        </w:rPr>
        <w:t>服务</w:t>
      </w:r>
      <w:r w:rsidRPr="0042028D">
        <w:rPr>
          <w:rFonts w:eastAsia="等线" w:hint="eastAsia"/>
        </w:rPr>
        <w:t>/</w:t>
      </w:r>
      <w:r w:rsidRPr="0042028D">
        <w:rPr>
          <w:rFonts w:eastAsia="等线" w:hint="eastAsia"/>
        </w:rPr>
        <w:t>产品及订阅说明</w:t>
      </w:r>
    </w:p>
    <w:p w14:paraId="37991D4B" w14:textId="77777777" w:rsidR="00EA2928" w:rsidRPr="0042028D" w:rsidRDefault="00EA2928" w:rsidP="00EA2928">
      <w:pPr>
        <w:pStyle w:val="5"/>
        <w:ind w:left="360"/>
        <w:rPr>
          <w:rFonts w:eastAsia="等线"/>
        </w:rPr>
      </w:pPr>
      <w:r w:rsidRPr="0042028D">
        <w:rPr>
          <w:rFonts w:eastAsia="等线" w:hint="eastAsia"/>
        </w:rPr>
        <w:t>服务</w:t>
      </w:r>
    </w:p>
    <w:p w14:paraId="080586B0" w14:textId="77777777" w:rsidR="00EA2928" w:rsidRPr="0042028D" w:rsidRDefault="00EA2928" w:rsidP="00EA2928">
      <w:pPr>
        <w:pStyle w:val="5"/>
        <w:rPr>
          <w:rFonts w:eastAsia="等线"/>
        </w:rPr>
      </w:pPr>
      <w:r w:rsidRPr="0042028D">
        <w:rPr>
          <w:rFonts w:eastAsia="等线"/>
        </w:rPr>
        <w:tab/>
      </w:r>
      <w:r w:rsidRPr="0042028D">
        <w:rPr>
          <w:rFonts w:eastAsia="等线" w:hint="eastAsia"/>
        </w:rPr>
        <w:t>产品</w:t>
      </w:r>
    </w:p>
    <w:p w14:paraId="570CC981" w14:textId="77777777" w:rsidR="00EA2928" w:rsidRPr="0042028D" w:rsidRDefault="00EA2928" w:rsidP="00EA2928">
      <w:pPr>
        <w:pStyle w:val="5"/>
        <w:rPr>
          <w:rFonts w:eastAsia="等线"/>
        </w:rPr>
      </w:pPr>
      <w:r w:rsidRPr="0042028D">
        <w:rPr>
          <w:rFonts w:eastAsia="等线"/>
        </w:rPr>
        <w:tab/>
      </w:r>
      <w:r w:rsidRPr="0042028D">
        <w:rPr>
          <w:rFonts w:eastAsia="等线" w:hint="eastAsia"/>
        </w:rPr>
        <w:t>订阅指南</w:t>
      </w:r>
    </w:p>
    <w:p w14:paraId="209B4337" w14:textId="77777777" w:rsidR="00EA2928" w:rsidRPr="0042028D" w:rsidRDefault="00EA2928" w:rsidP="00EA2928">
      <w:pPr>
        <w:pStyle w:val="40"/>
        <w:numPr>
          <w:ilvl w:val="0"/>
          <w:numId w:val="7"/>
        </w:numPr>
        <w:rPr>
          <w:rFonts w:eastAsia="等线"/>
        </w:rPr>
      </w:pPr>
      <w:r w:rsidRPr="0042028D">
        <w:rPr>
          <w:rFonts w:ascii="Times New Roman" w:eastAsia="等线" w:hAnsi="Times New Roman" w:hint="eastAsia"/>
        </w:rPr>
        <w:t>NGO</w:t>
      </w:r>
      <w:r w:rsidRPr="0042028D">
        <w:rPr>
          <w:rFonts w:eastAsia="等线" w:hint="eastAsia"/>
        </w:rPr>
        <w:t>协同</w:t>
      </w:r>
    </w:p>
    <w:p w14:paraId="7F6E574A" w14:textId="77777777" w:rsidR="00EA2928" w:rsidRPr="0042028D" w:rsidRDefault="00EA2928" w:rsidP="00EA2928">
      <w:pPr>
        <w:pStyle w:val="5"/>
        <w:ind w:firstLine="360"/>
        <w:rPr>
          <w:rFonts w:eastAsia="等线"/>
        </w:rPr>
      </w:pPr>
      <w:r w:rsidRPr="0042028D">
        <w:rPr>
          <w:rFonts w:ascii="Times New Roman" w:eastAsia="等线" w:hAnsi="Times New Roman"/>
        </w:rPr>
        <w:t>NGO</w:t>
      </w:r>
      <w:r w:rsidRPr="0042028D">
        <w:rPr>
          <w:rFonts w:eastAsia="等线"/>
        </w:rPr>
        <w:t>组织架构</w:t>
      </w:r>
    </w:p>
    <w:p w14:paraId="4717A892" w14:textId="77777777" w:rsidR="00EA2928" w:rsidRPr="0042028D" w:rsidRDefault="00EA2928" w:rsidP="00EA2928">
      <w:pPr>
        <w:pStyle w:val="5"/>
        <w:ind w:firstLine="360"/>
        <w:rPr>
          <w:rFonts w:eastAsia="等线"/>
        </w:rPr>
      </w:pPr>
      <w:r w:rsidRPr="0042028D">
        <w:rPr>
          <w:rFonts w:eastAsia="等线" w:hint="eastAsia"/>
        </w:rPr>
        <w:t>组织协同案例</w:t>
      </w:r>
    </w:p>
    <w:p w14:paraId="71AAB816" w14:textId="77777777" w:rsidR="00EA2928" w:rsidRPr="0042028D" w:rsidRDefault="00EA2928" w:rsidP="00EA2928">
      <w:pPr>
        <w:rPr>
          <w:rFonts w:eastAsia="等线"/>
        </w:rPr>
      </w:pPr>
    </w:p>
    <w:sectPr w:rsidR="00EA2928" w:rsidRPr="0042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51874" w14:textId="77777777" w:rsidR="00242A44" w:rsidRDefault="00242A44" w:rsidP="00243059">
      <w:r>
        <w:separator/>
      </w:r>
    </w:p>
  </w:endnote>
  <w:endnote w:type="continuationSeparator" w:id="0">
    <w:p w14:paraId="2A2D7780" w14:textId="77777777" w:rsidR="00242A44" w:rsidRDefault="00242A44" w:rsidP="0024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1）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EFD8E" w14:textId="77777777" w:rsidR="00242A44" w:rsidRDefault="00242A44" w:rsidP="00243059">
      <w:r>
        <w:separator/>
      </w:r>
    </w:p>
  </w:footnote>
  <w:footnote w:type="continuationSeparator" w:id="0">
    <w:p w14:paraId="3352DBD6" w14:textId="77777777" w:rsidR="00242A44" w:rsidRDefault="00242A44" w:rsidP="00243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967"/>
    <w:multiLevelType w:val="hybridMultilevel"/>
    <w:tmpl w:val="7E7A8AF4"/>
    <w:lvl w:ilvl="0" w:tplc="04090001">
      <w:start w:val="1"/>
      <w:numFmt w:val="bullet"/>
      <w:lvlText w:val=""/>
      <w:lvlJc w:val="left"/>
      <w:pPr>
        <w:ind w:left="2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6" w:hanging="420"/>
      </w:pPr>
      <w:rPr>
        <w:rFonts w:ascii="Wingdings" w:hAnsi="Wingdings" w:hint="default"/>
      </w:rPr>
    </w:lvl>
  </w:abstractNum>
  <w:abstractNum w:abstractNumId="1" w15:restartNumberingAfterBreak="0">
    <w:nsid w:val="027D1743"/>
    <w:multiLevelType w:val="hybridMultilevel"/>
    <w:tmpl w:val="1316B548"/>
    <w:lvl w:ilvl="0" w:tplc="024A298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58466E"/>
    <w:multiLevelType w:val="hybridMultilevel"/>
    <w:tmpl w:val="73784788"/>
    <w:lvl w:ilvl="0" w:tplc="6B7ABF70">
      <w:start w:val="4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307A0C"/>
    <w:multiLevelType w:val="hybridMultilevel"/>
    <w:tmpl w:val="CB7AB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7475947"/>
    <w:multiLevelType w:val="hybridMultilevel"/>
    <w:tmpl w:val="5406C5A2"/>
    <w:lvl w:ilvl="0" w:tplc="D164A160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78D4F6C"/>
    <w:multiLevelType w:val="hybridMultilevel"/>
    <w:tmpl w:val="A57281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07916C4E"/>
    <w:multiLevelType w:val="hybridMultilevel"/>
    <w:tmpl w:val="3BD4C098"/>
    <w:lvl w:ilvl="0" w:tplc="59BCFC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7B1494E"/>
    <w:multiLevelType w:val="hybridMultilevel"/>
    <w:tmpl w:val="188E46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7FC05A9"/>
    <w:multiLevelType w:val="hybridMultilevel"/>
    <w:tmpl w:val="C70229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09633A9E"/>
    <w:multiLevelType w:val="hybridMultilevel"/>
    <w:tmpl w:val="209C51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ADF4FB1"/>
    <w:multiLevelType w:val="hybridMultilevel"/>
    <w:tmpl w:val="FFAAB924"/>
    <w:lvl w:ilvl="0" w:tplc="7D3609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FEF7630"/>
    <w:multiLevelType w:val="hybridMultilevel"/>
    <w:tmpl w:val="D3EEF668"/>
    <w:lvl w:ilvl="0" w:tplc="96721F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44195A"/>
    <w:multiLevelType w:val="hybridMultilevel"/>
    <w:tmpl w:val="E0F6E130"/>
    <w:lvl w:ilvl="0" w:tplc="382650D2">
      <w:start w:val="1"/>
      <w:numFmt w:val="bullet"/>
      <w:lvlText w:val="-"/>
      <w:lvlJc w:val="left"/>
      <w:pPr>
        <w:ind w:left="204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21130EED"/>
    <w:multiLevelType w:val="hybridMultilevel"/>
    <w:tmpl w:val="950E9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0E50B2"/>
    <w:multiLevelType w:val="hybridMultilevel"/>
    <w:tmpl w:val="016021C2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7C56DFA"/>
    <w:multiLevelType w:val="hybridMultilevel"/>
    <w:tmpl w:val="E3863A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A33127D"/>
    <w:multiLevelType w:val="hybridMultilevel"/>
    <w:tmpl w:val="FFF068AE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33D362AF"/>
    <w:multiLevelType w:val="hybridMultilevel"/>
    <w:tmpl w:val="63288E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4B71035"/>
    <w:multiLevelType w:val="hybridMultilevel"/>
    <w:tmpl w:val="D730D3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B352C3B"/>
    <w:multiLevelType w:val="hybridMultilevel"/>
    <w:tmpl w:val="1D8CE836"/>
    <w:lvl w:ilvl="0" w:tplc="10C84AF6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D3F50CD"/>
    <w:multiLevelType w:val="hybridMultilevel"/>
    <w:tmpl w:val="FEC8EE4E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1" w15:restartNumberingAfterBreak="0">
    <w:nsid w:val="3D442D62"/>
    <w:multiLevelType w:val="hybridMultilevel"/>
    <w:tmpl w:val="EC80A844"/>
    <w:lvl w:ilvl="0" w:tplc="DDAA4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7327A9"/>
    <w:multiLevelType w:val="hybridMultilevel"/>
    <w:tmpl w:val="EFE00532"/>
    <w:lvl w:ilvl="0" w:tplc="91AAC92A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AF7DCE"/>
    <w:multiLevelType w:val="hybridMultilevel"/>
    <w:tmpl w:val="94CCF4DA"/>
    <w:lvl w:ilvl="0" w:tplc="5824B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4725A9"/>
    <w:multiLevelType w:val="hybridMultilevel"/>
    <w:tmpl w:val="FD88057E"/>
    <w:lvl w:ilvl="0" w:tplc="F5E638F0">
      <w:start w:val="1"/>
      <w:numFmt w:val="bullet"/>
      <w:pStyle w:val="a"/>
      <w:lvlText w:val=""/>
      <w:lvlJc w:val="left"/>
      <w:pPr>
        <w:ind w:left="59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4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780" w:hanging="480"/>
      </w:pPr>
      <w:rPr>
        <w:rFonts w:ascii="Wingdings" w:hAnsi="Wingdings" w:hint="default"/>
      </w:rPr>
    </w:lvl>
  </w:abstractNum>
  <w:abstractNum w:abstractNumId="25" w15:restartNumberingAfterBreak="0">
    <w:nsid w:val="439E4448"/>
    <w:multiLevelType w:val="hybridMultilevel"/>
    <w:tmpl w:val="8FDA0C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6450593"/>
    <w:multiLevelType w:val="hybridMultilevel"/>
    <w:tmpl w:val="F9AAB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92846C2"/>
    <w:multiLevelType w:val="hybridMultilevel"/>
    <w:tmpl w:val="6316D0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A3630E1"/>
    <w:multiLevelType w:val="hybridMultilevel"/>
    <w:tmpl w:val="BA90DB9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ADD44CA"/>
    <w:multiLevelType w:val="hybridMultilevel"/>
    <w:tmpl w:val="537043E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 w15:restartNumberingAfterBreak="0">
    <w:nsid w:val="4E880615"/>
    <w:multiLevelType w:val="hybridMultilevel"/>
    <w:tmpl w:val="E9D8B29C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1" w15:restartNumberingAfterBreak="0">
    <w:nsid w:val="51A31058"/>
    <w:multiLevelType w:val="hybridMultilevel"/>
    <w:tmpl w:val="0C3E1AA8"/>
    <w:lvl w:ilvl="0" w:tplc="77EE82DE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1AA208B"/>
    <w:multiLevelType w:val="hybridMultilevel"/>
    <w:tmpl w:val="7A082360"/>
    <w:lvl w:ilvl="0" w:tplc="EA94CC7E">
      <w:start w:val="4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C812DB"/>
    <w:multiLevelType w:val="hybridMultilevel"/>
    <w:tmpl w:val="094E360C"/>
    <w:lvl w:ilvl="0" w:tplc="974A7CCC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2D32DA1"/>
    <w:multiLevelType w:val="hybridMultilevel"/>
    <w:tmpl w:val="7A6AA8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543D7A49"/>
    <w:multiLevelType w:val="hybridMultilevel"/>
    <w:tmpl w:val="62C6D940"/>
    <w:lvl w:ilvl="0" w:tplc="6010D816">
      <w:start w:val="1"/>
      <w:numFmt w:val="japaneseCounting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545501E2"/>
    <w:multiLevelType w:val="hybridMultilevel"/>
    <w:tmpl w:val="85F451AA"/>
    <w:lvl w:ilvl="0" w:tplc="95B4A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78D0846"/>
    <w:multiLevelType w:val="hybridMultilevel"/>
    <w:tmpl w:val="066A583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 w15:restartNumberingAfterBreak="0">
    <w:nsid w:val="5A9F4DD1"/>
    <w:multiLevelType w:val="hybridMultilevel"/>
    <w:tmpl w:val="2E944B94"/>
    <w:lvl w:ilvl="0" w:tplc="75C818EA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B602F22"/>
    <w:multiLevelType w:val="hybridMultilevel"/>
    <w:tmpl w:val="C53872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5E4E1999"/>
    <w:multiLevelType w:val="hybridMultilevel"/>
    <w:tmpl w:val="8D3EFC9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628D17EA"/>
    <w:multiLevelType w:val="hybridMultilevel"/>
    <w:tmpl w:val="341EDCB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62DE3C12"/>
    <w:multiLevelType w:val="hybridMultilevel"/>
    <w:tmpl w:val="4CF230B0"/>
    <w:lvl w:ilvl="0" w:tplc="96721F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41B332B"/>
    <w:multiLevelType w:val="hybridMultilevel"/>
    <w:tmpl w:val="79D0A6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64A567F8"/>
    <w:multiLevelType w:val="hybridMultilevel"/>
    <w:tmpl w:val="A474A5AC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5" w15:restartNumberingAfterBreak="0">
    <w:nsid w:val="68666726"/>
    <w:multiLevelType w:val="hybridMultilevel"/>
    <w:tmpl w:val="EF88F5FC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6" w15:restartNumberingAfterBreak="0">
    <w:nsid w:val="69995761"/>
    <w:multiLevelType w:val="hybridMultilevel"/>
    <w:tmpl w:val="F3FEDAD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6A657D40"/>
    <w:multiLevelType w:val="multilevel"/>
    <w:tmpl w:val="1932DE66"/>
    <w:lvl w:ilvl="0">
      <w:start w:val="1"/>
      <w:numFmt w:val="decimal"/>
      <w:pStyle w:val="1"/>
      <w:lvlText w:val="第%1章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87" w:hanging="987"/>
      </w:pPr>
      <w:rPr>
        <w:rFonts w:ascii="黑体" w:eastAsia="黑体" w:hAnsi="黑体" w:hint="eastAsia"/>
        <w:b w:val="0"/>
        <w:i w:val="0"/>
        <w:sz w:val="40"/>
      </w:rPr>
    </w:lvl>
    <w:lvl w:ilvl="2">
      <w:start w:val="1"/>
      <w:numFmt w:val="decimal"/>
      <w:pStyle w:val="3"/>
      <w:lvlText w:val="%1.%2.%3"/>
      <w:lvlJc w:val="left"/>
      <w:pPr>
        <w:ind w:left="851" w:hanging="73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51" w:hanging="79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Restart w:val="1"/>
      <w:pStyle w:val="10"/>
      <w:lvlText w:val="表%1-%8"/>
      <w:lvlJc w:val="left"/>
      <w:pPr>
        <w:ind w:left="567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8">
      <w:start w:val="1"/>
      <w:numFmt w:val="decimal"/>
      <w:lvlRestart w:val="1"/>
      <w:pStyle w:val="a0"/>
      <w:lvlText w:val="图%1-%9 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48" w15:restartNumberingAfterBreak="0">
    <w:nsid w:val="6ACE2E45"/>
    <w:multiLevelType w:val="hybridMultilevel"/>
    <w:tmpl w:val="7B1C3E7A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6B666F1A"/>
    <w:multiLevelType w:val="hybridMultilevel"/>
    <w:tmpl w:val="212C163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6C054F81"/>
    <w:multiLevelType w:val="hybridMultilevel"/>
    <w:tmpl w:val="A8DC907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1" w15:restartNumberingAfterBreak="0">
    <w:nsid w:val="6C5E178C"/>
    <w:multiLevelType w:val="hybridMultilevel"/>
    <w:tmpl w:val="41B07FEE"/>
    <w:lvl w:ilvl="0" w:tplc="C54A2CA6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2" w15:restartNumberingAfterBreak="0">
    <w:nsid w:val="6E14355D"/>
    <w:multiLevelType w:val="hybridMultilevel"/>
    <w:tmpl w:val="01AA345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6E1C6CB6"/>
    <w:multiLevelType w:val="hybridMultilevel"/>
    <w:tmpl w:val="AB1E0FD2"/>
    <w:lvl w:ilvl="0" w:tplc="3F5AE7F8">
      <w:start w:val="1"/>
      <w:numFmt w:val="bullet"/>
      <w:lvlText w:val=""/>
      <w:lvlJc w:val="left"/>
      <w:pPr>
        <w:ind w:left="840" w:hanging="420"/>
      </w:pPr>
      <w:rPr>
        <w:rFonts w:ascii="Wingdings" w:eastAsia="1）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6FE02E6E"/>
    <w:multiLevelType w:val="hybridMultilevel"/>
    <w:tmpl w:val="D33AF1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 w15:restartNumberingAfterBreak="0">
    <w:nsid w:val="728F18F6"/>
    <w:multiLevelType w:val="hybridMultilevel"/>
    <w:tmpl w:val="79180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4343C79"/>
    <w:multiLevelType w:val="hybridMultilevel"/>
    <w:tmpl w:val="46BC1AB0"/>
    <w:lvl w:ilvl="0" w:tplc="2AC40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6B55A61"/>
    <w:multiLevelType w:val="hybridMultilevel"/>
    <w:tmpl w:val="0DEA4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78482192"/>
    <w:multiLevelType w:val="hybridMultilevel"/>
    <w:tmpl w:val="35AEC802"/>
    <w:lvl w:ilvl="0" w:tplc="04090003">
      <w:start w:val="1"/>
      <w:numFmt w:val="bullet"/>
      <w:lvlText w:val=""/>
      <w:lvlJc w:val="left"/>
      <w:pPr>
        <w:ind w:left="15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8" w:hanging="420"/>
      </w:pPr>
      <w:rPr>
        <w:rFonts w:ascii="Wingdings" w:hAnsi="Wingdings" w:hint="default"/>
      </w:rPr>
    </w:lvl>
  </w:abstractNum>
  <w:abstractNum w:abstractNumId="59" w15:restartNumberingAfterBreak="0">
    <w:nsid w:val="79297541"/>
    <w:multiLevelType w:val="hybridMultilevel"/>
    <w:tmpl w:val="CEB69F02"/>
    <w:lvl w:ilvl="0" w:tplc="77C2C4DC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A8C11F8"/>
    <w:multiLevelType w:val="hybridMultilevel"/>
    <w:tmpl w:val="29BC9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7BC20259"/>
    <w:multiLevelType w:val="hybridMultilevel"/>
    <w:tmpl w:val="83ACF4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7BD605CD"/>
    <w:multiLevelType w:val="hybridMultilevel"/>
    <w:tmpl w:val="810AC2B2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0"/>
  </w:num>
  <w:num w:numId="3">
    <w:abstractNumId w:val="26"/>
  </w:num>
  <w:num w:numId="4">
    <w:abstractNumId w:val="36"/>
  </w:num>
  <w:num w:numId="5">
    <w:abstractNumId w:val="21"/>
  </w:num>
  <w:num w:numId="6">
    <w:abstractNumId w:val="56"/>
  </w:num>
  <w:num w:numId="7">
    <w:abstractNumId w:val="23"/>
  </w:num>
  <w:num w:numId="8">
    <w:abstractNumId w:val="55"/>
  </w:num>
  <w:num w:numId="9">
    <w:abstractNumId w:val="5"/>
  </w:num>
  <w:num w:numId="10">
    <w:abstractNumId w:val="42"/>
  </w:num>
  <w:num w:numId="11">
    <w:abstractNumId w:val="38"/>
  </w:num>
  <w:num w:numId="12">
    <w:abstractNumId w:val="17"/>
  </w:num>
  <w:num w:numId="13">
    <w:abstractNumId w:val="9"/>
  </w:num>
  <w:num w:numId="14">
    <w:abstractNumId w:val="33"/>
  </w:num>
  <w:num w:numId="15">
    <w:abstractNumId w:val="48"/>
  </w:num>
  <w:num w:numId="16">
    <w:abstractNumId w:val="35"/>
  </w:num>
  <w:num w:numId="17">
    <w:abstractNumId w:val="51"/>
  </w:num>
  <w:num w:numId="18">
    <w:abstractNumId w:val="14"/>
  </w:num>
  <w:num w:numId="19">
    <w:abstractNumId w:val="4"/>
  </w:num>
  <w:num w:numId="20">
    <w:abstractNumId w:val="19"/>
  </w:num>
  <w:num w:numId="21">
    <w:abstractNumId w:val="50"/>
  </w:num>
  <w:num w:numId="22">
    <w:abstractNumId w:val="40"/>
  </w:num>
  <w:num w:numId="23">
    <w:abstractNumId w:val="61"/>
  </w:num>
  <w:num w:numId="24">
    <w:abstractNumId w:val="34"/>
  </w:num>
  <w:num w:numId="25">
    <w:abstractNumId w:val="39"/>
  </w:num>
  <w:num w:numId="26">
    <w:abstractNumId w:val="3"/>
  </w:num>
  <w:num w:numId="27">
    <w:abstractNumId w:val="18"/>
  </w:num>
  <w:num w:numId="28">
    <w:abstractNumId w:val="53"/>
  </w:num>
  <w:num w:numId="29">
    <w:abstractNumId w:val="49"/>
  </w:num>
  <w:num w:numId="30">
    <w:abstractNumId w:val="41"/>
  </w:num>
  <w:num w:numId="31">
    <w:abstractNumId w:val="31"/>
  </w:num>
  <w:num w:numId="32">
    <w:abstractNumId w:val="52"/>
  </w:num>
  <w:num w:numId="33">
    <w:abstractNumId w:val="1"/>
  </w:num>
  <w:num w:numId="34">
    <w:abstractNumId w:val="46"/>
  </w:num>
  <w:num w:numId="35">
    <w:abstractNumId w:val="32"/>
  </w:num>
  <w:num w:numId="36">
    <w:abstractNumId w:val="2"/>
  </w:num>
  <w:num w:numId="37">
    <w:abstractNumId w:val="22"/>
  </w:num>
  <w:num w:numId="38">
    <w:abstractNumId w:val="59"/>
  </w:num>
  <w:num w:numId="39">
    <w:abstractNumId w:val="24"/>
  </w:num>
  <w:num w:numId="40">
    <w:abstractNumId w:val="15"/>
  </w:num>
  <w:num w:numId="41">
    <w:abstractNumId w:val="62"/>
  </w:num>
  <w:num w:numId="42">
    <w:abstractNumId w:val="8"/>
  </w:num>
  <w:num w:numId="43">
    <w:abstractNumId w:val="28"/>
  </w:num>
  <w:num w:numId="44">
    <w:abstractNumId w:val="12"/>
  </w:num>
  <w:num w:numId="45">
    <w:abstractNumId w:val="58"/>
  </w:num>
  <w:num w:numId="46">
    <w:abstractNumId w:val="47"/>
  </w:num>
  <w:num w:numId="47">
    <w:abstractNumId w:val="54"/>
  </w:num>
  <w:num w:numId="48">
    <w:abstractNumId w:val="44"/>
  </w:num>
  <w:num w:numId="49">
    <w:abstractNumId w:val="45"/>
  </w:num>
  <w:num w:numId="50">
    <w:abstractNumId w:val="27"/>
  </w:num>
  <w:num w:numId="51">
    <w:abstractNumId w:val="43"/>
  </w:num>
  <w:num w:numId="52">
    <w:abstractNumId w:val="16"/>
  </w:num>
  <w:num w:numId="53">
    <w:abstractNumId w:val="30"/>
  </w:num>
  <w:num w:numId="54">
    <w:abstractNumId w:val="10"/>
  </w:num>
  <w:num w:numId="55">
    <w:abstractNumId w:val="37"/>
  </w:num>
  <w:num w:numId="56">
    <w:abstractNumId w:val="29"/>
  </w:num>
  <w:num w:numId="57">
    <w:abstractNumId w:val="13"/>
  </w:num>
  <w:num w:numId="58">
    <w:abstractNumId w:val="57"/>
  </w:num>
  <w:num w:numId="59">
    <w:abstractNumId w:val="11"/>
  </w:num>
  <w:num w:numId="60">
    <w:abstractNumId w:val="6"/>
  </w:num>
  <w:num w:numId="61">
    <w:abstractNumId w:val="7"/>
  </w:num>
  <w:num w:numId="62">
    <w:abstractNumId w:val="20"/>
  </w:num>
  <w:num w:numId="63">
    <w:abstractNumId w:val="25"/>
  </w:num>
  <w:numIdMacAtCleanup w:val="6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苏展">
    <w15:presenceInfo w15:providerId="None" w15:userId="苏展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C0"/>
    <w:rsid w:val="00015592"/>
    <w:rsid w:val="000456C9"/>
    <w:rsid w:val="00060D14"/>
    <w:rsid w:val="00071AE5"/>
    <w:rsid w:val="000903F9"/>
    <w:rsid w:val="000C5388"/>
    <w:rsid w:val="000F7899"/>
    <w:rsid w:val="001023C2"/>
    <w:rsid w:val="00122C6D"/>
    <w:rsid w:val="0013245A"/>
    <w:rsid w:val="00134133"/>
    <w:rsid w:val="00184A5B"/>
    <w:rsid w:val="001953D4"/>
    <w:rsid w:val="00242A44"/>
    <w:rsid w:val="00243059"/>
    <w:rsid w:val="00265626"/>
    <w:rsid w:val="00317573"/>
    <w:rsid w:val="00350288"/>
    <w:rsid w:val="003767DC"/>
    <w:rsid w:val="003C7E72"/>
    <w:rsid w:val="0042028D"/>
    <w:rsid w:val="00430988"/>
    <w:rsid w:val="004344AF"/>
    <w:rsid w:val="00443F99"/>
    <w:rsid w:val="0046160C"/>
    <w:rsid w:val="00463810"/>
    <w:rsid w:val="0048250F"/>
    <w:rsid w:val="0048790F"/>
    <w:rsid w:val="004E65D8"/>
    <w:rsid w:val="005D4453"/>
    <w:rsid w:val="005D527C"/>
    <w:rsid w:val="005E3C17"/>
    <w:rsid w:val="00605638"/>
    <w:rsid w:val="00613E8D"/>
    <w:rsid w:val="00614C4F"/>
    <w:rsid w:val="006909CB"/>
    <w:rsid w:val="006929B7"/>
    <w:rsid w:val="006D721F"/>
    <w:rsid w:val="0072506E"/>
    <w:rsid w:val="00766313"/>
    <w:rsid w:val="007758BE"/>
    <w:rsid w:val="00775D11"/>
    <w:rsid w:val="00797BD8"/>
    <w:rsid w:val="007A40BA"/>
    <w:rsid w:val="007C4FE6"/>
    <w:rsid w:val="007E339F"/>
    <w:rsid w:val="008729D9"/>
    <w:rsid w:val="008742BC"/>
    <w:rsid w:val="008A6C83"/>
    <w:rsid w:val="008A7785"/>
    <w:rsid w:val="008B76BD"/>
    <w:rsid w:val="008E3B58"/>
    <w:rsid w:val="008F6E1F"/>
    <w:rsid w:val="00921D1A"/>
    <w:rsid w:val="0092467B"/>
    <w:rsid w:val="00956C5C"/>
    <w:rsid w:val="009609BB"/>
    <w:rsid w:val="009C4A24"/>
    <w:rsid w:val="009D3355"/>
    <w:rsid w:val="009E0BB4"/>
    <w:rsid w:val="00A27B5E"/>
    <w:rsid w:val="00A413AB"/>
    <w:rsid w:val="00A545FB"/>
    <w:rsid w:val="00A74AA2"/>
    <w:rsid w:val="00AE7D27"/>
    <w:rsid w:val="00B45F7F"/>
    <w:rsid w:val="00B544C9"/>
    <w:rsid w:val="00B6007E"/>
    <w:rsid w:val="00B61B84"/>
    <w:rsid w:val="00B8785B"/>
    <w:rsid w:val="00BB441B"/>
    <w:rsid w:val="00C217BE"/>
    <w:rsid w:val="00C37181"/>
    <w:rsid w:val="00C37437"/>
    <w:rsid w:val="00CD4332"/>
    <w:rsid w:val="00D14B67"/>
    <w:rsid w:val="00D225F5"/>
    <w:rsid w:val="00D546FE"/>
    <w:rsid w:val="00D70A79"/>
    <w:rsid w:val="00D74C4E"/>
    <w:rsid w:val="00DC5AD0"/>
    <w:rsid w:val="00E00990"/>
    <w:rsid w:val="00E52F7F"/>
    <w:rsid w:val="00E70296"/>
    <w:rsid w:val="00EA2928"/>
    <w:rsid w:val="00ED71C0"/>
    <w:rsid w:val="00F12551"/>
    <w:rsid w:val="00F143B6"/>
    <w:rsid w:val="00F803DC"/>
    <w:rsid w:val="00FA655C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AA743"/>
  <w15:chartTrackingRefBased/>
  <w15:docId w15:val="{0606AF44-B188-47E5-953A-17255F82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1">
    <w:name w:val="heading 1"/>
    <w:basedOn w:val="a1"/>
    <w:next w:val="a1"/>
    <w:link w:val="12"/>
    <w:uiPriority w:val="9"/>
    <w:qFormat/>
    <w:rsid w:val="00ED71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1"/>
    <w:uiPriority w:val="9"/>
    <w:unhideWhenUsed/>
    <w:qFormat/>
    <w:rsid w:val="00ED7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1"/>
    <w:uiPriority w:val="9"/>
    <w:unhideWhenUsed/>
    <w:qFormat/>
    <w:rsid w:val="00ED7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1"/>
    <w:next w:val="a1"/>
    <w:link w:val="41"/>
    <w:uiPriority w:val="9"/>
    <w:unhideWhenUsed/>
    <w:qFormat/>
    <w:rsid w:val="00ED71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E702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rsid w:val="00443F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标题 1 字符"/>
    <w:basedOn w:val="a2"/>
    <w:link w:val="11"/>
    <w:uiPriority w:val="9"/>
    <w:rsid w:val="00ED71C0"/>
    <w:rPr>
      <w:b/>
      <w:bCs/>
      <w:kern w:val="44"/>
      <w:sz w:val="44"/>
      <w:szCs w:val="44"/>
    </w:rPr>
  </w:style>
  <w:style w:type="character" w:customStyle="1" w:styleId="21">
    <w:name w:val="标题 2 字符"/>
    <w:basedOn w:val="a2"/>
    <w:link w:val="20"/>
    <w:uiPriority w:val="9"/>
    <w:rsid w:val="00ED71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2"/>
    <w:link w:val="30"/>
    <w:uiPriority w:val="9"/>
    <w:rsid w:val="00ED71C0"/>
    <w:rPr>
      <w:b/>
      <w:bCs/>
      <w:sz w:val="32"/>
      <w:szCs w:val="32"/>
    </w:rPr>
  </w:style>
  <w:style w:type="character" w:customStyle="1" w:styleId="41">
    <w:name w:val="标题 4 字符"/>
    <w:basedOn w:val="a2"/>
    <w:link w:val="40"/>
    <w:uiPriority w:val="9"/>
    <w:rsid w:val="00ED71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1"/>
    <w:uiPriority w:val="34"/>
    <w:qFormat/>
    <w:rsid w:val="00ED71C0"/>
    <w:pPr>
      <w:ind w:firstLineChars="200" w:firstLine="420"/>
    </w:pPr>
  </w:style>
  <w:style w:type="character" w:customStyle="1" w:styleId="50">
    <w:name w:val="标题 5 字符"/>
    <w:basedOn w:val="a2"/>
    <w:link w:val="5"/>
    <w:uiPriority w:val="9"/>
    <w:rsid w:val="00E70296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443F9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D225F5"/>
    <w:rPr>
      <w:sz w:val="18"/>
      <w:szCs w:val="18"/>
    </w:rPr>
  </w:style>
  <w:style w:type="character" w:customStyle="1" w:styleId="a7">
    <w:name w:val="批注框文本 字符"/>
    <w:basedOn w:val="a2"/>
    <w:link w:val="a6"/>
    <w:uiPriority w:val="99"/>
    <w:semiHidden/>
    <w:rsid w:val="00D225F5"/>
    <w:rPr>
      <w:sz w:val="18"/>
      <w:szCs w:val="18"/>
    </w:rPr>
  </w:style>
  <w:style w:type="paragraph" w:styleId="a8">
    <w:name w:val="header"/>
    <w:basedOn w:val="a1"/>
    <w:link w:val="a9"/>
    <w:uiPriority w:val="99"/>
    <w:unhideWhenUsed/>
    <w:rsid w:val="00243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243059"/>
    <w:rPr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243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243059"/>
    <w:rPr>
      <w:sz w:val="18"/>
      <w:szCs w:val="18"/>
    </w:rPr>
  </w:style>
  <w:style w:type="paragraph" w:styleId="TOC">
    <w:name w:val="TOC Heading"/>
    <w:basedOn w:val="11"/>
    <w:next w:val="a1"/>
    <w:uiPriority w:val="39"/>
    <w:unhideWhenUsed/>
    <w:qFormat/>
    <w:rsid w:val="002430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243059"/>
  </w:style>
  <w:style w:type="paragraph" w:styleId="TOC3">
    <w:name w:val="toc 3"/>
    <w:basedOn w:val="a1"/>
    <w:next w:val="a1"/>
    <w:autoRedefine/>
    <w:uiPriority w:val="39"/>
    <w:unhideWhenUsed/>
    <w:rsid w:val="00243059"/>
    <w:pPr>
      <w:ind w:leftChars="400" w:left="840"/>
    </w:pPr>
  </w:style>
  <w:style w:type="character" w:styleId="ac">
    <w:name w:val="Hyperlink"/>
    <w:basedOn w:val="a2"/>
    <w:uiPriority w:val="99"/>
    <w:unhideWhenUsed/>
    <w:rsid w:val="00243059"/>
    <w:rPr>
      <w:color w:val="0563C1" w:themeColor="hyperlink"/>
      <w:u w:val="single"/>
    </w:rPr>
  </w:style>
  <w:style w:type="paragraph" w:customStyle="1" w:styleId="ad">
    <w:name w:val="*正文"/>
    <w:basedOn w:val="a1"/>
    <w:link w:val="ae"/>
    <w:qFormat/>
    <w:rsid w:val="00766313"/>
    <w:pPr>
      <w:spacing w:beforeLines="50" w:before="50" w:afterLines="50" w:after="50"/>
      <w:ind w:firstLine="420"/>
    </w:pPr>
    <w:rPr>
      <w:rFonts w:ascii="Times New Roman" w:eastAsia="宋体" w:hAnsi="Times New Roman" w:cs="宋体"/>
      <w:kern w:val="0"/>
      <w:szCs w:val="20"/>
      <w:lang w:val="en"/>
    </w:rPr>
  </w:style>
  <w:style w:type="character" w:customStyle="1" w:styleId="ae">
    <w:name w:val="*正文 字符"/>
    <w:link w:val="ad"/>
    <w:rsid w:val="00766313"/>
    <w:rPr>
      <w:rFonts w:ascii="Times New Roman" w:eastAsia="宋体" w:hAnsi="Times New Roman" w:cs="宋体"/>
      <w:kern w:val="0"/>
      <w:szCs w:val="20"/>
      <w:lang w:val="en"/>
    </w:rPr>
  </w:style>
  <w:style w:type="paragraph" w:customStyle="1" w:styleId="a">
    <w:name w:val="段落要点"/>
    <w:basedOn w:val="a1"/>
    <w:link w:val="af"/>
    <w:qFormat/>
    <w:rsid w:val="00766313"/>
    <w:pPr>
      <w:numPr>
        <w:numId w:val="39"/>
      </w:numPr>
      <w:spacing w:afterLines="50" w:after="50"/>
      <w:ind w:left="482" w:hanging="482"/>
    </w:pPr>
    <w:rPr>
      <w:rFonts w:ascii="Calibri" w:eastAsia="宋体" w:hAnsi="Calibri" w:cs="Times New Roman"/>
    </w:rPr>
  </w:style>
  <w:style w:type="character" w:customStyle="1" w:styleId="af">
    <w:name w:val="段落要点 字符"/>
    <w:link w:val="a"/>
    <w:rsid w:val="00766313"/>
    <w:rPr>
      <w:rFonts w:ascii="Calibri" w:eastAsia="宋体" w:hAnsi="Calibri" w:cs="Times New Roman"/>
    </w:rPr>
  </w:style>
  <w:style w:type="paragraph" w:customStyle="1" w:styleId="af0">
    <w:name w:val="表格格式"/>
    <w:basedOn w:val="a1"/>
    <w:link w:val="af1"/>
    <w:qFormat/>
    <w:rsid w:val="00A27B5E"/>
    <w:rPr>
      <w:rFonts w:ascii="Times New Roman" w:eastAsia="宋体" w:hAnsi="Times New Roman" w:cs="宋体"/>
      <w:szCs w:val="20"/>
    </w:rPr>
  </w:style>
  <w:style w:type="character" w:customStyle="1" w:styleId="af1">
    <w:name w:val="表格格式 字符"/>
    <w:link w:val="af0"/>
    <w:rsid w:val="00A27B5E"/>
    <w:rPr>
      <w:rFonts w:ascii="Times New Roman" w:eastAsia="宋体" w:hAnsi="Times New Roman" w:cs="宋体"/>
      <w:szCs w:val="20"/>
    </w:rPr>
  </w:style>
  <w:style w:type="paragraph" w:customStyle="1" w:styleId="1">
    <w:name w:val="样式1"/>
    <w:basedOn w:val="a1"/>
    <w:qFormat/>
    <w:rsid w:val="00BB441B"/>
    <w:pPr>
      <w:numPr>
        <w:numId w:val="46"/>
      </w:numPr>
      <w:jc w:val="center"/>
      <w:outlineLvl w:val="0"/>
    </w:pPr>
    <w:rPr>
      <w:rFonts w:ascii="宋体" w:eastAsia="宋体" w:hAnsi="Times New Roman" w:cs="Times New Roman"/>
      <w:b/>
      <w:sz w:val="32"/>
      <w:szCs w:val="24"/>
    </w:rPr>
  </w:style>
  <w:style w:type="paragraph" w:customStyle="1" w:styleId="2">
    <w:name w:val="样式2"/>
    <w:basedOn w:val="a1"/>
    <w:qFormat/>
    <w:rsid w:val="00BB441B"/>
    <w:pPr>
      <w:numPr>
        <w:ilvl w:val="1"/>
        <w:numId w:val="46"/>
      </w:numPr>
      <w:spacing w:before="120" w:afterLines="50" w:after="50" w:line="360" w:lineRule="auto"/>
      <w:textAlignment w:val="center"/>
      <w:outlineLvl w:val="1"/>
    </w:pPr>
    <w:rPr>
      <w:rFonts w:ascii="微软雅黑" w:eastAsia="宋体" w:hAnsi="微软雅黑" w:cs="宋体"/>
      <w:b/>
      <w:bCs/>
      <w:kern w:val="0"/>
      <w:sz w:val="30"/>
      <w:szCs w:val="20"/>
      <w:lang w:val="en"/>
    </w:rPr>
  </w:style>
  <w:style w:type="paragraph" w:customStyle="1" w:styleId="3">
    <w:name w:val="样式3"/>
    <w:basedOn w:val="a1"/>
    <w:next w:val="a1"/>
    <w:link w:val="32"/>
    <w:qFormat/>
    <w:rsid w:val="00BB441B"/>
    <w:pPr>
      <w:numPr>
        <w:ilvl w:val="2"/>
        <w:numId w:val="46"/>
      </w:numPr>
      <w:outlineLvl w:val="2"/>
    </w:pPr>
    <w:rPr>
      <w:rFonts w:ascii="Times New Roman" w:eastAsia="宋体" w:hAnsi="Times New Roman" w:cs="Times New Roman"/>
      <w:b/>
      <w:kern w:val="0"/>
      <w:sz w:val="28"/>
      <w:szCs w:val="24"/>
      <w:lang w:val="en"/>
    </w:rPr>
  </w:style>
  <w:style w:type="paragraph" w:customStyle="1" w:styleId="a0">
    <w:name w:val="图标题"/>
    <w:basedOn w:val="a1"/>
    <w:qFormat/>
    <w:rsid w:val="00BB441B"/>
    <w:pPr>
      <w:numPr>
        <w:ilvl w:val="8"/>
        <w:numId w:val="46"/>
      </w:numPr>
      <w:spacing w:beforeLines="50" w:before="156" w:afterLines="50" w:after="156"/>
      <w:jc w:val="center"/>
    </w:pPr>
    <w:rPr>
      <w:rFonts w:ascii="Arial" w:eastAsia="宋体" w:hAnsi="Arial" w:cs="Arial"/>
      <w:color w:val="222222"/>
      <w:szCs w:val="24"/>
    </w:rPr>
  </w:style>
  <w:style w:type="paragraph" w:customStyle="1" w:styleId="4">
    <w:name w:val="样式4"/>
    <w:basedOn w:val="a1"/>
    <w:link w:val="42"/>
    <w:qFormat/>
    <w:rsid w:val="00BB441B"/>
    <w:pPr>
      <w:numPr>
        <w:ilvl w:val="3"/>
        <w:numId w:val="46"/>
      </w:numPr>
      <w:outlineLvl w:val="3"/>
    </w:pPr>
    <w:rPr>
      <w:rFonts w:ascii="Times New Roman" w:eastAsia="宋体" w:hAnsi="Times New Roman" w:cs="Times New Roman"/>
      <w:b/>
      <w:szCs w:val="24"/>
    </w:rPr>
  </w:style>
  <w:style w:type="character" w:customStyle="1" w:styleId="42">
    <w:name w:val="样式4 字符"/>
    <w:link w:val="4"/>
    <w:rsid w:val="00BB441B"/>
    <w:rPr>
      <w:rFonts w:ascii="Times New Roman" w:eastAsia="宋体" w:hAnsi="Times New Roman" w:cs="Times New Roman"/>
      <w:b/>
      <w:szCs w:val="24"/>
    </w:rPr>
  </w:style>
  <w:style w:type="paragraph" w:styleId="af2">
    <w:name w:val="Body Text Indent"/>
    <w:basedOn w:val="a1"/>
    <w:link w:val="13"/>
    <w:rsid w:val="00BB441B"/>
    <w:pPr>
      <w:spacing w:after="120"/>
      <w:ind w:leftChars="200" w:left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f3">
    <w:name w:val="正文文本缩进 字符"/>
    <w:basedOn w:val="a2"/>
    <w:uiPriority w:val="99"/>
    <w:semiHidden/>
    <w:rsid w:val="00BB441B"/>
  </w:style>
  <w:style w:type="character" w:customStyle="1" w:styleId="13">
    <w:name w:val="正文文本缩进 字符1"/>
    <w:link w:val="af2"/>
    <w:rsid w:val="00BB441B"/>
    <w:rPr>
      <w:rFonts w:ascii="Times New Roman" w:eastAsia="宋体" w:hAnsi="Times New Roman" w:cs="Times New Roman"/>
      <w:sz w:val="24"/>
      <w:szCs w:val="20"/>
    </w:rPr>
  </w:style>
  <w:style w:type="paragraph" w:customStyle="1" w:styleId="10">
    <w:name w:val="表标题1"/>
    <w:basedOn w:val="af4"/>
    <w:link w:val="14"/>
    <w:qFormat/>
    <w:rsid w:val="00BB441B"/>
    <w:pPr>
      <w:numPr>
        <w:ilvl w:val="7"/>
        <w:numId w:val="46"/>
      </w:numPr>
      <w:spacing w:before="156" w:after="156"/>
      <w:ind w:left="0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14">
    <w:name w:val="表标题1 字符"/>
    <w:link w:val="10"/>
    <w:rsid w:val="00BB441B"/>
    <w:rPr>
      <w:rFonts w:ascii="Times New Roman" w:eastAsia="宋体" w:hAnsi="Times New Roman" w:cs="Times New Roman"/>
      <w:szCs w:val="24"/>
    </w:rPr>
  </w:style>
  <w:style w:type="paragraph" w:styleId="af4">
    <w:name w:val="Body Text"/>
    <w:basedOn w:val="a1"/>
    <w:link w:val="af5"/>
    <w:uiPriority w:val="99"/>
    <w:semiHidden/>
    <w:unhideWhenUsed/>
    <w:rsid w:val="00BB441B"/>
    <w:pPr>
      <w:spacing w:after="120"/>
    </w:pPr>
  </w:style>
  <w:style w:type="character" w:customStyle="1" w:styleId="af5">
    <w:name w:val="正文文本 字符"/>
    <w:basedOn w:val="a2"/>
    <w:link w:val="af4"/>
    <w:uiPriority w:val="99"/>
    <w:semiHidden/>
    <w:rsid w:val="00BB441B"/>
  </w:style>
  <w:style w:type="character" w:customStyle="1" w:styleId="32">
    <w:name w:val="样式3 字符"/>
    <w:link w:val="3"/>
    <w:rsid w:val="005E3C17"/>
    <w:rPr>
      <w:rFonts w:ascii="Times New Roman" w:eastAsia="宋体" w:hAnsi="Times New Roman" w:cs="Times New Roman"/>
      <w:b/>
      <w:kern w:val="0"/>
      <w:sz w:val="28"/>
      <w:szCs w:val="24"/>
      <w:lang w:val="en"/>
    </w:rPr>
  </w:style>
  <w:style w:type="paragraph" w:customStyle="1" w:styleId="af6">
    <w:name w:val="正文不缩进"/>
    <w:basedOn w:val="a1"/>
    <w:link w:val="af7"/>
    <w:qFormat/>
    <w:rsid w:val="00060D14"/>
    <w:pPr>
      <w:spacing w:beforeLines="50" w:before="50" w:afterLines="50" w:after="50"/>
    </w:pPr>
    <w:rPr>
      <w:rFonts w:ascii="Times New Roman" w:eastAsia="宋体" w:hAnsi="Times New Roman" w:cs="宋体"/>
      <w:kern w:val="0"/>
      <w:szCs w:val="20"/>
    </w:rPr>
  </w:style>
  <w:style w:type="character" w:customStyle="1" w:styleId="af7">
    <w:name w:val="正文不缩进 字符"/>
    <w:link w:val="af6"/>
    <w:rsid w:val="00060D14"/>
    <w:rPr>
      <w:rFonts w:ascii="Times New Roman" w:eastAsia="宋体" w:hAnsi="Times New Roman" w:cs="宋体"/>
      <w:kern w:val="0"/>
      <w:szCs w:val="20"/>
    </w:rPr>
  </w:style>
  <w:style w:type="character" w:styleId="HTML">
    <w:name w:val="HTML Code"/>
    <w:uiPriority w:val="99"/>
    <w:unhideWhenUsed/>
    <w:rsid w:val="00060D1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060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2"/>
    <w:uiPriority w:val="99"/>
    <w:semiHidden/>
    <w:rsid w:val="00060D14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0"/>
    <w:uiPriority w:val="99"/>
    <w:rsid w:val="00060D14"/>
    <w:rPr>
      <w:rFonts w:ascii="宋体" w:eastAsia="宋体" w:hAnsi="宋体" w:cs="宋体"/>
      <w:kern w:val="0"/>
      <w:sz w:val="24"/>
      <w:szCs w:val="24"/>
    </w:rPr>
  </w:style>
  <w:style w:type="paragraph" w:customStyle="1" w:styleId="2ChapterNumberAppendixLetterchn2">
    <w:name w:val="样式 标题 2Chapter Number/Appendix Letterchn標題 2 字元 + (中文) 宋体"/>
    <w:basedOn w:val="20"/>
    <w:link w:val="2ChapterNumberAppendixLetterchn2Char"/>
    <w:rsid w:val="008729D9"/>
    <w:pPr>
      <w:keepLines w:val="0"/>
      <w:topLinePunct/>
      <w:adjustRightInd w:val="0"/>
      <w:spacing w:before="300" w:after="20" w:line="400" w:lineRule="atLeast"/>
      <w:textAlignment w:val="center"/>
    </w:pPr>
    <w:rPr>
      <w:rFonts w:ascii="Arial" w:eastAsia="黑体" w:hAnsi="Arial" w:cs="Times New Roman"/>
      <w:b w:val="0"/>
      <w:bCs w:val="0"/>
      <w:color w:val="000000"/>
      <w:kern w:val="21"/>
      <w:sz w:val="28"/>
      <w:szCs w:val="28"/>
      <w:lang w:eastAsia="zh-TW"/>
    </w:rPr>
  </w:style>
  <w:style w:type="character" w:customStyle="1" w:styleId="2ChapterNumberAppendixLetterchn2Char">
    <w:name w:val="样式 标题 2Chapter Number/Appendix Letterchn標題 2 字元 + (中文) 宋体 Char"/>
    <w:link w:val="2ChapterNumberAppendixLetterchn2"/>
    <w:rsid w:val="008729D9"/>
    <w:rPr>
      <w:rFonts w:ascii="Arial" w:eastAsia="黑体" w:hAnsi="Arial" w:cs="Times New Roman"/>
      <w:color w:val="000000"/>
      <w:kern w:val="21"/>
      <w:sz w:val="28"/>
      <w:szCs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871FD-295F-4862-BF6A-7B9E9DE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15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苏展</dc:creator>
  <cp:keywords/>
  <dc:description/>
  <cp:lastModifiedBy>郭 盼盼</cp:lastModifiedBy>
  <cp:revision>67</cp:revision>
  <dcterms:created xsi:type="dcterms:W3CDTF">2019-05-08T02:08:00Z</dcterms:created>
  <dcterms:modified xsi:type="dcterms:W3CDTF">2019-05-12T05:59:00Z</dcterms:modified>
</cp:coreProperties>
</file>